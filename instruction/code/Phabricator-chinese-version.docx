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="Adobe 黑体 Std R" w:eastAsia="Adobe 黑体 Std R" w:hAnsi="Adobe 黑体 Std R" w:cs="Adobe 黑体 Std R"/>
          <w:sz w:val="2"/>
          <w:szCs w:val="24"/>
        </w:rPr>
        <w:id w:val="588200141"/>
        <w:docPartObj>
          <w:docPartGallery w:val="Cover Pages"/>
          <w:docPartUnique/>
        </w:docPartObj>
      </w:sdtPr>
      <w:sdtEndPr/>
      <w:sdtContent>
        <w:p w:rsidR="009F607F" w:rsidRPr="00F27C19" w:rsidRDefault="009F607F">
          <w:pPr>
            <w:pStyle w:val="ab"/>
            <w:rPr>
              <w:rFonts w:ascii="Adobe 黑体 Std R" w:eastAsia="Adobe 黑体 Std R" w:hAnsi="Adobe 黑体 Std R"/>
              <w:sz w:val="2"/>
            </w:rPr>
          </w:pPr>
        </w:p>
        <w:p w:rsidR="009F607F" w:rsidRPr="00F27C19" w:rsidRDefault="009F607F">
          <w:r w:rsidRPr="00F27C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kern w:val="2"/>
                                    <w:sz w:val="80"/>
                                    <w:szCs w:val="80"/>
                                    <w:lang w:bidi="hi-IN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172AC" w:rsidRDefault="001172AC">
                                    <w:pPr>
                                      <w:pStyle w:val="ab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kern w:val="2"/>
                                        <w:sz w:val="80"/>
                                        <w:szCs w:val="80"/>
                                        <w:lang w:bidi="hi-IN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kern w:val="2"/>
                                        <w:sz w:val="80"/>
                                        <w:szCs w:val="80"/>
                                        <w:lang w:bidi="hi-IN"/>
                                      </w:rPr>
                                      <w:t>h</w:t>
                                    </w:r>
                                    <w:r>
                                      <w:rPr>
                                        <w:b/>
                                        <w:bCs/>
                                        <w:kern w:val="2"/>
                                        <w:sz w:val="80"/>
                                        <w:szCs w:val="80"/>
                                        <w:lang w:bidi="hi-IN"/>
                                      </w:rPr>
                                      <w:t>abricator</w:t>
                                    </w:r>
                                  </w:p>
                                </w:sdtContent>
                              </w:sdt>
                              <w:p w:rsidR="001172AC" w:rsidRPr="006F67BB" w:rsidRDefault="00F11F70" w:rsidP="006F67BB">
                                <w:pPr>
                                  <w:pStyle w:val="ab"/>
                                  <w:spacing w:before="120"/>
                                  <w:rPr>
                                    <w:rFonts w:ascii="Adobe 黑体 Std R" w:eastAsia="Adobe 黑体 Std R" w:hAnsi="Adobe 黑体 Std 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dobe 黑体 Std R" w:eastAsia="Adobe 黑体 Std R" w:hAnsi="Adobe 黑体 Std R"/>
                                      <w:b/>
                                      <w:bCs/>
                                      <w:sz w:val="80"/>
                                      <w:szCs w:val="80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72AC" w:rsidRPr="009F607F">
                                      <w:rPr>
                                        <w:rFonts w:ascii="Adobe 黑体 Std R" w:eastAsia="Adobe 黑体 Std R" w:hAnsi="Adobe 黑体 Std R" w:hint="eastAsia"/>
                                        <w:b/>
                                        <w:bCs/>
                                        <w:sz w:val="80"/>
                                        <w:szCs w:val="80"/>
                                      </w:rPr>
                                      <w:t>安装及使用指南</w:t>
                                    </w:r>
                                  </w:sdtContent>
                                </w:sdt>
                                <w:r w:rsidR="001172AC" w:rsidRPr="006F67BB">
                                  <w:rPr>
                                    <w:rFonts w:ascii="Adobe 黑体 Std R" w:eastAsia="Adobe 黑体 Std R" w:hAnsi="Adobe 黑体 Std R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(中文</w:t>
                                </w:r>
                                <w:r w:rsidR="001172AC">
                                  <w:rPr>
                                    <w:rFonts w:ascii="Adobe 黑体 Std R" w:eastAsia="Adobe 黑体 Std R" w:hAnsi="Adobe 黑体 Std R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1</w:t>
                                </w:r>
                                <w:r w:rsidR="001172AC">
                                  <w:rPr>
                                    <w:rFonts w:ascii="Adobe 黑体 Std R" w:eastAsia="Adobe 黑体 Std R" w:hAnsi="Adobe 黑体 Std R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.0v</w:t>
                                </w:r>
                                <w:r w:rsidR="001172AC" w:rsidRPr="006F67BB">
                                  <w:rPr>
                                    <w:rFonts w:ascii="Adobe 黑体 Std R" w:eastAsia="Adobe 黑体 Std R" w:hAnsi="Adobe 黑体 Std R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margin-left:0;margin-top:0;width:468pt;height:1in;z-index:25166284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b/>
                              <w:bCs/>
                              <w:kern w:val="2"/>
                              <w:sz w:val="80"/>
                              <w:szCs w:val="80"/>
                              <w:lang w:bidi="hi-IN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172AC" w:rsidRDefault="001172AC">
                              <w:pPr>
                                <w:pStyle w:val="a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kern w:val="2"/>
                                  <w:sz w:val="80"/>
                                  <w:szCs w:val="80"/>
                                  <w:lang w:bidi="hi-IN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kern w:val="2"/>
                                  <w:sz w:val="80"/>
                                  <w:szCs w:val="80"/>
                                  <w:lang w:bidi="hi-IN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bCs/>
                                  <w:kern w:val="2"/>
                                  <w:sz w:val="80"/>
                                  <w:szCs w:val="80"/>
                                  <w:lang w:bidi="hi-IN"/>
                                </w:rPr>
                                <w:t>abricator</w:t>
                              </w:r>
                            </w:p>
                          </w:sdtContent>
                        </w:sdt>
                        <w:p w:rsidR="001172AC" w:rsidRPr="006F67BB" w:rsidRDefault="001172AC" w:rsidP="006F67BB">
                          <w:pPr>
                            <w:pStyle w:val="aa"/>
                            <w:spacing w:before="120"/>
                            <w:rPr>
                              <w:rFonts w:ascii="Adobe 黑体 Std R" w:eastAsia="Adobe 黑体 Std R" w:hAnsi="Adobe 黑体 Std 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dobe 黑体 Std R" w:eastAsia="Adobe 黑体 Std R" w:hAnsi="Adobe 黑体 Std R"/>
                                <w:b/>
                                <w:bCs/>
                                <w:sz w:val="80"/>
                                <w:szCs w:val="80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F607F">
                                <w:rPr>
                                  <w:rFonts w:ascii="Adobe 黑体 Std R" w:eastAsia="Adobe 黑体 Std R" w:hAnsi="Adobe 黑体 Std R" w:hint="eastAsia"/>
                                  <w:b/>
                                  <w:bCs/>
                                  <w:sz w:val="80"/>
                                  <w:szCs w:val="80"/>
                                </w:rPr>
                                <w:t>安装及使用指南</w:t>
                              </w:r>
                            </w:sdtContent>
                          </w:sdt>
                          <w:r w:rsidRPr="006F67BB">
                            <w:rPr>
                              <w:rFonts w:ascii="Adobe 黑体 Std R" w:eastAsia="Adobe 黑体 Std R" w:hAnsi="Adobe 黑体 Std R"/>
                              <w:b/>
                              <w:bCs/>
                              <w:sz w:val="30"/>
                              <w:szCs w:val="30"/>
                            </w:rPr>
                            <w:t>(中文</w:t>
                          </w:r>
                          <w:r>
                            <w:rPr>
                              <w:rFonts w:ascii="Adobe 黑体 Std R" w:eastAsia="Adobe 黑体 Std R" w:hAnsi="Adobe 黑体 Std R" w:hint="eastAsia"/>
                              <w:b/>
                              <w:bCs/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rFonts w:ascii="Adobe 黑体 Std R" w:eastAsia="Adobe 黑体 Std R" w:hAnsi="Adobe 黑体 Std R"/>
                              <w:b/>
                              <w:bCs/>
                              <w:sz w:val="30"/>
                              <w:szCs w:val="30"/>
                            </w:rPr>
                            <w:t>.0v</w:t>
                          </w:r>
                          <w:r w:rsidRPr="006F67BB">
                            <w:rPr>
                              <w:rFonts w:ascii="Adobe 黑体 Std R" w:eastAsia="Adobe 黑体 Std R" w:hAnsi="Adobe 黑体 Std R"/>
                              <w:b/>
                              <w:bCs/>
                              <w:sz w:val="30"/>
                              <w:szCs w:val="30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27C19"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82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163064" id="组 2" o:spid="_x0000_s1026" style="position:absolute;left:0;text-align:left;margin-left:0;margin-top:0;width:432.65pt;height:448.55pt;z-index:-2516546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27C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2AC" w:rsidRDefault="001172AC" w:rsidP="009F607F">
                                <w:pPr>
                                  <w:pStyle w:val="ab"/>
                                  <w:jc w:val="right"/>
                                  <w:rPr>
                                    <w:rFonts w:ascii="Adobe 黑体 Std R" w:eastAsia="Adobe 黑体 Std R" w:hAnsi="Adobe 黑体 Std R" w:cs="Adobe 黑体 Std R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/>
                                    <w:sz w:val="56"/>
                                    <w:szCs w:val="56"/>
                                  </w:rPr>
                                  <w:t>Multicorewareinc</w:t>
                                </w:r>
                              </w:p>
                              <w:p w:rsidR="001172AC" w:rsidRPr="009F607F" w:rsidRDefault="001172AC" w:rsidP="009F607F">
                                <w:pPr>
                                  <w:pStyle w:val="ab"/>
                                  <w:jc w:val="right"/>
                                </w:pPr>
                                <w:r>
                                  <w:rPr>
                                    <w:rFonts w:ascii="Adobe 黑体 Std R" w:eastAsia="Adobe 黑体 Std R" w:hAnsi="Adobe 黑体 Std R" w:cs="Adobe 黑体 Std R"/>
                                    <w:bCs/>
                                    <w:sz w:val="28"/>
                                    <w:szCs w:val="28"/>
                                  </w:rPr>
                                  <w:t>陈晓伟  xiaowei@multicorewareinc.com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margin-left:0;margin-top:0;width:468pt;height:29.5pt;z-index:2516608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1172AC" w:rsidRDefault="001172AC" w:rsidP="009F607F">
                          <w:pPr>
                            <w:pStyle w:val="aa"/>
                            <w:jc w:val="right"/>
                            <w:rPr>
                              <w:rFonts w:ascii="Adobe 黑体 Std R" w:eastAsia="Adobe 黑体 Std R" w:hAnsi="Adobe 黑体 Std R" w:cs="Adobe 黑体 Std R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/>
                              <w:sz w:val="56"/>
                              <w:szCs w:val="56"/>
                            </w:rPr>
                            <w:t>Multicorewareinc</w:t>
                          </w:r>
                        </w:p>
                        <w:p w:rsidR="001172AC" w:rsidRPr="009F607F" w:rsidRDefault="001172AC" w:rsidP="009F607F">
                          <w:pPr>
                            <w:pStyle w:val="aa"/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dobe 黑体 Std R" w:eastAsia="Adobe 黑体 Std R" w:hAnsi="Adobe 黑体 Std R" w:cs="Adobe 黑体 Std R"/>
                              <w:bCs/>
                              <w:sz w:val="28"/>
                              <w:szCs w:val="28"/>
                            </w:rPr>
                            <w:t>陈晓伟  xiaowei@multicorewareinc.com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F607F" w:rsidRPr="00F27C19" w:rsidRDefault="00F11F70" w:rsidP="009F607F">
          <w:pPr>
            <w:rPr>
              <w:sz w:val="2"/>
            </w:rPr>
          </w:pPr>
        </w:p>
      </w:sdtContent>
    </w:sdt>
    <w:p w:rsidR="00E4537C" w:rsidRPr="00F27C19" w:rsidRDefault="00206AFC" w:rsidP="009F607F">
      <w:pPr>
        <w:rPr>
          <w:rFonts w:cs="Calibri"/>
          <w:sz w:val="2"/>
          <w:szCs w:val="22"/>
        </w:rPr>
      </w:pPr>
      <w:r w:rsidRPr="00F27C19"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0ED4E874" wp14:editId="18E66B1B">
                <wp:simplePos x="0" y="0"/>
                <wp:positionH relativeFrom="page">
                  <wp:posOffset>1710055</wp:posOffset>
                </wp:positionH>
                <wp:positionV relativeFrom="page">
                  <wp:posOffset>3017520</wp:posOffset>
                </wp:positionV>
                <wp:extent cx="5478780" cy="5681345"/>
                <wp:effectExtent l="0" t="0" r="2540" b="0"/>
                <wp:wrapNone/>
                <wp:docPr id="15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8780" cy="5681345"/>
                          <a:chOff x="2693" y="4752"/>
                          <a:chExt cx="8627" cy="8946"/>
                        </a:xfrm>
                      </wpg:grpSpPr>
                      <wps:wsp>
                        <wps:cNvPr id="16" name="任意多边形 64"/>
                        <wps:cNvSpPr>
                          <a:spLocks noChangeArrowheads="1"/>
                        </wps:cNvSpPr>
                        <wps:spPr bwMode="auto">
                          <a:xfrm>
                            <a:off x="5690" y="4752"/>
                            <a:ext cx="5630" cy="5643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任意多边形 65"/>
                        <wps:cNvSpPr>
                          <a:spLocks noChangeArrowheads="1"/>
                        </wps:cNvSpPr>
                        <wps:spPr bwMode="auto">
                          <a:xfrm>
                            <a:off x="4255" y="5204"/>
                            <a:ext cx="7065" cy="7062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任意多边形 66"/>
                        <wps:cNvSpPr>
                          <a:spLocks noChangeArrowheads="1"/>
                        </wps:cNvSpPr>
                        <wps:spPr bwMode="auto">
                          <a:xfrm>
                            <a:off x="4372" y="4970"/>
                            <a:ext cx="6948" cy="6945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任意多边形 67"/>
                        <wps:cNvSpPr>
                          <a:spLocks noChangeArrowheads="1"/>
                        </wps:cNvSpPr>
                        <wps:spPr bwMode="auto">
                          <a:xfrm>
                            <a:off x="5120" y="5746"/>
                            <a:ext cx="6200" cy="6213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任意多边形 68"/>
                        <wps:cNvSpPr>
                          <a:spLocks noChangeArrowheads="1"/>
                        </wps:cNvSpPr>
                        <wps:spPr bwMode="auto">
                          <a:xfrm>
                            <a:off x="2693" y="5059"/>
                            <a:ext cx="8627" cy="8639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3DBA8" id="组 2" o:spid="_x0000_s1026" style="position:absolute;left:0;text-align:left;margin-left:134.65pt;margin-top:237.6pt;width:431.4pt;height:447.35pt;z-index:251657728;mso-wrap-distance-left:0;mso-wrap-distance-right:0;mso-position-horizontal-relative:page;mso-position-vertical-relative:page" coordorigin="2693,4752" coordsize="8627,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">
                <v:shape id="任意多边形 64" o:spid="_x0000_s1027" style="position:absolute;left:5690;top:4752;width:5630;height:5643;visibility:visible;mso-wrap-style:none;v-text-anchor:middle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AjMIA&#10;AADbAAAADwAAAGRycy9kb3ducmV2LnhtbERPTWvCQBC9F/wPywi9iG7qIZXUVUQQCiEHrYrHaXaa&#10;hGZnk91V03/vFgq9zeN9znI9mFbcyPnGsoKXWQKCuLS64UrB8WM3XYDwAVlja5kU/JCH9Wr0tMRM&#10;2zvv6XYIlYgh7DNUUIfQZVL6siaDfmY74sh9WWcwROgqqR3eY7hp5TxJUmmw4dhQY0fbmsrvw9Uo&#10;yM98PvUJWz25FEVf5q+TzadT6nk8bN5ABBrCv/jP/a7j/BR+f4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UCMwgAAANsAAAAPAAAAAAAAAAAAAAAAAJgCAABkcnMvZG93&#10;bnJldi54bWxQSwUGAAAAAAQABAD1AAAAhwMAAAAA&#10;" path="m4,1786l,1782,1776,r5,5l4,1786xe" filled="f" stroked="f" strokecolor="gray">
                  <v:path o:connecttype="custom" o:connectlocs="20073,8958263;0,8938199;8912533,0;8937627,25081;20073,8958263" o:connectangles="0,0,0,0,0"/>
                </v:shape>
                <v:shape id="任意多边形 65" o:spid="_x0000_s1028" style="position:absolute;left:4255;top:5204;width:7065;height:7062;visibility:visible;mso-wrap-style:none;v-text-anchor:middle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y/8MA&#10;AADbAAAADwAAAGRycy9kb3ducmV2LnhtbESP0WoCMRBF3wv+QxjBt5q1oC2rUdYWoYgv1X7AsBl3&#10;100m6Sau2783QqFvM9w799xZbQZrRE9daBwrmE0zEMSl0w1XCr5Pu+c3ECEiazSOScEvBdisR08r&#10;zLW78Rf1x1iJFMIhRwV1jD6XMpQ1WQxT54mTdnadxZjWrpK6w1sKt0a+ZNlCWmw4EWr09F5T2R6v&#10;NnHN4sNcitN21u/bwh9a/zMnr9RkPBRLEJGG+G/+u/7Uqf4rPH5JA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Uy/8MAAADbAAAADwAAAAAAAAAAAAAAAACYAgAAZHJzL2Rv&#10;d25yZXYueG1sUEsFBgAAAAAEAAQA9QAAAIgDAAAAAA==&#10;" path="m5,2234l,2229,2229,r5,5l5,2234xe" filled="f" stroked="f" strokecolor="gray">
                  <v:path o:connecttype="custom" o:connectlocs="25104,11210925;0,11185835;11190587,0;11215688,25093;25104,11210925" o:connectangles="0,0,0,0,0"/>
                </v:shape>
                <v:shape id="任意多边形 66" o:spid="_x0000_s1029" style="position:absolute;left:4372;top:4970;width:6948;height:6945;visibility:visible;mso-wrap-style:none;v-text-anchor:middle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VvY8EA&#10;AADbAAAADwAAAGRycy9kb3ducmV2LnhtbESPQW/CMAyF70j7D5En7QbpOCDUEdA2CQmx0yi9W43X&#10;FBqnSgIt/34+TNrN1nt+7/NmN/le3SmmLrCB10UBirgJtuPWwLnaz9egUka22AcmAw9KsNs+zTZY&#10;2jDyN91PuVUSwqlEAy7nodQ6NY48pkUYiEX7CdFjljW22kYcJdz3elkUK+2xY2lwONCno+Z6unkD&#10;Y/5Y1XWK9fFxc8MlfVU8xcqYl+fp/Q1Upin/m/+uD1bwBVZ+kQH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lb2PBAAAA2wAAAA8AAAAAAAAAAAAAAAAAmAIAAGRycy9kb3du&#10;cmV2LnhtbFBLBQYAAAAABAAEAPUAAACGAwAAAAA=&#10;" path="m9,2197l,2193,2188,r9,10l9,2197xe" filled="f" stroked="f" strokecolor="gray">
                  <v:path o:connecttype="custom" o:connectlocs="45186,11025189;0,11005116;10984766,0;11029952,50183;45186,11025189" o:connectangles="0,0,0,0,0"/>
                </v:shape>
                <v:shape id="任意多边形 67" o:spid="_x0000_s1030" style="position:absolute;left:5120;top:5746;width:6200;height:6213;visibility:visible;mso-wrap-style:none;v-text-anchor:middle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xhsIA&#10;AADbAAAADwAAAGRycy9kb3ducmV2LnhtbERPTWsCMRC9F/wPYYTealYPVVejiEWQCoK7PfQ4bGY3&#10;i8lk2aS6/fdNQfA2j/c56+3grLhRH1rPCqaTDARx5XXLjYKv8vC2ABEiskbrmRT8UoDtZvSyxlz7&#10;O1/oVsRGpBAOOSowMXa5lKEy5DBMfEecuNr3DmOCfSN1j/cU7qycZdm7dNhyajDY0d5QdS1+nAL+&#10;ru35NL+U58X8Y1p/2jg72aVSr+NhtwIRaYhP8cN91Gn+Ev5/S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77GGwgAAANsAAAAPAAAAAAAAAAAAAAAAAJgCAABkcnMvZG93&#10;bnJldi54bWxQSwUGAAAAAAQABAD1AAAAhwMAAAAA&#10;" path="m9,1966l,1957,1952,r9,9l9,1966xe" filled="f" stroked="f" strokecolor="gray">
                  <v:path o:connecttype="custom" o:connectlocs="45174,9863138;0,9817987;9797328,0;9842502,45153;45174,9863138" o:connectangles="0,0,0,0,0"/>
                </v:shape>
                <v:shape id="任意多边形 68" o:spid="_x0000_s1031" style="position:absolute;left:2693;top:5059;width:8627;height:8639;visibility:visible;mso-wrap-style:none;v-text-anchor:middle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kc8EA&#10;AADbAAAADwAAAGRycy9kb3ducmV2LnhtbERPTWvCQBC9F/wPywheSt2YQ2mjqxRRCBSkxtbzkB2T&#10;0OxsyI5J+u+7h0KPj/e92U2uVQP1ofFsYLVMQBGX3jZcGfi8HJ9eQAVBtth6JgM/FGC3nT1sMLN+&#10;5DMNhVQqhnDI0EAt0mVah7Imh2HpO+LI3XzvUCLsK217HGO4a3WaJM/aYcOxocaO9jWV38XdGfh4&#10;J8vFxb8+Xg9fySk/ywmvYsxiPr2tQQlN8i/+c+fWQBrXxy/xB+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QZHPBAAAA2wAAAA8AAAAAAAAAAAAAAAAAmAIAAGRycy9kb3du&#10;cmV2LnhtbFBLBQYAAAAABAAEAPUAAACGAwAAAAA=&#10;" path="m,2732r,-4l2722,r5,5l,2732xe" filled="f" stroked="f" strokecolor="gray">
                  <v:path o:connecttype="custom" o:connectlocs="0,13714413;0,13694333;13670252,0;13695364,25101;0,13714413" o:connectangles="0,0,0,0,0"/>
                </v:shape>
                <w10:wrap anchorx="page" anchory="page"/>
              </v:group>
            </w:pict>
          </mc:Fallback>
        </mc:AlternateContent>
      </w:r>
    </w:p>
    <w:p w:rsidR="00F27C19" w:rsidRPr="00F27C19" w:rsidRDefault="00F27C19">
      <w:r w:rsidRPr="00F27C19">
        <w:br w:type="page"/>
      </w:r>
    </w:p>
    <w:sdt>
      <w:sdtPr>
        <w:rPr>
          <w:rFonts w:ascii="Adobe 黑体 Std R" w:eastAsia="Adobe 黑体 Std R" w:hAnsi="Adobe 黑体 Std R" w:cs="Adobe 黑体 Std R"/>
          <w:color w:val="auto"/>
          <w:sz w:val="24"/>
          <w:szCs w:val="24"/>
          <w:lang w:val="zh-CN"/>
        </w:rPr>
        <w:id w:val="158764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7C19" w:rsidRPr="00F27C19" w:rsidRDefault="00F27C19" w:rsidP="00F27C19">
          <w:pPr>
            <w:pStyle w:val="TOC"/>
            <w:jc w:val="center"/>
            <w:rPr>
              <w:rFonts w:ascii="Adobe 黑体 Std R" w:eastAsia="Adobe 黑体 Std R" w:hAnsi="Adobe 黑体 Std R"/>
              <w:color w:val="000000" w:themeColor="text1"/>
              <w:sz w:val="48"/>
              <w:szCs w:val="48"/>
            </w:rPr>
          </w:pPr>
          <w:r w:rsidRPr="00F27C19">
            <w:rPr>
              <w:rFonts w:ascii="Adobe 黑体 Std R" w:eastAsia="Adobe 黑体 Std R" w:hAnsi="Adobe 黑体 Std R"/>
              <w:color w:val="000000" w:themeColor="text1"/>
              <w:sz w:val="48"/>
              <w:szCs w:val="48"/>
              <w:lang w:val="zh-CN"/>
            </w:rPr>
            <w:t>目</w:t>
          </w:r>
          <w:r w:rsidRPr="00F27C19">
            <w:rPr>
              <w:rFonts w:ascii="Adobe 黑体 Std R" w:eastAsia="Adobe 黑体 Std R" w:hAnsi="Adobe 黑体 Std R" w:hint="eastAsia"/>
              <w:color w:val="000000" w:themeColor="text1"/>
              <w:sz w:val="48"/>
              <w:szCs w:val="48"/>
              <w:lang w:val="zh-CN"/>
            </w:rPr>
            <w:t xml:space="preserve"> </w:t>
          </w:r>
          <w:r w:rsidRPr="00F27C19">
            <w:rPr>
              <w:rFonts w:ascii="Adobe 黑体 Std R" w:eastAsia="Adobe 黑体 Std R" w:hAnsi="Adobe 黑体 Std R"/>
              <w:color w:val="000000" w:themeColor="text1"/>
              <w:sz w:val="48"/>
              <w:szCs w:val="48"/>
              <w:lang w:val="zh-CN"/>
            </w:rPr>
            <w:t xml:space="preserve">     录</w:t>
          </w:r>
        </w:p>
        <w:p w:rsidR="00F27C19" w:rsidRPr="00F27C19" w:rsidRDefault="00F27C19">
          <w:pPr>
            <w:pStyle w:val="15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r w:rsidRPr="00F27C19">
            <w:rPr>
              <w:rFonts w:ascii="Adobe 黑体 Std R" w:eastAsia="Adobe 黑体 Std R" w:hAnsi="Adobe 黑体 Std R"/>
            </w:rPr>
            <w:fldChar w:fldCharType="begin"/>
          </w:r>
          <w:r w:rsidRPr="00F27C19">
            <w:rPr>
              <w:rFonts w:ascii="Adobe 黑体 Std R" w:eastAsia="Adobe 黑体 Std R" w:hAnsi="Adobe 黑体 Std R"/>
            </w:rPr>
            <w:instrText xml:space="preserve"> TOC \o "1-3" \h \z \u </w:instrText>
          </w:r>
          <w:r w:rsidRPr="00F27C19">
            <w:rPr>
              <w:rFonts w:ascii="Adobe 黑体 Std R" w:eastAsia="Adobe 黑体 Std R" w:hAnsi="Adobe 黑体 Std R"/>
            </w:rPr>
            <w:fldChar w:fldCharType="separate"/>
          </w:r>
          <w:hyperlink w:anchor="_Toc385544066" w:history="1">
            <w:r w:rsidRPr="00F27C19">
              <w:rPr>
                <w:rStyle w:val="a6"/>
                <w:rFonts w:ascii="Adobe 黑体 Std R" w:eastAsia="Adobe 黑体 Std R" w:hAnsi="Adobe 黑体 Std R" w:cs="Adobe 黑体 Std R" w:hint="eastAsia"/>
                <w:noProof/>
                <w:lang w:bidi="hi-IN"/>
              </w:rPr>
              <w:t>介绍篇（</w:t>
            </w:r>
            <w:r w:rsidRPr="00F27C19">
              <w:rPr>
                <w:rStyle w:val="a6"/>
                <w:rFonts w:ascii="Adobe 黑体 Std R" w:eastAsia="Adobe 黑体 Std R" w:hAnsi="Adobe 黑体 Std R" w:cs="Adobe 黑体 Std R"/>
                <w:noProof/>
                <w:lang w:bidi="hi-IN"/>
              </w:rPr>
              <w:t>introduction</w:t>
            </w:r>
            <w:r w:rsidRPr="00F27C19">
              <w:rPr>
                <w:rStyle w:val="a6"/>
                <w:rFonts w:ascii="Adobe 黑体 Std R" w:eastAsia="Adobe 黑体 Std R" w:hAnsi="Adobe 黑体 Std R" w:cs="Adobe 黑体 Std R" w:hint="eastAsia"/>
                <w:noProof/>
                <w:lang w:bidi="hi-IN"/>
              </w:rPr>
              <w:t>）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_Toc385544066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6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安装向</w:t>
            </w:r>
            <w:r w:rsidR="00F27C19" w:rsidRPr="00F27C19">
              <w:rPr>
                <w:rStyle w:val="a6"/>
                <w:rFonts w:ascii="Adobe 黑体 Std R" w:eastAsia="Adobe 黑体 Std R" w:hAnsi="Adobe 黑体 Std R" w:cs="微软雅黑" w:hint="eastAsia"/>
                <w:noProof/>
                <w:lang w:bidi="hi-IN"/>
              </w:rPr>
              <w:t>导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_Toc385544067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6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安装要求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_Toc385544068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6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安装必需的组件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_Toc385544069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0" w:history="1">
            <w:r w:rsidR="00F27C19" w:rsidRPr="00F27C19">
              <w:rPr>
                <w:rStyle w:val="a6"/>
                <w:rFonts w:ascii="Adobe 黑体 Std R" w:eastAsia="Adobe 黑体 Std R" w:hAnsi="Adobe 黑体 Std R" w:cs="MS Gothic" w:hint="eastAsia"/>
                <w:noProof/>
              </w:rPr>
              <w:t>擦除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mysql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密</w:t>
            </w:r>
            <w:r w:rsidR="00F27C19" w:rsidRPr="00F27C19">
              <w:rPr>
                <w:rStyle w:val="a6"/>
                <w:rFonts w:ascii="Adobe 黑体 Std R" w:eastAsia="Adobe 黑体 Std R" w:hAnsi="Adobe 黑体 Std R" w:cs="微软雅黑" w:hint="eastAsia"/>
                <w:noProof/>
              </w:rPr>
              <w:t>码</w:t>
            </w:r>
            <w:r w:rsidR="00F27C19" w:rsidRPr="00F27C19">
              <w:rPr>
                <w:rStyle w:val="a6"/>
                <w:rFonts w:ascii="Adobe 黑体 Std R" w:eastAsia="Adobe 黑体 Std R" w:hAnsi="Adobe 黑体 Std R" w:cs="微软雅黑"/>
                <w:noProof/>
              </w:rPr>
              <w:t>(</w:t>
            </w:r>
            <w:r w:rsidR="00F27C19" w:rsidRPr="00F27C19">
              <w:rPr>
                <w:rStyle w:val="a6"/>
                <w:rFonts w:ascii="Adobe 黑体 Std R" w:eastAsia="Adobe 黑体 Std R" w:hAnsi="Adobe 黑体 Std R" w:cs="微软雅黑" w:hint="eastAsia"/>
                <w:noProof/>
              </w:rPr>
              <w:t>可选</w:t>
            </w:r>
            <w:r w:rsidR="00F27C19" w:rsidRPr="00F27C19">
              <w:rPr>
                <w:rStyle w:val="a6"/>
                <w:rFonts w:ascii="Adobe 黑体 Std R" w:eastAsia="Adobe 黑体 Std R" w:hAnsi="Adobe 黑体 Std R" w:cs="微软雅黑"/>
                <w:noProof/>
              </w:rPr>
              <w:t>)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APC (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可选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)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XHProf (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可选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)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更新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Phabricator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15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配置篇（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Configuration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）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软件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/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服务配置向导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前提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7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WEB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服务器：配置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Apache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配置域名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设置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存储：配置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MySQL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验收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Phabricator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：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29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配置</w:t>
            </w:r>
            <w:r w:rsidR="00F27C19" w:rsidRPr="00F27C19">
              <w:rPr>
                <w:rStyle w:val="a6"/>
                <w:rFonts w:ascii="Adobe 黑体 Std R" w:eastAsia="Adobe 黑体 Std R" w:hAnsi="Adobe 黑体 Std R" w:cs="微软雅黑" w:hint="eastAsia"/>
                <w:noProof/>
                <w:lang w:bidi="hi-IN"/>
              </w:rPr>
              <w:t>账户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及注册机制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29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4" w:history="1">
            <w:r w:rsidR="00F27C19" w:rsidRPr="00F27C19">
              <w:rPr>
                <w:rStyle w:val="a6"/>
                <w:rFonts w:ascii="Adobe 黑体 Std R" w:eastAsia="Adobe 黑体 Std R" w:hAnsi="Adobe 黑体 Std R" w:cs="Lohit Hindi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29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恢复管理员账户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账户管理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手动创建新账户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备份配置及执行迁移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备份：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MySQL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数据库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恢复：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MySQL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备份：上载文件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恢复：上载文件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备份：配置文件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恢复：配置文件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安全性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配置上载文件限制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配置发送\接收邮件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配置发送邮件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配置接收邮件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2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phd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管理守护进程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4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Phd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简介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守护进程控制台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可用的守护进程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调试和优化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技巧总汇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联机操作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0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HTTPS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相关故障解决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证书认证问题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域名问题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4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SNI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问题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15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使用篇（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Application User Guides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）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Arcanist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快速入门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Arcanist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配置工程项目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Arcanist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证书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发送可回顾修改集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下一步操作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2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Arcanist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使用指南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快速入门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Arcanist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Tab Completion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Arcanist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下一步操作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9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: arc diff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1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Subversion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2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Git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3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Mercurial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上传和关闭修订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一般性信息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: Code Coverage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使用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Coverage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特性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启动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Coverage (libphutil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，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Arcanist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和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Phabricator)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构建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coverage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支持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0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Arcanist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: Commit Ranges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配置基提交规则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范例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规则详解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配置一个新工程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8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.arcconfig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基础篇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9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.arcconfig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进阶篇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历史记录的可变性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如何定位库文件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无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.arcconfig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文件运行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4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自定义已存代码分析器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普遍准则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修改严宽规则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屏蔽严宽规则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运行多个规则集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自定义指定代码分析器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1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自定义代码分析器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,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单元测试和工作流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创建一个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libphutil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库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使用特定类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代码分析器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可用的代码分析器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配置代码分析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使用代码分析提高代码回查效率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代码分析的哲学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3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: Mac OS X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阐述如何在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Mac OS X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Arcanist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。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代码库钩子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Arcanist SVN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钩子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8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: Windows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必要组件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配置编辑器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PHP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审核（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Audit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）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详细介绍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审核触发器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审核在小型组的使用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审核技巧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配置教程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高级配置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源码配置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文件配置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Differential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如何进行代码回查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创建修订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0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Herald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规则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1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Differential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使用技巧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3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Differential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: FAQ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为什么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>“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已接受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>”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（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accepted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）的代码更新后依然是接受状态？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如何开启语法高亮？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空格选项是做什么用的？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淡绿和红色背景是什么意思？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8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Differential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重大修改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0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Differential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测试计划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全修改覆盖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前端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/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用户可见修改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4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Diffusion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代码库代号和提交名称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添加代码库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运行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Diffusion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守护进程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0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Diffusion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代码库钩子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了解支持的协议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配置系统用户账号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HTTP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SSH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HTTP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认证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7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SSH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认证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8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Diffusion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使用教程：符号索引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填充索引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集成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Differential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2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Diviner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生成文档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5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.book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文件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Drydock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8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Events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使用教程：安装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 Event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监听器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Event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监听器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(Phabicator)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安装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Event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监听器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(Arcanist)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监听器实例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可用事件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调试监听器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Herald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全局和个人规则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规则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,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条件和操作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可用的操作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测试规则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高级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Herald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规则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3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Jump Nav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支持的指令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libphutil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库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创建一个新库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通过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Phabricator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连接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类写入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你可以扩展和引用的库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2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Notifications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使用教程：安装和配置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运行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Aphlict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服务器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5" w:history="1">
            <w:r w:rsidR="00F27C19" w:rsidRPr="00F27C19">
              <w:rPr>
                <w:rStyle w:val="a6"/>
                <w:rFonts w:ascii="Adobe 黑体 Std R" w:eastAsia="Adobe 黑体 Std R" w:hAnsi="Adobe 黑体 Std R" w:cs="Arial" w:hint="eastAsia"/>
                <w:noProof/>
              </w:rPr>
              <w:t>调试服务器错误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Owners Tool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工具包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相关提交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需要注意的提交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0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Phame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草稿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帖子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博客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评论工具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7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Phriction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9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Remarkup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参考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快速参考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基本风格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布局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连接</w:t>
            </w:r>
            <w:r w:rsidR="00F27C19" w:rsidRPr="00F27C19">
              <w:rPr>
                <w:rStyle w:val="a6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URIs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连接到对象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内嵌对象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引用文本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内嵌多媒体类型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图像宏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模块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提醒用户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2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Phriction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文档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文字块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表格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127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全屏模式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6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Slowvote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8" w:history="1"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Plurality vs. Approval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128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账户角色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管理员（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Administrators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）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系统代理（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System Agents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）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禁用账户（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Disable Users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）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配置一个外置编辑器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配置编辑器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: TextMate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（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>OS X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）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130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配置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其他编辑器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管理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 Phabricator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的邮件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减少邮件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邮件规则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3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邮件头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_Toc385544313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4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>: Review vs. Audit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_Toc385544314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5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_Toc385544315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132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6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回查的优势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_Toc385544316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133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7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审核的优势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_Toc385544317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8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下一步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_Toc385544318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9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="00F27C19" w:rsidRPr="00F27C19">
              <w:rPr>
                <w:rStyle w:val="a6"/>
                <w:rFonts w:ascii="Adobe 黑体 Std R" w:eastAsia="Adobe 黑体 Std R" w:hAnsi="Adobe 黑体 Std R"/>
                <w:noProof/>
                <w:lang w:bidi="hi-IN"/>
              </w:rPr>
              <w:t xml:space="preserve">: UTF-8 </w:t>
            </w:r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  <w:lang w:bidi="hi-IN"/>
              </w:rPr>
              <w:t>和字符编码格式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_Toc385544319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20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概述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_Toc385544320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21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检测和修复文件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_Toc385544321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11F70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22" w:history="1">
            <w:r w:rsidR="00F27C19" w:rsidRPr="00F27C19">
              <w:rPr>
                <w:rStyle w:val="a6"/>
                <w:rFonts w:ascii="Adobe 黑体 Std R" w:eastAsia="Adobe 黑体 Std R" w:hAnsi="Adobe 黑体 Std R" w:hint="eastAsia"/>
                <w:noProof/>
              </w:rPr>
              <w:t>支持其他编码格式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_Toc385544322 \h </w:instrTex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135</w:t>
            </w:r>
            <w:r w:rsidR="00F27C19"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r w:rsidRPr="00F27C19">
            <w:rPr>
              <w:b/>
              <w:bCs/>
              <w:lang w:val="zh-CN"/>
            </w:rPr>
            <w:fldChar w:fldCharType="end"/>
          </w:r>
        </w:p>
      </w:sdtContent>
    </w:sdt>
    <w:p w:rsidR="00F27C19" w:rsidRPr="00F27C19" w:rsidRDefault="00F27C19">
      <w:r w:rsidRPr="00F27C19">
        <w:br w:type="page"/>
      </w:r>
    </w:p>
    <w:p w:rsidR="00E4537C" w:rsidRPr="00F27C19" w:rsidRDefault="00E4537C">
      <w:pPr>
        <w:pageBreakBefore/>
      </w:pPr>
    </w:p>
    <w:p w:rsidR="00E4537C" w:rsidRPr="00F27C19" w:rsidRDefault="009F607F">
      <w:pPr>
        <w:pStyle w:val="a1"/>
        <w:rPr>
          <w:rStyle w:val="a5"/>
          <w:rFonts w:ascii="Adobe 黑体 Std R" w:eastAsia="Adobe 黑体 Std R" w:hAnsi="Adobe 黑体 Std R" w:cs="Adobe 黑体 Std R"/>
          <w:b w:val="0"/>
          <w:bCs w:val="0"/>
        </w:rPr>
      </w:pPr>
      <w:r w:rsidRPr="00F27C19">
        <w:rPr>
          <w:rStyle w:val="a5"/>
          <w:rFonts w:ascii="Adobe 黑体 Std R" w:eastAsia="Adobe 黑体 Std R" w:hAnsi="Adobe 黑体 Std R" w:cs="Adobe 黑体 Std R" w:hint="eastAsia"/>
          <w:b w:val="0"/>
          <w:bCs w:val="0"/>
        </w:rPr>
        <w:t>本文</w:t>
      </w:r>
      <w:r w:rsidRPr="00F27C19">
        <w:rPr>
          <w:rStyle w:val="a5"/>
          <w:rFonts w:ascii="Adobe 黑体 Std R" w:eastAsia="Adobe 黑体 Std R" w:hAnsi="Adobe 黑体 Std R" w:cs="Adobe 黑体 Std R"/>
          <w:b w:val="0"/>
          <w:bCs w:val="0"/>
        </w:rPr>
        <w:t>为</w:t>
      </w:r>
      <w:r w:rsidRPr="00F27C19">
        <w:rPr>
          <w:rStyle w:val="a5"/>
          <w:rFonts w:ascii="Adobe 黑体 Std R" w:eastAsia="Adobe 黑体 Std R" w:hAnsi="Adobe 黑体 Std R" w:cs="Adobe 黑体 Std R" w:hint="eastAsia"/>
          <w:b w:val="0"/>
          <w:bCs w:val="0"/>
        </w:rPr>
        <w:t>官方</w:t>
      </w:r>
      <w:r w:rsidRPr="00F27C19">
        <w:rPr>
          <w:rStyle w:val="a5"/>
          <w:rFonts w:ascii="Adobe 黑体 Std R" w:eastAsia="Adobe 黑体 Std R" w:hAnsi="Adobe 黑体 Std R" w:cs="Adobe 黑体 Std R"/>
          <w:b w:val="0"/>
          <w:bCs w:val="0"/>
        </w:rPr>
        <w:t>手册翻译</w:t>
      </w:r>
      <w:r w:rsidRPr="00F27C19">
        <w:rPr>
          <w:rStyle w:val="a5"/>
          <w:rFonts w:ascii="Adobe 黑体 Std R" w:eastAsia="Adobe 黑体 Std R" w:hAnsi="Adobe 黑体 Std R" w:cs="Adobe 黑体 Std R" w:hint="eastAsia"/>
          <w:b w:val="0"/>
          <w:bCs w:val="0"/>
        </w:rPr>
        <w:t>，</w:t>
      </w:r>
      <w:r w:rsidRPr="00F27C19">
        <w:rPr>
          <w:rStyle w:val="a5"/>
          <w:rFonts w:ascii="Adobe 黑体 Std R" w:eastAsia="Adobe 黑体 Std R" w:hAnsi="Adobe 黑体 Std R" w:cs="Adobe 黑体 Std R"/>
          <w:b w:val="0"/>
          <w:bCs w:val="0"/>
        </w:rPr>
        <w:t>如</w:t>
      </w:r>
      <w:r w:rsidRPr="00F27C19">
        <w:rPr>
          <w:rStyle w:val="a5"/>
          <w:rFonts w:ascii="Adobe 黑体 Std R" w:eastAsia="Adobe 黑体 Std R" w:hAnsi="Adobe 黑体 Std R" w:cs="Adobe 黑体 Std R" w:hint="eastAsia"/>
          <w:b w:val="0"/>
          <w:bCs w:val="0"/>
        </w:rPr>
        <w:t>文中</w:t>
      </w:r>
      <w:r w:rsidRPr="00F27C19">
        <w:rPr>
          <w:rStyle w:val="a5"/>
          <w:rFonts w:ascii="Adobe 黑体 Std R" w:eastAsia="Adobe 黑体 Std R" w:hAnsi="Adobe 黑体 Std R" w:cs="Adobe 黑体 Std R"/>
          <w:b w:val="0"/>
          <w:bCs w:val="0"/>
        </w:rPr>
        <w:t>有不妥之处，可参考</w:t>
      </w:r>
      <w:r w:rsidR="00E4537C" w:rsidRPr="00F27C19">
        <w:rPr>
          <w:rStyle w:val="a5"/>
          <w:rFonts w:ascii="Adobe 黑体 Std R" w:eastAsia="Adobe 黑体 Std R" w:hAnsi="Adobe 黑体 Std R" w:cs="Adobe 黑体 Std R"/>
          <w:b w:val="0"/>
          <w:bCs w:val="0"/>
        </w:rPr>
        <w:t>：</w:t>
      </w:r>
      <w:hyperlink r:id="rId8" w:history="1">
        <w:r w:rsidR="00F37019" w:rsidRPr="00F27C19">
          <w:rPr>
            <w:rStyle w:val="a6"/>
            <w:rFonts w:ascii="Adobe 黑体 Std R" w:eastAsia="Adobe 黑体 Std R" w:hAnsi="Adobe 黑体 Std R"/>
          </w:rPr>
          <w:t>https://secure.phabricator.com/book/phabricator/</w:t>
        </w:r>
      </w:hyperlink>
      <w:r w:rsidR="00F37019" w:rsidRPr="00F27C19">
        <w:rPr>
          <w:rFonts w:ascii="Adobe 黑体 Std R" w:eastAsia="Adobe 黑体 Std R" w:hAnsi="Adobe 黑体 Std R"/>
        </w:rPr>
        <w:t xml:space="preserve"> </w:t>
      </w:r>
    </w:p>
    <w:p w:rsidR="00E4537C" w:rsidRPr="00F27C19" w:rsidRDefault="00E4537C">
      <w:pPr>
        <w:pStyle w:val="1"/>
        <w:rPr>
          <w:rStyle w:val="a5"/>
          <w:rFonts w:ascii="Adobe 黑体 Std R" w:hAnsi="Adobe 黑体 Std R"/>
        </w:rPr>
      </w:pPr>
      <w:bookmarkStart w:id="0" w:name="_Toc385544066"/>
      <w:r w:rsidRPr="00F27C19">
        <w:rPr>
          <w:rStyle w:val="a5"/>
          <w:rFonts w:ascii="Adobe 黑体 Std R" w:hAnsi="Adobe 黑体 Std R" w:cs="Adobe 黑体 Std R"/>
        </w:rPr>
        <w:t>介绍篇（introduction）</w:t>
      </w:r>
      <w:bookmarkEnd w:id="0"/>
    </w:p>
    <w:p w:rsidR="00E4537C" w:rsidRPr="00F27C19" w:rsidRDefault="00E4537C">
      <w:pPr>
        <w:pStyle w:val="2"/>
      </w:pPr>
      <w:bookmarkStart w:id="1" w:name="_Toc385544067"/>
      <w:r w:rsidRPr="00F27C19">
        <w:rPr>
          <w:rStyle w:val="a5"/>
        </w:rPr>
        <w:t>安装向</w:t>
      </w:r>
      <w:r w:rsidRPr="00F27C19">
        <w:rPr>
          <w:rStyle w:val="a5"/>
          <w:rFonts w:cs="微软雅黑"/>
        </w:rPr>
        <w:t>导</w:t>
      </w:r>
      <w:bookmarkEnd w:id="1"/>
    </w:p>
    <w:p w:rsidR="00E4537C" w:rsidRPr="00F27C19" w:rsidRDefault="00B96A62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 w:hint="eastAsia"/>
        </w:rPr>
        <w:t>本节</w:t>
      </w:r>
      <w:r w:rsidRPr="00F27C19">
        <w:rPr>
          <w:rFonts w:ascii="Adobe 黑体 Std R" w:eastAsia="Adobe 黑体 Std R" w:hAnsi="Adobe 黑体 Std R" w:cs="Adobe 黑体 Std R"/>
        </w:rPr>
        <w:t>介绍</w:t>
      </w:r>
      <w:r w:rsidR="00E4537C" w:rsidRPr="00F27C19">
        <w:rPr>
          <w:rFonts w:ascii="Adobe 黑体 Std R" w:eastAsia="Adobe 黑体 Std R" w:hAnsi="Adobe 黑体 Std R" w:cs="Adobe 黑体 Std R"/>
        </w:rPr>
        <w:t>获得以及运行Phabricator所需的最基本安装指引。</w:t>
      </w:r>
    </w:p>
    <w:p w:rsidR="00122EA2" w:rsidRPr="00F27C19" w:rsidRDefault="00122EA2" w:rsidP="00122EA2">
      <w:pPr>
        <w:pStyle w:val="a1"/>
        <w:rPr>
          <w:rFonts w:ascii="Adobe 黑体 Std R" w:eastAsia="Adobe 黑体 Std R" w:hAnsi="Adobe 黑体 Std R"/>
        </w:rPr>
      </w:pPr>
      <w:r w:rsidRPr="00F27C19">
        <w:rPr>
          <w:rStyle w:val="a5"/>
          <w:rFonts w:ascii="Adobe 黑体 Std R" w:eastAsia="Adobe 黑体 Std R" w:hAnsi="Adobe 黑体 Std R" w:cs="Adobe 黑体 Std R"/>
          <w:b w:val="0"/>
          <w:bCs w:val="0"/>
        </w:rPr>
        <w:t>简单的配置和安装过程可以参考：</w:t>
      </w:r>
    </w:p>
    <w:p w:rsidR="00122EA2" w:rsidRPr="00F27C19" w:rsidRDefault="00F11F70">
      <w:pPr>
        <w:pStyle w:val="a1"/>
        <w:rPr>
          <w:rFonts w:ascii="Adobe 黑体 Std R" w:eastAsia="Adobe 黑体 Std R" w:hAnsi="Adobe 黑体 Std R"/>
        </w:rPr>
      </w:pPr>
      <w:hyperlink r:id="rId9" w:history="1">
        <w:r w:rsidR="00122EA2" w:rsidRPr="00F27C19">
          <w:rPr>
            <w:rStyle w:val="a6"/>
            <w:rFonts w:ascii="Adobe 黑体 Std R" w:eastAsia="Adobe 黑体 Std R" w:hAnsi="Adobe 黑体 Std R"/>
          </w:rPr>
          <w:t>http://alanmoment.ocomm.com.tw/blog/categories/phabricator/</w:t>
        </w:r>
      </w:hyperlink>
      <w:r w:rsidR="00122EA2" w:rsidRPr="00F27C19">
        <w:rPr>
          <w:rStyle w:val="a5"/>
          <w:rFonts w:ascii="Adobe 黑体 Std R" w:eastAsia="Adobe 黑体 Std R" w:hAnsi="Adobe 黑体 Std R" w:cs="Adobe 黑体 Std R"/>
          <w:b w:val="0"/>
          <w:bCs w:val="0"/>
        </w:rPr>
        <w:t xml:space="preserve"> </w:t>
      </w:r>
    </w:p>
    <w:p w:rsidR="00E4537C" w:rsidRPr="00F27C19" w:rsidRDefault="00E4537C">
      <w:pPr>
        <w:pStyle w:val="3"/>
        <w:rPr>
          <w:rFonts w:cs="Adobe 黑体 Std R"/>
        </w:rPr>
      </w:pPr>
      <w:bookmarkStart w:id="2" w:name="OSC_h2_2"/>
      <w:bookmarkStart w:id="3" w:name="_Toc385544068"/>
      <w:bookmarkEnd w:id="2"/>
      <w:r w:rsidRPr="00F27C19">
        <w:t>安装要求</w:t>
      </w:r>
      <w:bookmarkEnd w:id="3"/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Phabricator是一个LAMP应用套件，因此最基本的要求就是LAMP环境：</w:t>
      </w:r>
    </w:p>
    <w:p w:rsidR="00E4537C" w:rsidRPr="00F27C19" w:rsidRDefault="00E4537C" w:rsidP="00553E2F">
      <w:pPr>
        <w:pStyle w:val="a1"/>
        <w:numPr>
          <w:ilvl w:val="0"/>
          <w:numId w:val="32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Linux：Linux的不同发行版及变种是必需的。Mac OS X是一个可接受的Linux变种，Windows不是。Phabricator不能安装在Windows系统上。在Mac OS X，Amazon Linux，Ubuntu，RHEL和CentOS上运行的Phabricator有活跃的贡献者；如果你运行在其他的Linux发行版上，请发送补丁或 投诉。</w:t>
      </w:r>
    </w:p>
    <w:p w:rsidR="00E4537C" w:rsidRPr="00F27C19" w:rsidRDefault="00E4537C" w:rsidP="00553E2F">
      <w:pPr>
        <w:pStyle w:val="a1"/>
        <w:numPr>
          <w:ilvl w:val="0"/>
          <w:numId w:val="32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Apache(或nginx，或lighttpd)：需要Apache 2.2.7以上版本。</w:t>
      </w:r>
    </w:p>
    <w:p w:rsidR="00E4537C" w:rsidRPr="00F27C19" w:rsidRDefault="00E4537C" w:rsidP="00553E2F">
      <w:pPr>
        <w:pStyle w:val="a1"/>
        <w:numPr>
          <w:ilvl w:val="0"/>
          <w:numId w:val="32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MySQL：MySQL必需</w:t>
      </w:r>
    </w:p>
    <w:p w:rsidR="00E4537C" w:rsidRPr="00F27C19" w:rsidRDefault="00E4537C" w:rsidP="00553E2F">
      <w:pPr>
        <w:pStyle w:val="a1"/>
        <w:numPr>
          <w:ilvl w:val="0"/>
          <w:numId w:val="32"/>
        </w:numPr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PHP：需要PHP5.2以上版本</w:t>
      </w:r>
    </w:p>
    <w:p w:rsidR="00E4537C" w:rsidRPr="00F27C19" w:rsidRDefault="00E4537C" w:rsidP="002C57F5">
      <w:pPr>
        <w:pStyle w:val="a1"/>
        <w:ind w:left="120" w:hangingChars="50" w:hanging="12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注意：Phabricator的命令行接口--Arcanist，可以在Windows上正常运行。查看详细说明</w:t>
      </w:r>
      <w:hyperlink w:anchor="_Arcanist_使用教程:_Windows" w:history="1">
        <w:r w:rsidR="002C57F5" w:rsidRPr="00F27C19">
          <w:rPr>
            <w:rStyle w:val="a6"/>
            <w:rFonts w:ascii="Adobe 黑体 Std R" w:eastAsia="Adobe 黑体 Std R" w:hAnsi="Adobe 黑体 Std R" w:cs="Adobe 黑体 Std R" w:hint="eastAsia"/>
          </w:rPr>
          <w:t>A</w:t>
        </w:r>
        <w:r w:rsidR="002C57F5" w:rsidRPr="00F27C19">
          <w:rPr>
            <w:rStyle w:val="a6"/>
            <w:rFonts w:ascii="Adobe 黑体 Std R" w:eastAsia="Adobe 黑体 Std R" w:hAnsi="Adobe 黑体 Std R" w:cs="Adobe 黑体 Std R"/>
          </w:rPr>
          <w:t>ranist</w:t>
        </w:r>
        <w:r w:rsidR="002C57F5" w:rsidRPr="00F27C19">
          <w:rPr>
            <w:rStyle w:val="a6"/>
            <w:rFonts w:ascii="Adobe 黑体 Std R" w:eastAsia="Adobe 黑体 Std R" w:hAnsi="Adobe 黑体 Std R" w:cs="Adobe 黑体 Std R" w:hint="eastAsia"/>
          </w:rPr>
          <w:t>使用教程</w:t>
        </w:r>
        <w:r w:rsidR="002C57F5" w:rsidRPr="00F27C19">
          <w:rPr>
            <w:rStyle w:val="a6"/>
            <w:rFonts w:ascii="Adobe 黑体 Std R" w:eastAsia="Adobe 黑体 Std R" w:hAnsi="Adobe 黑体 Std R" w:cs="Adobe 黑体 Std R"/>
          </w:rPr>
          <w:t>：</w:t>
        </w:r>
        <w:r w:rsidR="002C57F5" w:rsidRPr="00F27C19">
          <w:rPr>
            <w:rStyle w:val="a6"/>
            <w:rFonts w:ascii="Adobe 黑体 Std R" w:eastAsia="Adobe 黑体 Std R" w:hAnsi="Adobe 黑体 Std R" w:cs="Adobe 黑体 Std R" w:hint="eastAsia"/>
          </w:rPr>
          <w:t>W</w:t>
        </w:r>
        <w:r w:rsidR="002C57F5" w:rsidRPr="00F27C19">
          <w:rPr>
            <w:rStyle w:val="a6"/>
            <w:rFonts w:ascii="Adobe 黑体 Std R" w:eastAsia="Adobe 黑体 Std R" w:hAnsi="Adobe 黑体 Std R" w:cs="Adobe 黑体 Std R"/>
          </w:rPr>
          <w:t>indows</w:t>
        </w:r>
      </w:hyperlink>
      <w:r w:rsidR="002C57F5" w:rsidRPr="00F27C19">
        <w:rPr>
          <w:rFonts w:ascii="Adobe 黑体 Std R" w:eastAsia="Adobe 黑体 Std R" w:hAnsi="Adobe 黑体 Std R" w:cs="Adobe 黑体 Std R" w:hint="eastAsia"/>
        </w:rPr>
        <w:t>（官方</w:t>
      </w:r>
      <w:r w:rsidR="002C57F5" w:rsidRPr="00F27C19">
        <w:rPr>
          <w:rFonts w:ascii="Adobe 黑体 Std R" w:eastAsia="Adobe 黑体 Std R" w:hAnsi="Adobe 黑体 Std R" w:cs="Adobe 黑体 Std R"/>
        </w:rPr>
        <w:t>页面：</w:t>
      </w:r>
      <w:hyperlink r:id="rId10" w:history="1">
        <w:r w:rsidRPr="00F27C19">
          <w:rPr>
            <w:rStyle w:val="a6"/>
            <w:rFonts w:ascii="Adobe 黑体 Std R" w:eastAsia="Adobe 黑体 Std R" w:hAnsi="Adobe 黑体 Std R"/>
          </w:rPr>
          <w:t>Arcanist User Guide: Windows</w:t>
        </w:r>
      </w:hyperlink>
      <w:r w:rsidR="002C57F5" w:rsidRPr="00F27C19">
        <w:rPr>
          <w:rFonts w:ascii="Adobe 黑体 Std R" w:eastAsia="Adobe 黑体 Std R" w:hAnsi="Adobe 黑体 Std R" w:hint="eastAsia"/>
        </w:rPr>
        <w:t>）</w:t>
      </w:r>
      <w:r w:rsidRPr="00F27C19">
        <w:rPr>
          <w:rFonts w:ascii="Adobe 黑体 Std R" w:eastAsia="Adobe 黑体 Std R" w:hAnsi="Adobe 黑体 Std R" w:cs="Adobe 黑体 Std R"/>
        </w:rPr>
        <w:t>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你可能也需要一个域名和一台能连接互联网的电脑。</w:t>
      </w:r>
    </w:p>
    <w:p w:rsidR="00E4537C" w:rsidRPr="00F27C19" w:rsidRDefault="00E4537C">
      <w:pPr>
        <w:pStyle w:val="3"/>
        <w:rPr>
          <w:rFonts w:cs="Adobe 黑体 Std R"/>
        </w:rPr>
      </w:pPr>
      <w:bookmarkStart w:id="4" w:name="OSC_h2_3"/>
      <w:bookmarkStart w:id="5" w:name="_Toc385544069"/>
      <w:bookmarkEnd w:id="4"/>
      <w:r w:rsidRPr="00F27C19">
        <w:t>安装必需的组件</w:t>
      </w:r>
      <w:bookmarkEnd w:id="5"/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如果你在Ubuntu或Redhat及其衍生版本上安装，这里有可用的安装脚本，这些脚本可以自动处理下面文档中讨论的大部分操作：</w:t>
      </w:r>
    </w:p>
    <w:p w:rsidR="005F428B" w:rsidRPr="00F27C19" w:rsidRDefault="00E4537C" w:rsidP="00553E2F">
      <w:pPr>
        <w:pStyle w:val="a1"/>
        <w:numPr>
          <w:ilvl w:val="0"/>
          <w:numId w:val="111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RedHat衍生版本：</w:t>
      </w:r>
      <w:hyperlink r:id="rId11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http://www.phabricator.com/rsrc/install/install_rhel-derivs.sh</w:t>
        </w:r>
      </w:hyperlink>
    </w:p>
    <w:p w:rsidR="00E4537C" w:rsidRPr="00F27C19" w:rsidRDefault="00E4537C" w:rsidP="00553E2F">
      <w:pPr>
        <w:pStyle w:val="a1"/>
        <w:numPr>
          <w:ilvl w:val="0"/>
          <w:numId w:val="111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Ubuntu：</w:t>
      </w:r>
      <w:hyperlink r:id="rId12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http://www.phabricator.com/rsrc/install/install_ubuntu.sh</w:t>
        </w:r>
      </w:hyperlink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</w:t>
      </w:r>
      <w:r w:rsidR="00AC4885" w:rsidRPr="00F27C19">
        <w:rPr>
          <w:rFonts w:ascii="Adobe 黑体 Std R" w:eastAsia="Adobe 黑体 Std R" w:hAnsi="Adobe 黑体 Std R" w:cs="Adobe 黑体 Std R" w:hint="eastAsia"/>
        </w:rPr>
        <w:t>以上安装</w:t>
      </w:r>
      <w:r w:rsidR="00AC4885" w:rsidRPr="00F27C19">
        <w:rPr>
          <w:rFonts w:ascii="Adobe 黑体 Std R" w:eastAsia="Adobe 黑体 Std R" w:hAnsi="Adobe 黑体 Std R" w:cs="Adobe 黑体 Std R"/>
        </w:rPr>
        <w:t>脚本可以</w:t>
      </w:r>
      <w:r w:rsidR="00AC4885" w:rsidRPr="00F27C19">
        <w:rPr>
          <w:rFonts w:ascii="Adobe 黑体 Std R" w:eastAsia="Adobe 黑体 Std R" w:hAnsi="Adobe 黑体 Std R" w:cs="Adobe 黑体 Std R" w:hint="eastAsia"/>
        </w:rPr>
        <w:t>正常</w:t>
      </w:r>
      <w:r w:rsidR="00AC4885" w:rsidRPr="00F27C19">
        <w:rPr>
          <w:rFonts w:ascii="Adobe 黑体 Std R" w:eastAsia="Adobe 黑体 Std R" w:hAnsi="Adobe 黑体 Std R" w:cs="Adobe 黑体 Std R"/>
        </w:rPr>
        <w:t>安装</w:t>
      </w:r>
      <w:r w:rsidRPr="00F27C19">
        <w:rPr>
          <w:rFonts w:ascii="Adobe 黑体 Std R" w:eastAsia="Adobe 黑体 Std R" w:hAnsi="Adobe 黑体 Std R" w:cs="Adobe 黑体 Std R"/>
        </w:rPr>
        <w:t>，</w:t>
      </w:r>
      <w:r w:rsidR="00AC4885" w:rsidRPr="00F27C19">
        <w:rPr>
          <w:rFonts w:ascii="Adobe 黑体 Std R" w:eastAsia="Adobe 黑体 Std R" w:hAnsi="Adobe 黑体 Std R" w:cs="Adobe 黑体 Std R" w:hint="eastAsia"/>
        </w:rPr>
        <w:t>那么</w:t>
      </w:r>
      <w:r w:rsidRPr="00F27C19">
        <w:rPr>
          <w:rFonts w:ascii="Adobe 黑体 Std R" w:eastAsia="Adobe 黑体 Std R" w:hAnsi="Adobe 黑体 Std R" w:cs="Adobe 黑体 Std R"/>
        </w:rPr>
        <w:t>你可以直接跳过下面的操作</w:t>
      </w:r>
      <w:r w:rsidR="00AC4885" w:rsidRPr="00F27C19">
        <w:rPr>
          <w:rFonts w:ascii="Adobe 黑体 Std R" w:eastAsia="Adobe 黑体 Std R" w:hAnsi="Adobe 黑体 Std R" w:cs="Adobe 黑体 Std R" w:hint="eastAsia"/>
        </w:rPr>
        <w:t>，转到</w:t>
      </w:r>
      <w:r w:rsidR="00AC4885" w:rsidRPr="00F27C19">
        <w:rPr>
          <w:rFonts w:ascii="Adobe 黑体 Std R" w:eastAsia="Adobe 黑体 Std R" w:hAnsi="Adobe 黑体 Std R" w:cs="Adobe 黑体 Std R"/>
        </w:rPr>
        <w:t>配置</w:t>
      </w:r>
      <w:r w:rsidR="00AC4885" w:rsidRPr="00F27C19">
        <w:rPr>
          <w:rFonts w:ascii="Adobe 黑体 Std R" w:eastAsia="Adobe 黑体 Std R" w:hAnsi="Adobe 黑体 Std R" w:cs="Adobe 黑体 Std R" w:hint="eastAsia"/>
        </w:rPr>
        <w:t>章节</w:t>
      </w:r>
      <w:r w:rsidR="00AC4885" w:rsidRPr="00F27C19">
        <w:rPr>
          <w:rFonts w:ascii="Adobe 黑体 Std R" w:eastAsia="Adobe 黑体 Std R" w:hAnsi="Adobe 黑体 Std R" w:cs="Adobe 黑体 Std R"/>
        </w:rPr>
        <w:t>，了解</w:t>
      </w:r>
      <w:r w:rsidR="00AC4885" w:rsidRPr="00F27C19">
        <w:rPr>
          <w:rFonts w:ascii="Adobe 黑体 Std R" w:eastAsia="Adobe 黑体 Std R" w:hAnsi="Adobe 黑体 Std R" w:cs="Adobe 黑体 Std R" w:hint="eastAsia"/>
        </w:rPr>
        <w:t>如何</w:t>
      </w:r>
      <w:r w:rsidR="00AC4885" w:rsidRPr="00F27C19">
        <w:rPr>
          <w:rFonts w:ascii="Adobe 黑体 Std R" w:eastAsia="Adobe 黑体 Std R" w:hAnsi="Adobe 黑体 Std R" w:cs="Adobe 黑体 Std R"/>
        </w:rPr>
        <w:t>配置</w:t>
      </w:r>
      <w:r w:rsidRPr="00F27C19">
        <w:rPr>
          <w:rFonts w:ascii="Adobe 黑体 Std R" w:eastAsia="Adobe 黑体 Std R" w:hAnsi="Adobe 黑体 Std R" w:cs="Adobe 黑体 Std R"/>
        </w:rPr>
        <w:t>。</w:t>
      </w:r>
    </w:p>
    <w:p w:rsidR="00135B9C" w:rsidRPr="00F27C19" w:rsidRDefault="00135B9C" w:rsidP="00135B9C">
      <w:pPr>
        <w:pStyle w:val="a1"/>
        <w:rPr>
          <w:rFonts w:ascii="Adobe 黑体 Std R" w:eastAsia="Adobe 黑体 Std R" w:hAnsi="Adobe 黑体 Std R" w:cs="Adobe 黑体 Std R"/>
          <w:color w:val="C5000B"/>
        </w:rPr>
      </w:pPr>
      <w:r w:rsidRPr="00F27C19">
        <w:rPr>
          <w:rFonts w:ascii="Adobe 黑体 Std R" w:eastAsia="Adobe 黑体 Std R" w:hAnsi="Adobe 黑体 Std R" w:cs="Adobe 黑体 Std R"/>
          <w:color w:val="004586"/>
        </w:rPr>
        <w:t>这里对应的系统下载对应的安装脚本，这里在对应目录（推荐/usr/&lt;name_you_like&gt;下）执行</w:t>
      </w:r>
      <w:r w:rsidRPr="00F27C19">
        <w:rPr>
          <w:rFonts w:ascii="Adobe 黑体 Std R" w:eastAsia="Adobe 黑体 Std R" w:hAnsi="Adobe 黑体 Std R" w:cs="Adobe 黑体 Std R"/>
          <w:color w:val="ED7D31" w:themeColor="accent2"/>
        </w:rPr>
        <w:lastRenderedPageBreak/>
        <w:t xml:space="preserve">wget </w:t>
      </w:r>
      <w:hyperlink r:id="rId13" w:history="1">
        <w:r w:rsidRPr="00F27C19">
          <w:rPr>
            <w:rStyle w:val="a6"/>
            <w:rFonts w:ascii="Adobe 黑体 Std R" w:eastAsia="Adobe 黑体 Std R" w:hAnsi="Adobe 黑体 Std R"/>
            <w:color w:val="ED7D31" w:themeColor="accent2"/>
          </w:rPr>
          <w:t>http://www.phabricator.com/rsrc/install/install_ubuntu.sh</w:t>
        </w:r>
      </w:hyperlink>
      <w:r w:rsidRPr="00F27C19">
        <w:rPr>
          <w:rFonts w:ascii="Adobe 黑体 Std R" w:eastAsia="Adobe 黑体 Std R" w:hAnsi="Adobe 黑体 Std R" w:cs="Adobe 黑体 Std R"/>
          <w:color w:val="004586"/>
        </w:rPr>
        <w:t xml:space="preserve">  即可。下载完毕后执行，执行脚安装本按照屏幕提示进行操作。下面列出的必要软件，以及Phabricator源码都会由脚本来下载/安装。</w:t>
      </w:r>
    </w:p>
    <w:p w:rsidR="00135B9C" w:rsidRPr="00F27C19" w:rsidRDefault="00135B9C">
      <w:pPr>
        <w:pStyle w:val="a1"/>
        <w:rPr>
          <w:rFonts w:ascii="Adobe 黑体 Std R" w:eastAsia="Adobe 黑体 Std R" w:hAnsi="Adobe 黑体 Std R" w:cs="Adobe 黑体 Std R"/>
          <w:color w:val="C5000B"/>
        </w:rPr>
      </w:pPr>
      <w:r w:rsidRPr="00F27C19">
        <w:rPr>
          <w:rFonts w:ascii="Adobe 黑体 Std R" w:eastAsia="Adobe 黑体 Std R" w:hAnsi="Adobe 黑体 Std R" w:cs="Adobe 黑体 Std R"/>
          <w:color w:val="C5000B"/>
        </w:rPr>
        <w:t>这里还要注意的是在安装mysql时，会有几次让你输入root密码的提示。这里推荐将密码设置为空，以方便后面的使用。如果不幸，你已经设置了root密码，就需要将这个密码擦除，参考之后“擦除mysql密码”步骤。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否则，如下所列将是你必须安装的：</w:t>
      </w:r>
    </w:p>
    <w:p w:rsidR="00E4537C" w:rsidRPr="00F27C19" w:rsidRDefault="00E4537C" w:rsidP="00553E2F">
      <w:pPr>
        <w:pStyle w:val="a1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git（在包管理系统中通常叫作git）</w:t>
      </w:r>
    </w:p>
    <w:p w:rsidR="00E4537C" w:rsidRPr="00F27C19" w:rsidRDefault="00E4537C" w:rsidP="00553E2F">
      <w:pPr>
        <w:pStyle w:val="a1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Apache（通常叫作httpd或apache2）（或nginx）</w:t>
      </w:r>
    </w:p>
    <w:p w:rsidR="00E4537C" w:rsidRPr="00F27C19" w:rsidRDefault="00E4537C" w:rsidP="00553E2F">
      <w:pPr>
        <w:pStyle w:val="a1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MySQL服务器（通常叫作mysqld或mysql-server）</w:t>
      </w:r>
    </w:p>
    <w:p w:rsidR="00E4537C" w:rsidRPr="00F27C19" w:rsidRDefault="00E4537C" w:rsidP="00553E2F">
      <w:pPr>
        <w:pStyle w:val="a1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PHP（通常叫作php）</w:t>
      </w:r>
    </w:p>
    <w:p w:rsidR="00E4537C" w:rsidRPr="00F27C19" w:rsidRDefault="00E4537C" w:rsidP="00553E2F">
      <w:pPr>
        <w:pStyle w:val="a1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必需的PHP扩展：mbstring, iconv, mysql (或 mysqli), curl, pcntl (或者 "php-mysql" 或 "php5-mysql")</w:t>
      </w:r>
    </w:p>
    <w:p w:rsidR="00E4537C" w:rsidRPr="00F27C19" w:rsidRDefault="00E4537C" w:rsidP="00553E2F">
      <w:pPr>
        <w:pStyle w:val="a1"/>
        <w:numPr>
          <w:ilvl w:val="0"/>
          <w:numId w:val="38"/>
        </w:numPr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可选的PHP扩展：gd, apc (安装该扩展如果有困惑，请看下面的APC安装说明), xhprof (下面有说明，仅在你对Phabricator做二次开发时需要)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如果你已经设置好LAMP环境，你可以已经获得你所需的任何东东。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既然你已经安装以上所需的软件，下面获取Phabricator以及其依赖包：</w:t>
      </w:r>
    </w:p>
    <w:p w:rsidR="002667C4" w:rsidRPr="002667C4" w:rsidRDefault="002667C4" w:rsidP="002667C4">
      <w:pPr>
        <w:pBdr>
          <w:top w:val="single" w:sz="6" w:space="6" w:color="F1C40F"/>
          <w:left w:val="single" w:sz="6" w:space="6" w:color="F1C40F"/>
          <w:bottom w:val="single" w:sz="6" w:space="10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 xml:space="preserve">$ cd somewhere/ </w:t>
      </w:r>
      <w:r w:rsidRPr="00F27C19">
        <w:rPr>
          <w:rFonts w:cs="Courier New"/>
          <w:color w:val="AA4000"/>
          <w:sz w:val="18"/>
          <w:szCs w:val="18"/>
        </w:rPr>
        <w:t xml:space="preserve"># pick some install directory </w:t>
      </w:r>
      <w:r w:rsidRPr="00F27C19">
        <w:rPr>
          <w:rFonts w:cs="Courier New" w:hint="eastAsia"/>
          <w:color w:val="AA4000"/>
          <w:sz w:val="18"/>
          <w:szCs w:val="18"/>
        </w:rPr>
        <w:t>切换到</w:t>
      </w:r>
      <w:r w:rsidRPr="00F27C19">
        <w:rPr>
          <w:rFonts w:cs="Courier New"/>
          <w:color w:val="AA4000"/>
          <w:sz w:val="18"/>
          <w:szCs w:val="18"/>
        </w:rPr>
        <w:t>安装目录</w:t>
      </w:r>
    </w:p>
    <w:p w:rsidR="002667C4" w:rsidRPr="002667C4" w:rsidRDefault="002667C4" w:rsidP="002667C4">
      <w:pPr>
        <w:pBdr>
          <w:top w:val="single" w:sz="6" w:space="6" w:color="F1C40F"/>
          <w:left w:val="single" w:sz="6" w:space="6" w:color="F1C40F"/>
          <w:bottom w:val="single" w:sz="6" w:space="10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2667C4">
        <w:rPr>
          <w:rFonts w:cs="Courier New"/>
          <w:color w:val="000000"/>
          <w:sz w:val="18"/>
          <w:szCs w:val="18"/>
        </w:rPr>
        <w:t xml:space="preserve">somewhere/ </w:t>
      </w:r>
      <w:r w:rsidRPr="00F27C19">
        <w:rPr>
          <w:rFonts w:cs="Courier New"/>
          <w:color w:val="000080"/>
          <w:sz w:val="18"/>
          <w:szCs w:val="18"/>
        </w:rPr>
        <w:t>$ git clone git://github.com/facebook/libphutil.git</w:t>
      </w:r>
    </w:p>
    <w:p w:rsidR="002667C4" w:rsidRPr="002667C4" w:rsidRDefault="002667C4" w:rsidP="002667C4">
      <w:pPr>
        <w:pBdr>
          <w:top w:val="single" w:sz="6" w:space="6" w:color="F1C40F"/>
          <w:left w:val="single" w:sz="6" w:space="6" w:color="F1C40F"/>
          <w:bottom w:val="single" w:sz="6" w:space="10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2667C4">
        <w:rPr>
          <w:rFonts w:cs="Courier New"/>
          <w:color w:val="000000"/>
          <w:sz w:val="18"/>
          <w:szCs w:val="18"/>
        </w:rPr>
        <w:t xml:space="preserve">somewhere/ </w:t>
      </w:r>
      <w:r w:rsidRPr="00F27C19">
        <w:rPr>
          <w:rFonts w:cs="Courier New"/>
          <w:color w:val="000080"/>
          <w:sz w:val="18"/>
          <w:szCs w:val="18"/>
        </w:rPr>
        <w:t>$ git clone git://github.com/facebook/arcanist.git</w:t>
      </w:r>
    </w:p>
    <w:p w:rsidR="002667C4" w:rsidRPr="002667C4" w:rsidRDefault="002667C4" w:rsidP="002667C4">
      <w:pPr>
        <w:pBdr>
          <w:top w:val="single" w:sz="6" w:space="6" w:color="F1C40F"/>
          <w:left w:val="single" w:sz="6" w:space="6" w:color="F1C40F"/>
          <w:bottom w:val="single" w:sz="6" w:space="10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2667C4">
        <w:rPr>
          <w:rFonts w:cs="Courier New"/>
          <w:color w:val="000000"/>
          <w:sz w:val="18"/>
          <w:szCs w:val="18"/>
        </w:rPr>
        <w:t xml:space="preserve">somewhere/ </w:t>
      </w:r>
      <w:r w:rsidRPr="00F27C19">
        <w:rPr>
          <w:rFonts w:cs="Courier New"/>
          <w:color w:val="000080"/>
          <w:sz w:val="18"/>
          <w:szCs w:val="18"/>
        </w:rPr>
        <w:t>$ git clone git://github.com/facebook/phabricator.git</w:t>
      </w:r>
    </w:p>
    <w:p w:rsidR="00BB6AF9" w:rsidRPr="00F27C19" w:rsidRDefault="00BB6AF9" w:rsidP="00BB6AF9">
      <w:pPr>
        <w:pStyle w:val="3"/>
        <w:numPr>
          <w:ilvl w:val="0"/>
          <w:numId w:val="0"/>
        </w:numPr>
        <w:ind w:left="720" w:hanging="720"/>
        <w:rPr>
          <w:rFonts w:cs="Adobe 黑体 Std R"/>
        </w:rPr>
      </w:pPr>
      <w:bookmarkStart w:id="6" w:name="_Toc385544070"/>
      <w:r w:rsidRPr="00F27C19">
        <w:rPr>
          <w:rFonts w:cs="MS Gothic"/>
        </w:rPr>
        <w:t>擦除</w:t>
      </w:r>
      <w:r w:rsidRPr="00F27C19">
        <w:t>mysql密</w:t>
      </w:r>
      <w:r w:rsidRPr="00F27C19">
        <w:rPr>
          <w:rFonts w:cs="微软雅黑"/>
        </w:rPr>
        <w:t>码</w:t>
      </w:r>
      <w:r w:rsidR="000E039C" w:rsidRPr="00F27C19">
        <w:rPr>
          <w:rFonts w:cs="微软雅黑" w:hint="eastAsia"/>
        </w:rPr>
        <w:t>(可选)</w:t>
      </w:r>
      <w:bookmarkEnd w:id="6"/>
    </w:p>
    <w:p w:rsidR="00BB6AF9" w:rsidRPr="00F27C19" w:rsidRDefault="00BB6AF9" w:rsidP="00BB6AF9">
      <w:r w:rsidRPr="00F27C19">
        <w:t>1. 停止mysql进程</w:t>
      </w:r>
    </w:p>
    <w:p w:rsidR="00BB6AF9" w:rsidRPr="00F27C19" w:rsidRDefault="00BB6AF9" w:rsidP="00BB6AF9">
      <w:r w:rsidRPr="00F27C19">
        <w:rPr>
          <w:color w:val="0070C0"/>
        </w:rPr>
        <w:t>/etc/init.d/mysql stop</w:t>
      </w:r>
      <w:r w:rsidRPr="00F27C19">
        <w:t xml:space="preserve"> 或 </w:t>
      </w:r>
      <w:r w:rsidRPr="00F27C19">
        <w:rPr>
          <w:color w:val="0070C0"/>
        </w:rPr>
        <w:t>service mysql stop</w:t>
      </w:r>
    </w:p>
    <w:p w:rsidR="00BB6AF9" w:rsidRPr="00F27C19" w:rsidRDefault="00BB6AF9" w:rsidP="00BB6AF9">
      <w:r w:rsidRPr="00F27C19">
        <w:t>2. 无密码进入mysql</w:t>
      </w:r>
    </w:p>
    <w:p w:rsidR="00BB6AF9" w:rsidRPr="00F27C19" w:rsidRDefault="00BB6AF9" w:rsidP="00BB6AF9">
      <w:pPr>
        <w:rPr>
          <w:color w:val="0070C0"/>
        </w:rPr>
      </w:pPr>
      <w:r w:rsidRPr="00F27C19">
        <w:rPr>
          <w:color w:val="0070C0"/>
        </w:rPr>
        <w:t>mysql –skip-grant-table &amp;</w:t>
      </w:r>
    </w:p>
    <w:p w:rsidR="00BB6AF9" w:rsidRPr="00F27C19" w:rsidRDefault="00BB6AF9" w:rsidP="00BB6AF9">
      <w:r w:rsidRPr="00F27C19">
        <w:t>3. 擦除root密码</w:t>
      </w:r>
    </w:p>
    <w:p w:rsidR="00BB6AF9" w:rsidRPr="00F27C19" w:rsidRDefault="00BB6AF9" w:rsidP="00BB6AF9">
      <w:r w:rsidRPr="00F27C19">
        <w:t>当执行完以上语句，可以看到命令行为“mysql&gt;”或与之类似的标示，这时可以通过SQL语句进行操作。</w:t>
      </w:r>
    </w:p>
    <w:p w:rsidR="00BB6AF9" w:rsidRPr="00F27C19" w:rsidRDefault="00BB6AF9" w:rsidP="00BB6AF9">
      <w:pPr>
        <w:rPr>
          <w:color w:val="0070C0"/>
        </w:rPr>
      </w:pPr>
      <w:r w:rsidRPr="00F27C19">
        <w:rPr>
          <w:color w:val="0070C0"/>
        </w:rPr>
        <w:t>Mysql&gt; use mysql;</w:t>
      </w:r>
    </w:p>
    <w:p w:rsidR="00BB6AF9" w:rsidRPr="00F27C19" w:rsidRDefault="00BB6AF9" w:rsidP="00BB6AF9">
      <w:pPr>
        <w:rPr>
          <w:color w:val="0070C0"/>
        </w:rPr>
      </w:pPr>
      <w:r w:rsidRPr="00F27C19">
        <w:rPr>
          <w:color w:val="0070C0"/>
        </w:rPr>
        <w:t>Mysql&gt; update user set password=password(“”) where user=”root”;</w:t>
      </w:r>
    </w:p>
    <w:p w:rsidR="00BB6AF9" w:rsidRPr="00F27C19" w:rsidRDefault="00BB6AF9" w:rsidP="00BB6AF9">
      <w:pPr>
        <w:rPr>
          <w:color w:val="0070C0"/>
        </w:rPr>
      </w:pPr>
      <w:r w:rsidRPr="00F27C19">
        <w:rPr>
          <w:color w:val="0070C0"/>
        </w:rPr>
        <w:t>Mysql&gt; flush privileges;</w:t>
      </w:r>
    </w:p>
    <w:p w:rsidR="00BB6AF9" w:rsidRPr="00F27C19" w:rsidRDefault="00BB6AF9" w:rsidP="00BB6AF9">
      <w:r w:rsidRPr="00F27C19">
        <w:lastRenderedPageBreak/>
        <w:t>这里需要注意的是每句命令需要用分号“;”结尾。</w:t>
      </w:r>
    </w:p>
    <w:p w:rsidR="00BB6AF9" w:rsidRPr="00F27C19" w:rsidRDefault="00BB6AF9" w:rsidP="00BB6AF9">
      <w:r w:rsidRPr="00F27C19">
        <w:t>执行完以上得操作，root的密码就被清空。</w:t>
      </w:r>
    </w:p>
    <w:p w:rsidR="00BB6AF9" w:rsidRPr="00F27C19" w:rsidRDefault="00BB6AF9" w:rsidP="00BB6AF9">
      <w:r w:rsidRPr="00F27C19">
        <w:t>4. 启动mysql</w:t>
      </w:r>
    </w:p>
    <w:p w:rsidR="002667C4" w:rsidRPr="00F27C19" w:rsidRDefault="00BB6AF9" w:rsidP="00CC5D78">
      <w:pPr>
        <w:rPr>
          <w:color w:val="0070C0"/>
        </w:rPr>
      </w:pPr>
      <w:r w:rsidRPr="00F27C19">
        <w:rPr>
          <w:color w:val="0070C0"/>
        </w:rPr>
        <w:t xml:space="preserve">/etc/init.d/mysql start </w:t>
      </w:r>
      <w:r w:rsidRPr="00F27C19">
        <w:t>或</w:t>
      </w:r>
      <w:r w:rsidRPr="00F27C19">
        <w:rPr>
          <w:color w:val="0070C0"/>
        </w:rPr>
        <w:t xml:space="preserve">  service mysql start</w:t>
      </w:r>
    </w:p>
    <w:p w:rsidR="00E4537C" w:rsidRPr="00F27C19" w:rsidRDefault="00E4537C">
      <w:pPr>
        <w:pStyle w:val="3"/>
        <w:rPr>
          <w:rFonts w:cs="Adobe 黑体 Std R"/>
        </w:rPr>
      </w:pPr>
      <w:bookmarkStart w:id="7" w:name="OSC_h2_4"/>
      <w:bookmarkStart w:id="8" w:name="_Toc385544071"/>
      <w:bookmarkEnd w:id="7"/>
      <w:r w:rsidRPr="00F27C19">
        <w:t>安装APC (可选)</w:t>
      </w:r>
      <w:bookmarkEnd w:id="8"/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如同所有写在PHP中的东西一样, Phabricator 在APC安装完毕后，运行会更快。你首先需要先安装“pcre-devel”：</w:t>
      </w:r>
    </w:p>
    <w:p w:rsidR="009D79F7" w:rsidRPr="009D79F7" w:rsidRDefault="009D79F7" w:rsidP="009D79F7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sudo</w:t>
      </w:r>
      <w:r w:rsidRPr="009D79F7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yum</w:t>
      </w:r>
      <w:r w:rsidRPr="009D79F7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install</w:t>
      </w:r>
      <w:r w:rsidRPr="009D79F7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pcre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000A65"/>
          <w:sz w:val="18"/>
          <w:szCs w:val="18"/>
        </w:rPr>
        <w:t>devel #</w:t>
      </w:r>
      <w:r w:rsidRPr="00F27C19">
        <w:rPr>
          <w:rFonts w:cs="Courier New" w:hint="eastAsia"/>
          <w:color w:val="000A65"/>
          <w:sz w:val="18"/>
          <w:szCs w:val="18"/>
        </w:rPr>
        <w:t xml:space="preserve">或 </w:t>
      </w:r>
      <w:r w:rsidRPr="00F27C19">
        <w:rPr>
          <w:rFonts w:cs="Courier New"/>
          <w:color w:val="000A65"/>
          <w:sz w:val="18"/>
          <w:szCs w:val="18"/>
        </w:rPr>
        <w:t>sudo apt-get install pcre-devel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然后你有两个选择。一个是安装via PECL（需要首先测试一下）</w:t>
      </w:r>
    </w:p>
    <w:p w:rsidR="00D729F5" w:rsidRPr="00D729F5" w:rsidRDefault="00D729F5" w:rsidP="00D729F5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sudo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yum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install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000A65"/>
          <w:sz w:val="18"/>
          <w:szCs w:val="18"/>
        </w:rPr>
        <w:t>pear</w:t>
      </w:r>
    </w:p>
    <w:p w:rsidR="00D729F5" w:rsidRPr="00D729F5" w:rsidRDefault="00D729F5" w:rsidP="00D729F5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sudo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pecl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install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apc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  <w:r w:rsidRPr="00F27C19">
        <w:rPr>
          <w:rStyle w:val="a5"/>
          <w:rFonts w:ascii="Adobe 黑体 Std R" w:eastAsia="Adobe 黑体 Std R" w:hAnsi="Adobe 黑体 Std R" w:cs="Adobe 黑体 Std R"/>
        </w:rPr>
        <w:t>如果它不工作</w:t>
      </w:r>
      <w:r w:rsidRPr="00F27C19">
        <w:rPr>
          <w:rFonts w:ascii="Adobe 黑体 Std R" w:eastAsia="Adobe 黑体 Std R" w:hAnsi="Adobe 黑体 Std R" w:cs="Adobe 黑体 Std R"/>
        </w:rPr>
        <w:t>, 在PECL文件夹中找到apc，具体的文档在：</w:t>
      </w:r>
    </w:p>
    <w:p w:rsidR="000213F3" w:rsidRPr="000213F3" w:rsidRDefault="000213F3" w:rsidP="000213F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4012"/>
          <w:sz w:val="18"/>
          <w:szCs w:val="18"/>
        </w:rPr>
        <w:t>http</w:t>
      </w:r>
      <w:r w:rsidRPr="00F27C19">
        <w:rPr>
          <w:rFonts w:cs="Courier New"/>
          <w:color w:val="AA4000"/>
          <w:sz w:val="18"/>
          <w:szCs w:val="18"/>
        </w:rPr>
        <w:t>:</w:t>
      </w:r>
      <w:r w:rsidRPr="00F27C19">
        <w:rPr>
          <w:rFonts w:cs="Courier New"/>
          <w:color w:val="74777D"/>
          <w:sz w:val="18"/>
          <w:szCs w:val="18"/>
        </w:rPr>
        <w:t>//pecl.php.net/package/APC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安装 APC 是可选的，但是这里 </w:t>
      </w:r>
      <w:r w:rsidRPr="00F27C19">
        <w:rPr>
          <w:rStyle w:val="a5"/>
          <w:rFonts w:ascii="Adobe 黑体 Std R" w:eastAsia="Adobe 黑体 Std R" w:hAnsi="Adobe 黑体 Std R" w:cs="Adobe 黑体 Std R"/>
        </w:rPr>
        <w:t>强烈推荐安装</w:t>
      </w:r>
      <w:r w:rsidRPr="00F27C19">
        <w:rPr>
          <w:rFonts w:ascii="Adobe 黑体 Std R" w:eastAsia="Adobe 黑体 Std R" w:hAnsi="Adobe 黑体 Std R" w:cs="Adobe 黑体 Std R"/>
        </w:rPr>
        <w:t>, 特别是在主机端。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一旦 APC 安装完成，测试就可以执行了：</w:t>
      </w:r>
    </w:p>
    <w:p w:rsidR="000213F3" w:rsidRPr="000213F3" w:rsidRDefault="000213F3" w:rsidP="000213F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php</w:t>
      </w:r>
      <w:r w:rsidRPr="000213F3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000A65"/>
          <w:sz w:val="18"/>
          <w:szCs w:val="18"/>
        </w:rPr>
        <w:t>i</w:t>
      </w:r>
      <w:r w:rsidRPr="000213F3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|</w:t>
      </w:r>
      <w:r w:rsidRPr="000213F3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grep</w:t>
      </w:r>
      <w:r w:rsidRPr="000213F3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apc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如果以上命令无法执行，那就添加：</w:t>
      </w:r>
    </w:p>
    <w:p w:rsidR="002235A7" w:rsidRPr="002235A7" w:rsidRDefault="002235A7" w:rsidP="002235A7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extension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000A65"/>
          <w:sz w:val="18"/>
          <w:szCs w:val="18"/>
        </w:rPr>
        <w:t>apc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so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..在 "/etc/php.d/apc.ini"文件中，或者 "php.ini"文件中 ，可以通过"php -i"来找对应的文件。</w:t>
      </w:r>
    </w:p>
    <w:p w:rsidR="00E4537C" w:rsidRPr="00F27C19" w:rsidRDefault="00E4537C">
      <w:pPr>
        <w:pStyle w:val="3"/>
        <w:rPr>
          <w:rFonts w:cs="Adobe 黑体 Std R"/>
        </w:rPr>
      </w:pPr>
      <w:bookmarkStart w:id="9" w:name="OSC_h2_5"/>
      <w:bookmarkStart w:id="10" w:name="_Toc385544072"/>
      <w:bookmarkEnd w:id="9"/>
      <w:r w:rsidRPr="00F27C19">
        <w:t>安装XHProf (可选)</w:t>
      </w:r>
      <w:bookmarkEnd w:id="10"/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XHProf 是一个 PHP 性能测试工具。你不需要安装它，除非你需要对Phabricatoe进行性能测试。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你可以通过如下命令行进行安装：</w:t>
      </w:r>
    </w:p>
    <w:p w:rsidR="00D4064A" w:rsidRPr="00D4064A" w:rsidRDefault="00D4064A" w:rsidP="00D4064A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pecl install xhprof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如果你已经安装了 PEAR，并且是 1.9.3之前的版本, 你可能会运行phpize的时候失败。如果是这样，你可以下载其源文件，然后对其进行编译：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cd extension/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lastRenderedPageBreak/>
        <w:t>$ phpize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./configure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make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sudo make install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你可能需要在你的php.ini文件中添加"extension=xhprof.so" 选项。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参考 </w:t>
      </w:r>
      <w:hyperlink r:id="rId14" w:history="1">
        <w:r w:rsidRPr="00F27C19">
          <w:rPr>
            <w:rStyle w:val="a6"/>
            <w:rFonts w:ascii="Adobe 黑体 Std R" w:eastAsia="Adobe 黑体 Std R" w:hAnsi="Adobe 黑体 Std R"/>
          </w:rPr>
          <w:t>https://bugs.php.net/bug.php?id=59747</w:t>
        </w:r>
      </w:hyperlink>
      <w:r w:rsidRPr="00F27C19">
        <w:rPr>
          <w:rFonts w:ascii="Adobe 黑体 Std R" w:eastAsia="Adobe 黑体 Std R" w:hAnsi="Adobe 黑体 Std R" w:cs="Adobe 黑体 Std R"/>
        </w:rPr>
        <w:t> 获取更多相关信息。</w:t>
      </w:r>
    </w:p>
    <w:p w:rsidR="00E4537C" w:rsidRPr="00F27C19" w:rsidRDefault="00E4537C">
      <w:pPr>
        <w:pStyle w:val="3"/>
        <w:rPr>
          <w:rFonts w:cs="Adobe 黑体 Std R"/>
        </w:rPr>
      </w:pPr>
      <w:bookmarkStart w:id="11" w:name="OSC_h2_6"/>
      <w:bookmarkStart w:id="12" w:name="_Toc385544073"/>
      <w:bookmarkEnd w:id="11"/>
      <w:r w:rsidRPr="00F27C19">
        <w:t>更新Phabricator</w:t>
      </w:r>
      <w:bookmarkEnd w:id="12"/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由于Phabricator一直</w:t>
      </w:r>
      <w:r w:rsidR="00366765" w:rsidRPr="00F27C19">
        <w:rPr>
          <w:rFonts w:ascii="Adobe 黑体 Std R" w:eastAsia="Adobe 黑体 Std R" w:hAnsi="Adobe 黑体 Std R" w:cs="Adobe 黑体 Std R" w:hint="eastAsia"/>
        </w:rPr>
        <w:t>处于</w:t>
      </w:r>
      <w:r w:rsidR="00366765" w:rsidRPr="00F27C19">
        <w:rPr>
          <w:rFonts w:ascii="Adobe 黑体 Std R" w:eastAsia="Adobe 黑体 Std R" w:hAnsi="Adobe 黑体 Std R" w:cs="Adobe 黑体 Std R"/>
        </w:rPr>
        <w:t>发展</w:t>
      </w:r>
      <w:r w:rsidR="00366765" w:rsidRPr="00F27C19">
        <w:rPr>
          <w:rFonts w:ascii="Adobe 黑体 Std R" w:eastAsia="Adobe 黑体 Std R" w:hAnsi="Adobe 黑体 Std R" w:cs="Adobe 黑体 Std R" w:hint="eastAsia"/>
        </w:rPr>
        <w:t>状态</w:t>
      </w:r>
      <w:r w:rsidRPr="00F27C19">
        <w:rPr>
          <w:rFonts w:ascii="Adobe 黑体 Std R" w:eastAsia="Adobe 黑体 Std R" w:hAnsi="Adobe 黑体 Std R" w:cs="Adobe 黑体 Std R"/>
        </w:rPr>
        <w:t>，</w:t>
      </w:r>
      <w:r w:rsidR="00366765" w:rsidRPr="00F27C19">
        <w:rPr>
          <w:rFonts w:ascii="Adobe 黑体 Std R" w:eastAsia="Adobe 黑体 Std R" w:hAnsi="Adobe 黑体 Std R" w:cs="Adobe 黑体 Std R" w:hint="eastAsia"/>
        </w:rPr>
        <w:t>所以</w:t>
      </w:r>
      <w:r w:rsidRPr="00F27C19">
        <w:rPr>
          <w:rFonts w:ascii="Adobe 黑体 Std R" w:eastAsia="Adobe 黑体 Std R" w:hAnsi="Adobe 黑体 Std R" w:cs="Adobe 黑体 Std R"/>
        </w:rPr>
        <w:t>你应该经常更新它。如何更新：</w:t>
      </w:r>
    </w:p>
    <w:p w:rsidR="00E4537C" w:rsidRPr="00F27C19" w:rsidRDefault="00E4537C" w:rsidP="00553E2F">
      <w:pPr>
        <w:pStyle w:val="a1"/>
        <w:numPr>
          <w:ilvl w:val="0"/>
          <w:numId w:val="41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停止webserver的运行</w:t>
      </w:r>
    </w:p>
    <w:p w:rsidR="00E4537C" w:rsidRPr="00F27C19" w:rsidRDefault="00E4537C" w:rsidP="00553E2F">
      <w:pPr>
        <w:pStyle w:val="a1"/>
        <w:numPr>
          <w:ilvl w:val="0"/>
          <w:numId w:val="41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运行git拉取libphutil/，arcanist/，phabricator</w:t>
      </w:r>
    </w:p>
    <w:p w:rsidR="00E4537C" w:rsidRPr="00F27C19" w:rsidRDefault="00E4537C" w:rsidP="00553E2F">
      <w:pPr>
        <w:pStyle w:val="a1"/>
        <w:numPr>
          <w:ilvl w:val="0"/>
          <w:numId w:val="41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运行phabricator/bin/storage upgrade</w:t>
      </w:r>
    </w:p>
    <w:p w:rsidR="00E4537C" w:rsidRPr="00F27C19" w:rsidRDefault="00E4537C" w:rsidP="00553E2F">
      <w:pPr>
        <w:pStyle w:val="a1"/>
        <w:numPr>
          <w:ilvl w:val="0"/>
          <w:numId w:val="41"/>
        </w:numPr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重新启动webserver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参看配置向导以获取更多细节。你也可以使用类似如下的脚本以自动化的方式更新：</w:t>
      </w:r>
    </w:p>
    <w:p w:rsidR="00E4537C" w:rsidRPr="00F27C19" w:rsidRDefault="00F11F70">
      <w:pPr>
        <w:pStyle w:val="a1"/>
        <w:rPr>
          <w:rFonts w:ascii="Adobe 黑体 Std R" w:eastAsia="Adobe 黑体 Std R" w:hAnsi="Adobe 黑体 Std R" w:cs="Adobe 黑体 Std R"/>
        </w:rPr>
      </w:pPr>
      <w:hyperlink r:id="rId15" w:history="1">
        <w:r w:rsidR="00E4537C" w:rsidRPr="00F27C19">
          <w:rPr>
            <w:rStyle w:val="a6"/>
            <w:rFonts w:ascii="Adobe 黑体 Std R" w:eastAsia="Adobe 黑体 Std R" w:hAnsi="Adobe 黑体 Std R"/>
          </w:rPr>
          <w:t>http://www.phabricator.com/rsrc/install/update_phabricator.sh</w:t>
        </w:r>
      </w:hyperlink>
    </w:p>
    <w:p w:rsidR="00E4537C" w:rsidRPr="00F27C19" w:rsidRDefault="00E4537C">
      <w:pPr>
        <w:pStyle w:val="1"/>
        <w:rPr>
          <w:rFonts w:ascii="Adobe 黑体 Std R" w:hAnsi="Adobe 黑体 Std R"/>
        </w:rPr>
      </w:pPr>
      <w:bookmarkStart w:id="13" w:name="_Toc385544074"/>
      <w:r w:rsidRPr="00F27C19">
        <w:rPr>
          <w:rFonts w:ascii="Adobe 黑体 Std R" w:hAnsi="Adobe 黑体 Std R"/>
        </w:rPr>
        <w:t>配置篇（Configuration）</w:t>
      </w:r>
      <w:bookmarkEnd w:id="13"/>
    </w:p>
    <w:p w:rsidR="00E4537C" w:rsidRPr="00F27C19" w:rsidRDefault="00E4537C">
      <w:pPr>
        <w:pStyle w:val="2"/>
      </w:pPr>
      <w:bookmarkStart w:id="14" w:name="_Toc385544075"/>
      <w:r w:rsidRPr="00F27C19">
        <w:t>软件/服务配置向导</w:t>
      </w:r>
      <w:bookmarkEnd w:id="14"/>
    </w:p>
    <w:p w:rsidR="00E4537C" w:rsidRPr="00F27C19" w:rsidRDefault="00023451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 w:hint="eastAsia"/>
        </w:rPr>
        <w:t>本节</w:t>
      </w:r>
      <w:r w:rsidR="00E4537C" w:rsidRPr="00F27C19">
        <w:rPr>
          <w:rFonts w:ascii="Adobe 黑体 Std R" w:eastAsia="Adobe 黑体 Std R" w:hAnsi="Adobe 黑体 Std R" w:cs="Adobe 黑体 Std R"/>
        </w:rPr>
        <w:t>包含了Phabricator所需的最基本的配置指引。</w:t>
      </w:r>
    </w:p>
    <w:p w:rsidR="00E4537C" w:rsidRPr="00F27C19" w:rsidRDefault="00E4537C">
      <w:pPr>
        <w:pStyle w:val="3"/>
        <w:rPr>
          <w:rFonts w:cs="Adobe 黑体 Std R"/>
        </w:rPr>
      </w:pPr>
      <w:bookmarkStart w:id="15" w:name="OSC_h2_21"/>
      <w:bookmarkStart w:id="16" w:name="_Toc385544076"/>
      <w:bookmarkEnd w:id="15"/>
      <w:r w:rsidRPr="00F27C19">
        <w:t>前提</w:t>
      </w:r>
      <w:bookmarkEnd w:id="16"/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该文档假定你已经安装了所有必需的组件。如果没有，请查看安装向导。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下一步：</w:t>
      </w:r>
    </w:p>
    <w:p w:rsidR="00E4537C" w:rsidRPr="00F27C19" w:rsidRDefault="00E4537C" w:rsidP="00553E2F">
      <w:pPr>
        <w:pStyle w:val="a1"/>
        <w:numPr>
          <w:ilvl w:val="0"/>
          <w:numId w:val="33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配置你的webserver（Apache，nginx或lighttpd）</w:t>
      </w:r>
    </w:p>
    <w:p w:rsidR="00E4537C" w:rsidRPr="00F27C19" w:rsidRDefault="00E4537C" w:rsidP="00553E2F">
      <w:pPr>
        <w:pStyle w:val="a1"/>
        <w:numPr>
          <w:ilvl w:val="0"/>
          <w:numId w:val="33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通过浏览器访问Phabricator</w:t>
      </w:r>
    </w:p>
    <w:p w:rsidR="00E4537C" w:rsidRPr="00F27C19" w:rsidRDefault="00E4537C" w:rsidP="00553E2F">
      <w:pPr>
        <w:pStyle w:val="a1"/>
        <w:numPr>
          <w:ilvl w:val="0"/>
          <w:numId w:val="33"/>
        </w:numPr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按照指引完成设置</w:t>
      </w:r>
    </w:p>
    <w:p w:rsidR="00E4537C" w:rsidRPr="00F27C19" w:rsidRDefault="00E4537C">
      <w:pPr>
        <w:pStyle w:val="3"/>
      </w:pPr>
      <w:bookmarkStart w:id="17" w:name="OSC_h2_31"/>
      <w:bookmarkStart w:id="18" w:name="_Toc385544077"/>
      <w:bookmarkEnd w:id="17"/>
      <w:r w:rsidRPr="00F27C19">
        <w:t>WEB服务器：配置Apache</w:t>
      </w:r>
      <w:bookmarkEnd w:id="18"/>
    </w:p>
    <w:p w:rsidR="00A74139" w:rsidRPr="00F27C19" w:rsidRDefault="00E4537C">
      <w:pPr>
        <w:pStyle w:val="a1"/>
        <w:rPr>
          <w:rFonts w:ascii="Adobe 黑体 Std R" w:eastAsia="Adobe 黑体 Std R" w:hAnsi="Adobe 黑体 Std R" w:cs="Adobe 黑体 Std R"/>
          <w:color w:val="004586"/>
        </w:rPr>
      </w:pPr>
      <w:r w:rsidRPr="00F27C19">
        <w:rPr>
          <w:rFonts w:ascii="Adobe 黑体 Std R" w:eastAsia="Adobe 黑体 Std R" w:hAnsi="Adobe 黑体 Std R" w:cs="Adobe 黑体 Std R"/>
          <w:color w:val="004586"/>
        </w:rPr>
        <w:t>注意：下面是Apache配置指引。如果使用nginx或lighttpd，</w:t>
      </w:r>
      <w:r w:rsidR="00280C48" w:rsidRPr="00F27C19">
        <w:rPr>
          <w:rFonts w:ascii="Adobe 黑体 Std R" w:eastAsia="Adobe 黑体 Std R" w:hAnsi="Adobe 黑体 Std R" w:cs="Adobe 黑体 Std R" w:hint="eastAsia"/>
          <w:color w:val="004586"/>
        </w:rPr>
        <w:t>可以访问</w:t>
      </w:r>
      <w:r w:rsidR="00280C48" w:rsidRPr="00F27C19">
        <w:rPr>
          <w:rFonts w:ascii="Adobe 黑体 Std R" w:eastAsia="Adobe 黑体 Std R" w:hAnsi="Adobe 黑体 Std R" w:cs="Adobe 黑体 Std R"/>
          <w:color w:val="004586"/>
        </w:rPr>
        <w:t>官网的相关页面</w:t>
      </w:r>
      <w:r w:rsidRPr="00F27C19">
        <w:rPr>
          <w:rFonts w:ascii="Adobe 黑体 Std R" w:eastAsia="Adobe 黑体 Std R" w:hAnsi="Adobe 黑体 Std R" w:cs="Adobe 黑体 Std R"/>
          <w:color w:val="004586"/>
        </w:rPr>
        <w:t>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运行Apache，并使用一个测试页来验证其是否正常工作。</w:t>
      </w:r>
    </w:p>
    <w:p w:rsidR="00CC3888" w:rsidRPr="00F27C19" w:rsidRDefault="00CC3888" w:rsidP="00CC3888">
      <w:pPr>
        <w:pStyle w:val="a1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lastRenderedPageBreak/>
        <w:t>Apache测试需要做如下工作：</w:t>
      </w:r>
    </w:p>
    <w:p w:rsidR="00CC3888" w:rsidRPr="00F27C19" w:rsidRDefault="00CC3888" w:rsidP="00CC3888">
      <w:pPr>
        <w:pStyle w:val="a1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1. 加入sverver name</w:t>
      </w:r>
    </w:p>
    <w:p w:rsidR="00CC3888" w:rsidRPr="00F27C19" w:rsidRDefault="00CC3888" w:rsidP="00CC3888">
      <w:pPr>
        <w:pStyle w:val="a1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（1）修改httpd.conf，这个文件在刚装完Apache时应该是空的。</w:t>
      </w:r>
      <w:r w:rsidRPr="00F27C19">
        <w:rPr>
          <w:rFonts w:ascii="Adobe 黑体 Std R" w:eastAsia="Adobe 黑体 Std R" w:hAnsi="Adobe 黑体 Std R" w:cs="Adobe 黑体 Std R"/>
          <w:color w:val="0070C0"/>
          <w:sz w:val="21"/>
          <w:szCs w:val="21"/>
        </w:rPr>
        <w:t>(2.4</w:t>
      </w:r>
      <w:r w:rsidRPr="00F27C19">
        <w:rPr>
          <w:rFonts w:ascii="Adobe 黑体 Std R" w:eastAsia="Adobe 黑体 Std R" w:hAnsi="Adobe 黑体 Std R" w:cs="Adobe 黑体 Std R" w:hint="eastAsia"/>
          <w:color w:val="0070C0"/>
          <w:sz w:val="21"/>
          <w:szCs w:val="21"/>
        </w:rPr>
        <w:t>.x</w:t>
      </w:r>
      <w:r w:rsidRPr="00F27C19">
        <w:rPr>
          <w:rFonts w:ascii="Adobe 黑体 Std R" w:eastAsia="Adobe 黑体 Std R" w:hAnsi="Adobe 黑体 Std R" w:cs="Adobe 黑体 Std R"/>
          <w:color w:val="0070C0"/>
          <w:sz w:val="21"/>
          <w:szCs w:val="21"/>
        </w:rPr>
        <w:t>版本在/etc/apache2</w:t>
      </w:r>
      <w:r w:rsidRPr="00F27C19">
        <w:rPr>
          <w:rFonts w:ascii="Adobe 黑体 Std R" w:eastAsia="Adobe 黑体 Std R" w:hAnsi="Adobe 黑体 Std R" w:cs="Adobe 黑体 Std R" w:hint="eastAsia"/>
          <w:color w:val="0070C0"/>
          <w:sz w:val="21"/>
          <w:szCs w:val="21"/>
        </w:rPr>
        <w:t>路径下</w:t>
      </w:r>
      <w:r w:rsidRPr="00F27C19">
        <w:rPr>
          <w:rFonts w:ascii="Adobe 黑体 Std R" w:eastAsia="Adobe 黑体 Std R" w:hAnsi="Adobe 黑体 Std R" w:cs="Adobe 黑体 Std R"/>
          <w:color w:val="0070C0"/>
          <w:sz w:val="21"/>
          <w:szCs w:val="21"/>
        </w:rPr>
        <w:t>创建httpd.conf文件即可)</w:t>
      </w:r>
    </w:p>
    <w:p w:rsidR="00CC3888" w:rsidRPr="00F27C19" w:rsidRDefault="00CC3888" w:rsidP="00CC3888">
      <w:pPr>
        <w:pStyle w:val="a1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 xml:space="preserve">加入如下内容： </w:t>
      </w: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ServerName localhost</w:t>
      </w:r>
    </w:p>
    <w:p w:rsidR="00CC3888" w:rsidRPr="00F27C19" w:rsidRDefault="00CC3888" w:rsidP="00CC3888">
      <w:pPr>
        <w:pStyle w:val="a1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（2）保存退出。</w:t>
      </w:r>
    </w:p>
    <w:p w:rsidR="00CC3888" w:rsidRPr="00F27C19" w:rsidRDefault="00CC3888" w:rsidP="00CC3888">
      <w:pPr>
        <w:pStyle w:val="a1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2.验证Apache安装</w:t>
      </w:r>
    </w:p>
    <w:p w:rsidR="00CC3888" w:rsidRPr="00F27C19" w:rsidRDefault="00CC3888" w:rsidP="00CC3888">
      <w:pPr>
        <w:pStyle w:val="a1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（1）重启Apache服务</w:t>
      </w:r>
    </w:p>
    <w:p w:rsidR="00CC3888" w:rsidRPr="00F27C19" w:rsidRDefault="00CC3888" w:rsidP="00CC3888">
      <w:pPr>
        <w:pStyle w:val="a1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/etc/init.d/apache2 restart</w:t>
      </w:r>
    </w:p>
    <w:p w:rsidR="00CC3888" w:rsidRPr="00F27C19" w:rsidRDefault="00CC3888" w:rsidP="00CC3888">
      <w:pPr>
        <w:pStyle w:val="a1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（2）验证页面</w:t>
      </w:r>
    </w:p>
    <w:p w:rsidR="00CC3888" w:rsidRPr="00F27C19" w:rsidRDefault="00CC3888">
      <w:pPr>
        <w:pStyle w:val="a1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打开浏览器，在地址栏中输入 localhost。看是否会出现“It works”的字样，如果出现代表Apache运行正常。否则，就需要去查看一下httpd.conf是否配置正确了。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如果有问题，请查看Apache的帮助文档。确保mod_php和mod_rewrite启用，如果你设置SSL，请开启mod_ssl模块。</w:t>
      </w:r>
      <w:r w:rsidR="00326917" w:rsidRPr="00F27C19">
        <w:rPr>
          <w:rFonts w:ascii="Adobe 黑体 Std R" w:eastAsia="Adobe 黑体 Std R" w:hAnsi="Adobe 黑体 Std R" w:cs="Adobe 黑体 Std R"/>
          <w:color w:val="004586"/>
        </w:rPr>
        <w:t>这里得模块都是默认开启的。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  <w:color w:val="C5000B"/>
        </w:rPr>
      </w:pPr>
      <w:r w:rsidRPr="00F27C19">
        <w:rPr>
          <w:rFonts w:ascii="Adobe 黑体 Std R" w:eastAsia="Adobe 黑体 Std R" w:hAnsi="Adobe 黑体 Std R" w:cs="Adobe 黑体 Std R"/>
        </w:rPr>
        <w:t xml:space="preserve">如果你还没有设置一个域名指向你将要安装的主机上。你可以安装Phabricator到一个二级域名（如 </w:t>
      </w:r>
      <w:r w:rsidRPr="00F27C19">
        <w:rPr>
          <w:rFonts w:ascii="Adobe 黑体 Std R" w:eastAsia="Adobe 黑体 Std R" w:hAnsi="Adobe 黑体 Std R" w:cs="Adobe 黑体 Std R"/>
          <w:color w:val="004586"/>
        </w:rPr>
        <w:t>phabricator.example.com</w:t>
      </w:r>
      <w:r w:rsidRPr="00F27C19">
        <w:rPr>
          <w:rFonts w:ascii="Adobe 黑体 Std R" w:eastAsia="Adobe 黑体 Std R" w:hAnsi="Adobe 黑体 Std R" w:cs="Adobe 黑体 Std R"/>
        </w:rPr>
        <w:t>）上或一个完整域名上，但你不能安装到一个已经存在的网站的某个子目录下。输入你将要安装到的域名以确保 Apache可以为其正常服务，并且DNS已经正确配置。</w:t>
      </w:r>
    </w:p>
    <w:p w:rsidR="00A74139" w:rsidRPr="00F27C19" w:rsidRDefault="00E4537C">
      <w:pPr>
        <w:pStyle w:val="a1"/>
        <w:rPr>
          <w:rFonts w:ascii="Adobe 黑体 Std R" w:eastAsia="Adobe 黑体 Std R" w:hAnsi="Adobe 黑体 Std R" w:cs="Adobe 黑体 Std R"/>
          <w:color w:val="C5000B"/>
        </w:rPr>
      </w:pPr>
      <w:r w:rsidRPr="00F27C19">
        <w:rPr>
          <w:rFonts w:ascii="Adobe 黑体 Std R" w:eastAsia="Adobe 黑体 Std R" w:hAnsi="Adobe 黑体 Std R" w:cs="Adobe 黑体 Std R"/>
          <w:color w:val="C5000B"/>
        </w:rPr>
        <w:t>注意：域名必须包含点（.），而不只是一个名称，如http://example/。否则，一些web浏览器将无法设置cookies。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现在，可以创建一个VirtualHost条目（放置Phabricator到一个二级域名上）或编辑Directory条目的DocumentRoot。将如下所示：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(2.4</w:t>
      </w:r>
      <w:r w:rsidR="007C6EBB" w:rsidRPr="00F27C19">
        <w:rPr>
          <w:rFonts w:ascii="Adobe 黑体 Std R" w:eastAsia="Adobe 黑体 Std R" w:hAnsi="Adobe 黑体 Std R" w:cs="Adobe 黑体 Std R" w:hint="eastAsia"/>
        </w:rPr>
        <w:t>.x</w:t>
      </w:r>
      <w:r w:rsidRPr="00F27C19">
        <w:rPr>
          <w:rFonts w:ascii="Adobe 黑体 Std R" w:eastAsia="Adobe 黑体 Std R" w:hAnsi="Adobe 黑体 Std R" w:cs="Adobe 黑体 Std R"/>
        </w:rPr>
        <w:t>版本在</w:t>
      </w:r>
      <w:r w:rsidR="007C6EBB" w:rsidRPr="00F27C19">
        <w:rPr>
          <w:rFonts w:ascii="Adobe 黑体 Std R" w:eastAsia="Adobe 黑体 Std R" w:hAnsi="Adobe 黑体 Std R" w:cs="Adobe 黑体 Std R"/>
        </w:rPr>
        <w:t>/etc/apache2</w:t>
      </w:r>
      <w:r w:rsidR="007C6EBB" w:rsidRPr="00F27C19">
        <w:rPr>
          <w:rFonts w:ascii="Adobe 黑体 Std R" w:eastAsia="Adobe 黑体 Std R" w:hAnsi="Adobe 黑体 Std R" w:cs="Adobe 黑体 Std R" w:hint="eastAsia"/>
        </w:rPr>
        <w:t>路径下</w:t>
      </w:r>
      <w:r w:rsidR="007C6EBB" w:rsidRPr="00F27C19">
        <w:rPr>
          <w:rFonts w:ascii="Adobe 黑体 Std R" w:eastAsia="Adobe 黑体 Std R" w:hAnsi="Adobe 黑体 Std R" w:cs="Adobe 黑体 Std R"/>
        </w:rPr>
        <w:t>创建httpd.conf文件即可</w:t>
      </w:r>
      <w:r w:rsidRPr="00F27C19">
        <w:rPr>
          <w:rFonts w:ascii="Adobe 黑体 Std R" w:eastAsia="Adobe 黑体 Std R" w:hAnsi="Adobe 黑体 Std R" w:cs="Adobe 黑体 Std R"/>
        </w:rPr>
        <w:t>)</w:t>
      </w:r>
    </w:p>
    <w:p w:rsidR="00EE7192" w:rsidRPr="00EE7192" w:rsidRDefault="00EE7192" w:rsidP="00EE7192">
      <w:pPr>
        <w:shd w:val="clear" w:color="auto" w:fill="FDF5D4"/>
        <w:rPr>
          <w:rFonts w:cs="Consolas"/>
          <w:b/>
          <w:bCs/>
          <w:sz w:val="18"/>
          <w:szCs w:val="18"/>
        </w:rPr>
      </w:pPr>
      <w:r w:rsidRPr="00EE7192">
        <w:rPr>
          <w:rFonts w:cs="Consolas"/>
          <w:b/>
          <w:bCs/>
          <w:sz w:val="18"/>
          <w:szCs w:val="18"/>
        </w:rPr>
        <w:t>httpd.conf</w:t>
      </w:r>
      <w:r w:rsidRPr="00F27C19">
        <w:rPr>
          <w:rFonts w:cs="Consolas"/>
          <w:b/>
          <w:bCs/>
          <w:sz w:val="18"/>
          <w:szCs w:val="18"/>
        </w:rPr>
        <w:t xml:space="preserve"> </w:t>
      </w:r>
      <w:r w:rsidRPr="00F27C19">
        <w:rPr>
          <w:rFonts w:cs="Consolas" w:hint="eastAsia"/>
          <w:b/>
          <w:bCs/>
          <w:sz w:val="18"/>
          <w:szCs w:val="18"/>
        </w:rPr>
        <w:t>(</w:t>
      </w:r>
      <w:r w:rsidRPr="00F27C19">
        <w:rPr>
          <w:rFonts w:cs="Consolas"/>
          <w:b/>
          <w:bCs/>
          <w:sz w:val="18"/>
          <w:szCs w:val="18"/>
        </w:rPr>
        <w:t>/etc/apache2/httpd.conf</w:t>
      </w:r>
      <w:r w:rsidRPr="00F27C19">
        <w:rPr>
          <w:rFonts w:cs="Consolas" w:hint="eastAsia"/>
          <w:b/>
          <w:bCs/>
          <w:sz w:val="18"/>
          <w:szCs w:val="18"/>
        </w:rPr>
        <w:t>)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</w:t>
      </w:r>
      <w:r w:rsidRPr="00F27C19">
        <w:rPr>
          <w:rFonts w:cs="Courier New"/>
          <w:color w:val="000A65"/>
          <w:sz w:val="18"/>
          <w:szCs w:val="18"/>
        </w:rPr>
        <w:t>VirtualHost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*&gt;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Change this to the domain which points to your host.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ServerName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example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com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Change this to the path where you put 'phabricator' when you checked it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out from GitHub when following the Installation Guide.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Make sure you include "/webroot" at the end!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DocumentRoot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path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to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webroot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RewriteEngine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on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^/</w:t>
      </w:r>
      <w:r w:rsidRPr="00F27C19">
        <w:rPr>
          <w:rFonts w:cs="Courier New"/>
          <w:color w:val="000A65"/>
          <w:sz w:val="18"/>
          <w:szCs w:val="18"/>
        </w:rPr>
        <w:t>rsrc</w:t>
      </w:r>
      <w:r w:rsidRPr="00F27C19">
        <w:rPr>
          <w:rFonts w:cs="Courier New"/>
          <w:color w:val="AA2211"/>
          <w:sz w:val="18"/>
          <w:szCs w:val="18"/>
        </w:rPr>
        <w:t>/(.*)</w:t>
      </w:r>
      <w:r w:rsidRPr="00EE7192">
        <w:rPr>
          <w:rFonts w:cs="Courier New"/>
          <w:color w:val="000000"/>
          <w:sz w:val="18"/>
          <w:szCs w:val="18"/>
        </w:rPr>
        <w:t xml:space="preserve">    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EE7192">
        <w:rPr>
          <w:rFonts w:cs="Courier New"/>
          <w:color w:val="000000"/>
          <w:sz w:val="18"/>
          <w:szCs w:val="18"/>
        </w:rPr>
        <w:t xml:space="preserve">                     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^/</w:t>
      </w:r>
      <w:r w:rsidRPr="00F27C19">
        <w:rPr>
          <w:rFonts w:cs="Courier New"/>
          <w:color w:val="000A65"/>
          <w:sz w:val="18"/>
          <w:szCs w:val="18"/>
        </w:rPr>
        <w:t>favicon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ico</w:t>
      </w:r>
      <w:r w:rsidRPr="00EE7192">
        <w:rPr>
          <w:rFonts w:cs="Courier New"/>
          <w:color w:val="000000"/>
          <w:sz w:val="18"/>
          <w:szCs w:val="18"/>
        </w:rPr>
        <w:t xml:space="preserve">  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EE7192">
        <w:rPr>
          <w:rFonts w:cs="Courier New"/>
          <w:color w:val="000000"/>
          <w:sz w:val="18"/>
          <w:szCs w:val="18"/>
        </w:rPr>
        <w:t xml:space="preserve">                     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^(.*)</w:t>
      </w:r>
      <w:r w:rsidRPr="00EE7192">
        <w:rPr>
          <w:rFonts w:cs="Courier New"/>
          <w:color w:val="000000"/>
          <w:sz w:val="18"/>
          <w:szCs w:val="18"/>
        </w:rPr>
        <w:t xml:space="preserve">$         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index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F27C19">
        <w:rPr>
          <w:rFonts w:cs="Courier New"/>
          <w:color w:val="AA2211"/>
          <w:sz w:val="18"/>
          <w:szCs w:val="18"/>
        </w:rPr>
        <w:t>?</w:t>
      </w:r>
      <w:r w:rsidRPr="00F27C19">
        <w:rPr>
          <w:rFonts w:cs="Courier New"/>
          <w:color w:val="000A65"/>
          <w:sz w:val="18"/>
          <w:szCs w:val="18"/>
        </w:rPr>
        <w:t>__path__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EE7192">
        <w:rPr>
          <w:rFonts w:cs="Courier New"/>
          <w:color w:val="000000"/>
          <w:sz w:val="18"/>
          <w:szCs w:val="18"/>
        </w:rPr>
        <w:t>$</w:t>
      </w:r>
      <w:r w:rsidRPr="00F27C19">
        <w:rPr>
          <w:rFonts w:cs="Courier New"/>
          <w:color w:val="601200"/>
          <w:sz w:val="18"/>
          <w:szCs w:val="18"/>
        </w:rPr>
        <w:t>1</w:t>
      </w: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B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&lt;/</w:t>
      </w:r>
      <w:r w:rsidRPr="00F27C19">
        <w:rPr>
          <w:rFonts w:cs="Courier New"/>
          <w:color w:val="000A65"/>
          <w:sz w:val="18"/>
          <w:szCs w:val="18"/>
        </w:rPr>
        <w:t>VirtualHost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如果当前的Apache配置不能为你所放置的Phabricator文档目录服务，你需要添加如下的部分到httpd.conf中 。</w:t>
      </w:r>
    </w:p>
    <w:p w:rsidR="00C01AAC" w:rsidRPr="00F27C19" w:rsidRDefault="00C01AA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 w:hint="eastAsia"/>
          <w:color w:val="004586"/>
        </w:rPr>
        <w:t>当</w:t>
      </w:r>
      <w:r w:rsidRPr="00F27C19">
        <w:rPr>
          <w:rFonts w:ascii="Adobe 黑体 Std R" w:eastAsia="Adobe 黑体 Std R" w:hAnsi="Adobe 黑体 Std R" w:cs="Adobe 黑体 Std R"/>
          <w:color w:val="004586"/>
        </w:rPr>
        <w:t>官方给出的配置方法无法让服务器</w:t>
      </w:r>
      <w:r w:rsidRPr="00F27C19">
        <w:rPr>
          <w:rFonts w:ascii="Adobe 黑体 Std R" w:eastAsia="Adobe 黑体 Std R" w:hAnsi="Adobe 黑体 Std R" w:cs="Adobe 黑体 Std R" w:hint="eastAsia"/>
          <w:color w:val="004586"/>
        </w:rPr>
        <w:t>正常</w:t>
      </w:r>
      <w:r w:rsidRPr="00F27C19">
        <w:rPr>
          <w:rFonts w:ascii="Adobe 黑体 Std R" w:eastAsia="Adobe 黑体 Std R" w:hAnsi="Adobe 黑体 Std R" w:cs="Adobe 黑体 Std R"/>
          <w:color w:val="004586"/>
        </w:rPr>
        <w:t>工作</w:t>
      </w:r>
      <w:r w:rsidRPr="00F27C19">
        <w:rPr>
          <w:rFonts w:ascii="Adobe 黑体 Std R" w:eastAsia="Adobe 黑体 Std R" w:hAnsi="Adobe 黑体 Std R" w:cs="Adobe 黑体 Std R" w:hint="eastAsia"/>
          <w:color w:val="004586"/>
        </w:rPr>
        <w:t>，</w:t>
      </w:r>
      <w:r w:rsidRPr="00F27C19">
        <w:rPr>
          <w:rFonts w:ascii="Adobe 黑体 Std R" w:eastAsia="Adobe 黑体 Std R" w:hAnsi="Adobe 黑体 Std R" w:cs="Adobe 黑体 Std R"/>
          <w:color w:val="004586"/>
        </w:rPr>
        <w:t>可以尝试以</w:t>
      </w:r>
      <w:r w:rsidRPr="00F27C19">
        <w:rPr>
          <w:rFonts w:ascii="Adobe 黑体 Std R" w:eastAsia="Adobe 黑体 Std R" w:hAnsi="Adobe 黑体 Std R" w:cs="Adobe 黑体 Std R" w:hint="eastAsia"/>
          <w:color w:val="004586"/>
        </w:rPr>
        <w:t>下</w:t>
      </w:r>
      <w:r w:rsidRPr="00F27C19">
        <w:rPr>
          <w:rFonts w:ascii="Adobe 黑体 Std R" w:eastAsia="Adobe 黑体 Std R" w:hAnsi="Adobe 黑体 Std R" w:cs="Adobe 黑体 Std R"/>
          <w:color w:val="004586"/>
        </w:rPr>
        <w:t>的配置</w:t>
      </w:r>
      <w:r w:rsidRPr="00F27C19">
        <w:rPr>
          <w:rFonts w:ascii="Adobe 黑体 Std R" w:eastAsia="Adobe 黑体 Std R" w:hAnsi="Adobe 黑体 Std R" w:cs="Adobe 黑体 Std R" w:hint="eastAsia"/>
          <w:color w:val="004586"/>
        </w:rPr>
        <w:t>方式</w:t>
      </w:r>
      <w:r w:rsidRPr="00F27C19">
        <w:rPr>
          <w:rFonts w:ascii="Adobe 黑体 Std R" w:eastAsia="Adobe 黑体 Std R" w:hAnsi="Adobe 黑体 Std R" w:cs="Adobe 黑体 Std R"/>
          <w:color w:val="004586"/>
        </w:rPr>
        <w:t>。</w:t>
      </w:r>
    </w:p>
    <w:p w:rsidR="00C01AAC" w:rsidRPr="00F27C19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FF0000"/>
          <w:sz w:val="18"/>
          <w:szCs w:val="18"/>
        </w:rPr>
      </w:pPr>
      <w:r w:rsidRPr="00F27C19">
        <w:rPr>
          <w:rFonts w:cs="Courier New"/>
          <w:color w:val="FF0000"/>
          <w:sz w:val="18"/>
          <w:szCs w:val="18"/>
        </w:rPr>
        <w:t>ServerName</w:t>
      </w:r>
      <w:r w:rsidRPr="00EE7192">
        <w:rPr>
          <w:rFonts w:cs="Courier New"/>
          <w:color w:val="FF0000"/>
          <w:sz w:val="18"/>
          <w:szCs w:val="18"/>
        </w:rPr>
        <w:t xml:space="preserve"> </w:t>
      </w:r>
      <w:r w:rsidRPr="00F27C19">
        <w:rPr>
          <w:rFonts w:cs="Courier New"/>
          <w:color w:val="FF0000"/>
          <w:sz w:val="18"/>
          <w:szCs w:val="18"/>
        </w:rPr>
        <w:t>phabricator.example.com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FF0000"/>
          <w:sz w:val="18"/>
          <w:szCs w:val="18"/>
        </w:rPr>
      </w:pPr>
      <w:r w:rsidRPr="00F27C19">
        <w:rPr>
          <w:rFonts w:cs="Courier New"/>
          <w:color w:val="FF0000"/>
          <w:sz w:val="18"/>
          <w:szCs w:val="18"/>
        </w:rPr>
        <w:t>&lt;VirtualHost</w:t>
      </w:r>
      <w:r w:rsidRPr="00EE7192">
        <w:rPr>
          <w:rFonts w:cs="Courier New"/>
          <w:color w:val="FF0000"/>
          <w:sz w:val="18"/>
          <w:szCs w:val="18"/>
        </w:rPr>
        <w:t xml:space="preserve"> </w:t>
      </w:r>
      <w:r w:rsidRPr="00F27C19">
        <w:rPr>
          <w:rFonts w:cs="Courier New"/>
          <w:color w:val="FF0000"/>
          <w:sz w:val="18"/>
          <w:szCs w:val="18"/>
        </w:rPr>
        <w:t>*&gt;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Change this to the domain which points to your host.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Change this to the path where you put 'phabricator' when you checked it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out from GitHub when following the Installation Guide.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Make sure you include "/webroot" at the end!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DocumentRoot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path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to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webroot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RewriteEngine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on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^/</w:t>
      </w:r>
      <w:r w:rsidRPr="00F27C19">
        <w:rPr>
          <w:rFonts w:cs="Courier New"/>
          <w:color w:val="000A65"/>
          <w:sz w:val="18"/>
          <w:szCs w:val="18"/>
        </w:rPr>
        <w:t>rsrc</w:t>
      </w:r>
      <w:r w:rsidRPr="00F27C19">
        <w:rPr>
          <w:rFonts w:cs="Courier New"/>
          <w:color w:val="AA2211"/>
          <w:sz w:val="18"/>
          <w:szCs w:val="18"/>
        </w:rPr>
        <w:t>/(.*)</w:t>
      </w:r>
      <w:r w:rsidRPr="00EE7192">
        <w:rPr>
          <w:rFonts w:cs="Courier New"/>
          <w:color w:val="000000"/>
          <w:sz w:val="18"/>
          <w:szCs w:val="18"/>
        </w:rPr>
        <w:t xml:space="preserve">    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EE7192">
        <w:rPr>
          <w:rFonts w:cs="Courier New"/>
          <w:color w:val="000000"/>
          <w:sz w:val="18"/>
          <w:szCs w:val="18"/>
        </w:rPr>
        <w:t xml:space="preserve">                     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^/</w:t>
      </w:r>
      <w:r w:rsidRPr="00F27C19">
        <w:rPr>
          <w:rFonts w:cs="Courier New"/>
          <w:color w:val="000A65"/>
          <w:sz w:val="18"/>
          <w:szCs w:val="18"/>
        </w:rPr>
        <w:t>favicon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ico</w:t>
      </w:r>
      <w:r w:rsidRPr="00EE7192">
        <w:rPr>
          <w:rFonts w:cs="Courier New"/>
          <w:color w:val="000000"/>
          <w:sz w:val="18"/>
          <w:szCs w:val="18"/>
        </w:rPr>
        <w:t xml:space="preserve">  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EE7192">
        <w:rPr>
          <w:rFonts w:cs="Courier New"/>
          <w:color w:val="000000"/>
          <w:sz w:val="18"/>
          <w:szCs w:val="18"/>
        </w:rPr>
        <w:t xml:space="preserve">                     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^(.*)</w:t>
      </w:r>
      <w:r w:rsidRPr="00EE7192">
        <w:rPr>
          <w:rFonts w:cs="Courier New"/>
          <w:color w:val="000000"/>
          <w:sz w:val="18"/>
          <w:szCs w:val="18"/>
        </w:rPr>
        <w:t xml:space="preserve">$         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index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F27C19">
        <w:rPr>
          <w:rFonts w:cs="Courier New"/>
          <w:color w:val="AA2211"/>
          <w:sz w:val="18"/>
          <w:szCs w:val="18"/>
        </w:rPr>
        <w:t>?</w:t>
      </w:r>
      <w:r w:rsidRPr="00F27C19">
        <w:rPr>
          <w:rFonts w:cs="Courier New"/>
          <w:color w:val="000A65"/>
          <w:sz w:val="18"/>
          <w:szCs w:val="18"/>
        </w:rPr>
        <w:t>__path__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EE7192">
        <w:rPr>
          <w:rFonts w:cs="Courier New"/>
          <w:color w:val="000000"/>
          <w:sz w:val="18"/>
          <w:szCs w:val="18"/>
        </w:rPr>
        <w:t>$</w:t>
      </w:r>
      <w:r w:rsidRPr="00F27C19">
        <w:rPr>
          <w:rFonts w:cs="Courier New"/>
          <w:color w:val="601200"/>
          <w:sz w:val="18"/>
          <w:szCs w:val="18"/>
        </w:rPr>
        <w:t>1</w:t>
      </w: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B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&lt;/</w:t>
      </w:r>
      <w:r w:rsidRPr="00F27C19">
        <w:rPr>
          <w:rFonts w:cs="Courier New"/>
          <w:color w:val="000A65"/>
          <w:sz w:val="18"/>
          <w:szCs w:val="18"/>
        </w:rPr>
        <w:t>VirtualHost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9C24D4" w:rsidRPr="00F27C19" w:rsidRDefault="009C24D4" w:rsidP="009C24D4">
      <w:pPr>
        <w:pStyle w:val="a1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按照官方给出的去修改httpd.conf文件，Apache</w:t>
      </w:r>
      <w:r w:rsidRPr="00F27C19">
        <w:rPr>
          <w:rFonts w:ascii="Adobe 黑体 Std R" w:eastAsia="Adobe 黑体 Std R" w:hAnsi="Adobe 黑体 Std R" w:cs="Adobe 黑体 Std R" w:hint="eastAsia"/>
          <w:color w:val="004586"/>
          <w:sz w:val="21"/>
          <w:szCs w:val="21"/>
        </w:rPr>
        <w:t>可能</w:t>
      </w: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会找不到服务器。会有如下提示：</w:t>
      </w:r>
    </w:p>
    <w:p w:rsidR="009C24D4" w:rsidRPr="00F27C19" w:rsidRDefault="009C24D4" w:rsidP="009C24D4">
      <w:pPr>
        <w:pStyle w:val="a1"/>
        <w:rPr>
          <w:rFonts w:ascii="Adobe 黑体 Std R" w:eastAsia="Adobe 黑体 Std R" w:hAnsi="Adobe 黑体 Std R" w:cs="Adobe 黑体 Std R"/>
          <w:color w:val="C5000B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httpd: Could not reliably determine the server's fully qualified domain name, using 127.0.0.1 for ServerName（这里的127.0.0.1有时也会是127.0.1.1）</w:t>
      </w:r>
    </w:p>
    <w:p w:rsidR="00C01AAC" w:rsidRPr="00F27C19" w:rsidRDefault="009C24D4">
      <w:pPr>
        <w:pStyle w:val="a1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C5000B"/>
          <w:sz w:val="21"/>
          <w:szCs w:val="21"/>
        </w:rPr>
        <w:t>红色字</w:t>
      </w: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部分与官方给出得不一致，这样在修改完重启Apache服务器后就不会出错。</w:t>
      </w:r>
    </w:p>
    <w:p w:rsidR="003D71CE" w:rsidRPr="00F27C19" w:rsidRDefault="003D71CE">
      <w:pPr>
        <w:pStyle w:val="a1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</w:p>
    <w:p w:rsidR="00E4537C" w:rsidRPr="00F27C19" w:rsidRDefault="00E4537C">
      <w:pPr>
        <w:pStyle w:val="a1"/>
        <w:rPr>
          <w:rStyle w:val="SourceText"/>
          <w:rFonts w:ascii="Adobe 黑体 Std R" w:hAnsi="Adobe 黑体 Std R" w:cs="Adobe 黑体 Std R"/>
        </w:rPr>
        <w:sectPr w:rsidR="00E4537C" w:rsidRPr="00F27C19">
          <w:headerReference w:type="default" r:id="rId16"/>
          <w:type w:val="continuous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  <w:r w:rsidRPr="00F27C19">
        <w:rPr>
          <w:rFonts w:ascii="Adobe 黑体 Std R" w:eastAsia="Adobe 黑体 Std R" w:hAnsi="Adobe 黑体 Std R" w:cs="Adobe 黑体 Std R"/>
        </w:rPr>
        <w:t>适用与Apache版本为2.4之前版本</w:t>
      </w:r>
    </w:p>
    <w:p w:rsidR="006C551B" w:rsidRPr="006C551B" w:rsidRDefault="006C551B" w:rsidP="006C551B">
      <w:pPr>
        <w:shd w:val="clear" w:color="auto" w:fill="FDF5D4"/>
        <w:rPr>
          <w:rFonts w:cs="Consolas"/>
          <w:b/>
          <w:bCs/>
          <w:sz w:val="18"/>
          <w:szCs w:val="18"/>
        </w:rPr>
      </w:pPr>
      <w:r w:rsidRPr="006C551B">
        <w:rPr>
          <w:rFonts w:cs="Consolas"/>
          <w:b/>
          <w:bCs/>
          <w:sz w:val="18"/>
          <w:szCs w:val="18"/>
        </w:rPr>
        <w:lastRenderedPageBreak/>
        <w:t>Apache Older Than 2.4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</w:t>
      </w:r>
      <w:r w:rsidRPr="00F27C19">
        <w:rPr>
          <w:rFonts w:cs="Courier New"/>
          <w:color w:val="000A65"/>
          <w:sz w:val="18"/>
          <w:szCs w:val="18"/>
        </w:rPr>
        <w:t>Directory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"/path/to/phabricator/webroot"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6C551B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Order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allow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deny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6C551B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Allow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from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all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&lt;/</w:t>
      </w:r>
      <w:r w:rsidRPr="00F27C19">
        <w:rPr>
          <w:rFonts w:cs="Courier New"/>
          <w:color w:val="000A65"/>
          <w:sz w:val="18"/>
          <w:szCs w:val="18"/>
        </w:rPr>
        <w:t>Directory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E4537C" w:rsidRPr="00F27C19" w:rsidRDefault="00E4537C">
      <w:pPr>
        <w:sectPr w:rsidR="00E4537C" w:rsidRPr="00F27C19">
          <w:type w:val="continuous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:rsidR="00E4537C" w:rsidRPr="00F27C19" w:rsidRDefault="00E4537C">
      <w:pPr>
        <w:pStyle w:val="a1"/>
        <w:rPr>
          <w:rStyle w:val="SourceText"/>
          <w:rFonts w:ascii="Adobe 黑体 Std R" w:hAnsi="Adobe 黑体 Std R" w:cs="Adobe 黑体 Std R"/>
        </w:rPr>
        <w:sectPr w:rsidR="00E4537C" w:rsidRPr="00F27C19">
          <w:type w:val="continuous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  <w:r w:rsidRPr="00F27C19">
        <w:rPr>
          <w:rFonts w:ascii="Adobe 黑体 Std R" w:eastAsia="Adobe 黑体 Std R" w:hAnsi="Adobe 黑体 Std R" w:cs="Adobe 黑体 Std R"/>
        </w:rPr>
        <w:lastRenderedPageBreak/>
        <w:t>适用与Apache版本为2.4或之后版本</w:t>
      </w:r>
    </w:p>
    <w:p w:rsidR="006C551B" w:rsidRPr="006C551B" w:rsidRDefault="006C551B" w:rsidP="006C551B">
      <w:pPr>
        <w:shd w:val="clear" w:color="auto" w:fill="FDF5D4"/>
        <w:rPr>
          <w:rFonts w:cs="Consolas"/>
          <w:b/>
          <w:bCs/>
          <w:sz w:val="18"/>
          <w:szCs w:val="18"/>
        </w:rPr>
      </w:pPr>
      <w:r w:rsidRPr="006C551B">
        <w:rPr>
          <w:rFonts w:cs="Consolas"/>
          <w:b/>
          <w:bCs/>
          <w:sz w:val="18"/>
          <w:szCs w:val="18"/>
        </w:rPr>
        <w:lastRenderedPageBreak/>
        <w:t>Apache 2.4 and Newer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</w:t>
      </w:r>
      <w:r w:rsidRPr="00F27C19">
        <w:rPr>
          <w:rFonts w:cs="Courier New"/>
          <w:color w:val="000A65"/>
          <w:sz w:val="18"/>
          <w:szCs w:val="18"/>
        </w:rPr>
        <w:t>Directory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"/path/to/phabricator/webroot"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6C551B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AA4000"/>
          <w:sz w:val="18"/>
          <w:szCs w:val="18"/>
        </w:rPr>
        <w:t>Require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all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granted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&lt;/</w:t>
      </w:r>
      <w:r w:rsidRPr="00F27C19">
        <w:rPr>
          <w:rFonts w:cs="Courier New"/>
          <w:color w:val="000A65"/>
          <w:sz w:val="18"/>
          <w:szCs w:val="18"/>
        </w:rPr>
        <w:t>Directory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E4537C" w:rsidRPr="00F27C19" w:rsidRDefault="00E4537C">
      <w:pPr>
        <w:sectPr w:rsidR="00E4537C" w:rsidRPr="00F27C19">
          <w:type w:val="continuous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lastRenderedPageBreak/>
        <w:t>更改后，重启Apache，然后跳转到下面的设置步骤。</w:t>
      </w:r>
    </w:p>
    <w:p w:rsidR="003D71CE" w:rsidRPr="00F27C19" w:rsidRDefault="003D71CE" w:rsidP="003D71CE">
      <w:pPr>
        <w:pStyle w:val="3"/>
      </w:pPr>
      <w:bookmarkStart w:id="19" w:name="_Toc385544078"/>
      <w:r w:rsidRPr="00F27C19">
        <w:rPr>
          <w:rFonts w:hint="eastAsia"/>
        </w:rPr>
        <w:t>配置</w:t>
      </w:r>
      <w:r w:rsidRPr="00F27C19">
        <w:t>域名</w:t>
      </w:r>
      <w:bookmarkEnd w:id="19"/>
    </w:p>
    <w:p w:rsidR="003D71CE" w:rsidRPr="00F27C19" w:rsidRDefault="003D71CE" w:rsidP="003D71CE">
      <w:pPr>
        <w:pStyle w:val="a1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在以上的配置都正确的前提下，</w:t>
      </w:r>
      <w:r w:rsidRPr="00F27C19">
        <w:rPr>
          <w:rFonts w:ascii="Adobe 黑体 Std R" w:eastAsia="Adobe 黑体 Std R" w:hAnsi="Adobe 黑体 Std R" w:cs="Adobe 黑体 Std R" w:hint="eastAsia"/>
          <w:color w:val="004586"/>
          <w:sz w:val="21"/>
          <w:szCs w:val="21"/>
        </w:rPr>
        <w:t>需要</w:t>
      </w: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去修改hosts文件，需要对域名进行直接的映射。</w:t>
      </w:r>
    </w:p>
    <w:p w:rsidR="003D71CE" w:rsidRPr="00F27C19" w:rsidRDefault="003D71CE" w:rsidP="003D71CE">
      <w:pPr>
        <w:pStyle w:val="a1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Hosts 路径： /etc/hosts</w:t>
      </w:r>
    </w:p>
    <w:p w:rsidR="003D71CE" w:rsidRPr="00F27C19" w:rsidRDefault="003D71CE" w:rsidP="003D71CE">
      <w:pPr>
        <w:pStyle w:val="a1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 w:hint="eastAsia"/>
          <w:color w:val="004586"/>
          <w:sz w:val="21"/>
          <w:szCs w:val="21"/>
        </w:rPr>
        <w:t>添加：</w:t>
      </w: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 xml:space="preserve">server机IP  域名  </w:t>
      </w:r>
    </w:p>
    <w:p w:rsidR="003D71CE" w:rsidRPr="00F27C19" w:rsidRDefault="003D71CE" w:rsidP="003D71CE">
      <w:pPr>
        <w:pStyle w:val="a1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（例如： 127.0</w:t>
      </w:r>
      <w:r w:rsidRPr="00F27C19">
        <w:rPr>
          <w:rFonts w:ascii="Adobe 黑体 Std R" w:eastAsia="Adobe 黑体 Std R" w:hAnsi="Adobe 黑体 Std R" w:cs="Adobe 黑体 Std R" w:hint="eastAsia"/>
          <w:color w:val="004586"/>
          <w:sz w:val="21"/>
          <w:szCs w:val="21"/>
        </w:rPr>
        <w:t>.0.1</w:t>
      </w: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 xml:space="preserve"> hostlocal </w:t>
      </w: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phabricator.example.com</w:t>
      </w: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）</w:t>
      </w:r>
    </w:p>
    <w:p w:rsidR="003D71CE" w:rsidRPr="00F27C19" w:rsidRDefault="003D71CE" w:rsidP="003D71CE">
      <w:pPr>
        <w:pStyle w:val="a1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配置完hosts后需要对网络服务进行重启：</w:t>
      </w:r>
    </w:p>
    <w:p w:rsidR="003D71CE" w:rsidRPr="00F27C19" w:rsidRDefault="003D71CE" w:rsidP="003D71CE">
      <w:pPr>
        <w:pStyle w:val="a1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执行以下命令</w:t>
      </w:r>
      <w:r w:rsidR="00491760" w:rsidRPr="00F27C19">
        <w:rPr>
          <w:rFonts w:ascii="Adobe 黑体 Std R" w:eastAsia="Adobe 黑体 Std R" w:hAnsi="Adobe 黑体 Std R" w:cs="Adobe 黑体 Std R" w:hint="eastAsia"/>
          <w:color w:val="2F5496"/>
          <w:sz w:val="21"/>
          <w:szCs w:val="21"/>
        </w:rPr>
        <w:t>, 重启</w:t>
      </w:r>
      <w:r w:rsidR="00491760"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网络服务</w:t>
      </w: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即可：</w:t>
      </w:r>
    </w:p>
    <w:p w:rsidR="003D71CE" w:rsidRPr="00F27C19" w:rsidRDefault="003D71CE">
      <w:pPr>
        <w:pStyle w:val="a1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sudo /etc/init.d/networking restart</w:t>
      </w:r>
    </w:p>
    <w:p w:rsidR="00E4537C" w:rsidRPr="00F27C19" w:rsidRDefault="00E4537C">
      <w:pPr>
        <w:pStyle w:val="3"/>
        <w:rPr>
          <w:rFonts w:cs="Adobe 黑体 Std R"/>
        </w:rPr>
      </w:pPr>
      <w:bookmarkStart w:id="20" w:name="OSC_h2_61"/>
      <w:bookmarkStart w:id="21" w:name="_Toc385544079"/>
      <w:bookmarkEnd w:id="20"/>
      <w:r w:rsidRPr="00F27C19">
        <w:t>设置</w:t>
      </w:r>
      <w:bookmarkEnd w:id="21"/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现在，输入你设置的域名。你将会看到设置指引。文档的余下部分为其他具体设置步骤的附加说明。</w:t>
      </w:r>
    </w:p>
    <w:p w:rsidR="00E4537C" w:rsidRPr="00F27C19" w:rsidRDefault="00E4537C">
      <w:pPr>
        <w:pStyle w:val="3"/>
        <w:rPr>
          <w:rFonts w:cs="Adobe 黑体 Std R"/>
        </w:rPr>
      </w:pPr>
      <w:bookmarkStart w:id="22" w:name="OSC_h2_7"/>
      <w:bookmarkStart w:id="23" w:name="_Toc385544080"/>
      <w:bookmarkEnd w:id="22"/>
      <w:r w:rsidRPr="00F27C19">
        <w:t>存储：配置MySQL</w:t>
      </w:r>
      <w:bookmarkEnd w:id="23"/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  <w:color w:val="2F5496"/>
        </w:rPr>
      </w:pPr>
      <w:r w:rsidRPr="00F27C19">
        <w:rPr>
          <w:rFonts w:ascii="Adobe 黑体 Std R" w:eastAsia="Adobe 黑体 Std R" w:hAnsi="Adobe 黑体 Std R" w:cs="Adobe 黑体 Std R"/>
        </w:rPr>
        <w:t>设置中，你需要配置MySQL。运行MySQL，验证是否能正常连接。如果有问题，请参考MySQL的帮助文档。如果MySQL正常工作，你需要加载Phabricator的模式，运行命令：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6C551B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./bin/storage upgrade</w:t>
      </w:r>
    </w:p>
    <w:p w:rsidR="00E4537C" w:rsidRPr="00F27C19" w:rsidRDefault="00E4537C">
      <w:pPr>
        <w:pStyle w:val="PreformattedText"/>
        <w:spacing w:after="28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  <w:color w:val="2F5496"/>
        </w:rPr>
        <w:t>根据提示进行操作即可，将Phabricator的配置文件加载到mysql中。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  <w:color w:val="2F5496"/>
        </w:rPr>
      </w:pPr>
      <w:r w:rsidRPr="00F27C19">
        <w:rPr>
          <w:rFonts w:ascii="Adobe 黑体 Std R" w:eastAsia="Adobe 黑体 Std R" w:hAnsi="Adobe 黑体 Std R" w:cs="Adobe 黑体 Std R"/>
        </w:rPr>
        <w:t>如果你配置了一个无特权的用户以连接数据库，你将不得不重新设置为root用户或其他的管理员以使模式能被应用。</w:t>
      </w:r>
    </w:p>
    <w:p w:rsidR="00413803" w:rsidRPr="00413803" w:rsidRDefault="00413803" w:rsidP="0041380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413803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./bin/storage upgrade --user &lt;user&gt; --password &lt;password&gt;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  <w:color w:val="2F5496"/>
        </w:rPr>
      </w:pPr>
      <w:r w:rsidRPr="00F27C19">
        <w:rPr>
          <w:rFonts w:ascii="Adobe 黑体 Std R" w:eastAsia="Adobe 黑体 Std R" w:hAnsi="Adobe 黑体 Std R" w:cs="Adobe 黑体 Std R"/>
        </w:rPr>
        <w:t>可以使用 -- force 参数来避免脚本进行提示，对mysql强行加载配置文件。</w:t>
      </w:r>
    </w:p>
    <w:p w:rsidR="00413803" w:rsidRPr="00413803" w:rsidRDefault="00413803" w:rsidP="0041380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413803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./bin/storage upgrade --force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  <w:color w:val="C00000"/>
        </w:rPr>
      </w:pPr>
      <w:r w:rsidRPr="00F27C19">
        <w:rPr>
          <w:rFonts w:ascii="Adobe 黑体 Std R" w:eastAsia="Adobe 黑体 Std R" w:hAnsi="Adobe 黑体 Std R" w:cs="Adobe 黑体 Std R"/>
          <w:color w:val="C00000"/>
        </w:rPr>
        <w:t>注意：每当Phabricator进行了更新，都需要运行storage upgrade。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  <w:color w:val="C00000"/>
        </w:rPr>
      </w:pPr>
      <w:r w:rsidRPr="00F27C19">
        <w:rPr>
          <w:rFonts w:ascii="Adobe 黑体 Std R" w:eastAsia="Adobe 黑体 Std R" w:hAnsi="Adobe 黑体 Std R" w:cs="Adobe 黑体 Std R"/>
          <w:color w:val="C00000"/>
        </w:rPr>
        <w:lastRenderedPageBreak/>
        <w:t>每当server关闭后再次开启，需要重新启动phabricator。页面信息会提示你该怎么做。</w:t>
      </w:r>
    </w:p>
    <w:p w:rsidR="00890069" w:rsidRPr="00F27C19" w:rsidRDefault="00890069" w:rsidP="00890069">
      <w:pPr>
        <w:pStyle w:val="3"/>
      </w:pPr>
      <w:bookmarkStart w:id="24" w:name="_Toc385544081"/>
      <w:r w:rsidRPr="00F27C19">
        <w:t>验收</w:t>
      </w:r>
      <w:r w:rsidRPr="00F27C19">
        <w:rPr>
          <w:rFonts w:cs="Adobe 黑体 Std R"/>
        </w:rPr>
        <w:t xml:space="preserve"> </w:t>
      </w:r>
      <w:r w:rsidRPr="00F27C19">
        <w:t>Phabricator：</w:t>
      </w:r>
      <w:bookmarkEnd w:id="24"/>
      <w:r w:rsidRPr="00F27C19">
        <w:rPr>
          <w:rFonts w:hint="eastAsia"/>
        </w:rPr>
        <w:t xml:space="preserve"> </w:t>
      </w:r>
    </w:p>
    <w:p w:rsidR="00890069" w:rsidRPr="00F27C19" w:rsidRDefault="00890069" w:rsidP="00890069">
      <w:r w:rsidRPr="00F27C19">
        <w:rPr>
          <w:rFonts w:hint="eastAsia"/>
        </w:rPr>
        <w:t>在M</w:t>
      </w:r>
      <w:r w:rsidRPr="00F27C19">
        <w:t>ySQL</w:t>
      </w:r>
      <w:r w:rsidRPr="00F27C19">
        <w:rPr>
          <w:rFonts w:hint="eastAsia"/>
        </w:rPr>
        <w:t>配置</w:t>
      </w:r>
      <w:r w:rsidRPr="00F27C19">
        <w:t>完成后，</w:t>
      </w:r>
      <w:r w:rsidRPr="00F27C19">
        <w:rPr>
          <w:rFonts w:hint="eastAsia"/>
        </w:rPr>
        <w:t>可以</w:t>
      </w:r>
      <w:r w:rsidRPr="00F27C19">
        <w:t>到网页上去登陆一下 Phabricator，看工作是否正常。</w:t>
      </w:r>
    </w:p>
    <w:p w:rsidR="00890069" w:rsidRPr="00F27C19" w:rsidRDefault="00890069" w:rsidP="00890069">
      <w:pPr>
        <w:rPr>
          <w:rStyle w:val="SourceText"/>
          <w:rFonts w:ascii="Adobe 黑体 Std R" w:hAnsi="Adobe 黑体 Std R"/>
          <w:color w:val="000000"/>
        </w:rPr>
      </w:pPr>
      <w:r w:rsidRPr="00F27C19">
        <w:t>登陆</w:t>
      </w:r>
      <w:r w:rsidRPr="00F27C19">
        <w:rPr>
          <w:rStyle w:val="SourceText"/>
          <w:rFonts w:ascii="Adobe 黑体 Std R" w:hAnsi="Adobe 黑体 Std R" w:cs="Adobe 黑体 Std R"/>
          <w:color w:val="000000"/>
        </w:rPr>
        <w:t>phabricator.example.com</w:t>
      </w:r>
      <w:r w:rsidRPr="00F27C19">
        <w:rPr>
          <w:rStyle w:val="SourceText"/>
          <w:rFonts w:ascii="Adobe 黑体 Std R" w:hAnsi="Adobe 黑体 Std R"/>
          <w:color w:val="000000"/>
        </w:rPr>
        <w:t>页面。会出现管理员注册界面，按照提示</w:t>
      </w:r>
      <w:r w:rsidRPr="00F27C19">
        <w:rPr>
          <w:rStyle w:val="SourceText"/>
          <w:rFonts w:ascii="Adobe 黑体 Std R" w:hAnsi="Adobe 黑体 Std R" w:hint="eastAsia"/>
          <w:color w:val="000000"/>
        </w:rPr>
        <w:t>填写管理员的</w:t>
      </w:r>
      <w:r w:rsidRPr="00F27C19">
        <w:rPr>
          <w:rStyle w:val="SourceText"/>
          <w:rFonts w:ascii="Adobe 黑体 Std R" w:hAnsi="Adobe 黑体 Std R"/>
          <w:color w:val="000000"/>
        </w:rPr>
        <w:t>真实信息。</w:t>
      </w:r>
    </w:p>
    <w:p w:rsidR="00890069" w:rsidRPr="00F27C19" w:rsidRDefault="00890069" w:rsidP="00890069">
      <w:r w:rsidRPr="00F27C19">
        <w:rPr>
          <w:rStyle w:val="SourceText"/>
          <w:rFonts w:ascii="Adobe 黑体 Std R" w:hAnsi="Adobe 黑体 Std R"/>
          <w:color w:val="000000"/>
        </w:rPr>
        <w:t>进入</w:t>
      </w:r>
      <w:r w:rsidRPr="00F27C19">
        <w:rPr>
          <w:rStyle w:val="SourceText"/>
          <w:rFonts w:ascii="Adobe 黑体 Std R" w:hAnsi="Adobe 黑体 Std R" w:cs="Adobe 黑体 Std R"/>
          <w:color w:val="000000"/>
        </w:rPr>
        <w:t>p</w:t>
      </w:r>
      <w:r w:rsidRPr="00F27C19">
        <w:rPr>
          <w:rStyle w:val="SourceText"/>
          <w:rFonts w:ascii="Adobe 黑体 Std R" w:hAnsi="Adobe 黑体 Std R"/>
          <w:color w:val="000000"/>
        </w:rPr>
        <w:t>habricator的主页面，在浏览器上部会出现如下图显示</w:t>
      </w:r>
    </w:p>
    <w:p w:rsidR="00890069" w:rsidRPr="00F27C19" w:rsidRDefault="00890069" w:rsidP="00890069">
      <w:pPr>
        <w:pStyle w:val="a1"/>
        <w:jc w:val="center"/>
        <w:rPr>
          <w:rFonts w:ascii="Adobe 黑体 Std R" w:eastAsia="Adobe 黑体 Std R" w:hAnsi="Adobe 黑体 Std R" w:cs="Adobe 黑体 Std R"/>
          <w:color w:val="C00000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223B76F7" wp14:editId="5E4FB3C7">
            <wp:extent cx="3575050" cy="1244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2446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pPr>
        <w:pStyle w:val="a1"/>
        <w:jc w:val="center"/>
        <w:rPr>
          <w:rFonts w:ascii="Adobe 黑体 Std R" w:eastAsia="Adobe 黑体 Std R" w:hAnsi="Adobe 黑体 Std R" w:cs="Adobe 黑体 Std R"/>
          <w:color w:val="C00000"/>
        </w:rPr>
      </w:pP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点击</w:t>
      </w:r>
      <w:r w:rsidRPr="00F27C19">
        <w:rPr>
          <w:rFonts w:ascii="Adobe 黑体 Std R" w:eastAsia="Adobe 黑体 Std R" w:hAnsi="Adobe 黑体 Std R" w:cs="Liberation Serif"/>
        </w:rPr>
        <w:t>“</w:t>
      </w:r>
      <w:r w:rsidRPr="00F27C19">
        <w:rPr>
          <w:rFonts w:ascii="Adobe 黑体 Std R" w:eastAsia="Adobe 黑体 Std R" w:hAnsi="Adobe 黑体 Std R"/>
        </w:rPr>
        <w:t>you have 9 unresolved setup issues..”进入issue页面（我使用的当前phabricator版本是</w:t>
      </w:r>
      <w:r w:rsidRPr="00F27C19">
        <w:rPr>
          <w:rFonts w:ascii="Adobe 黑体 Std R" w:eastAsia="Adobe 黑体 Std R" w:hAnsi="Adobe 黑体 Std R" w:cs="Liberation Serif"/>
        </w:rPr>
        <w:t xml:space="preserve"> </w:t>
      </w:r>
      <w:r w:rsidRPr="00F27C19">
        <w:rPr>
          <w:rFonts w:ascii="Adobe 黑体 Std R" w:eastAsia="Adobe 黑体 Std R" w:hAnsi="Adobe 黑体 Std R"/>
        </w:rPr>
        <w:t>2509c6b0f57dc533607fb6811adc02529b0d6fd8）。可以看到issue如下图所示。</w:t>
      </w:r>
    </w:p>
    <w:p w:rsidR="00890069" w:rsidRPr="00F27C19" w:rsidRDefault="00890069" w:rsidP="00890069">
      <w:pPr>
        <w:pStyle w:val="a1"/>
        <w:jc w:val="center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32B0AF29" wp14:editId="3F3C97E1">
            <wp:extent cx="63246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289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pPr>
        <w:pStyle w:val="a1"/>
        <w:jc w:val="center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其中有一个比较重要的设置，就是登陆界面的设置。</w:t>
      </w: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No Authentication Providers Configured（登陆issue）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点击进入issue页面</w:t>
      </w:r>
      <w:r w:rsidRPr="00F27C19">
        <w:rPr>
          <w:rFonts w:ascii="Adobe 黑体 Std R" w:eastAsia="Adobe 黑体 Std R" w:hAnsi="Adobe 黑体 Std R" w:cs="Liberation Serif"/>
        </w:rPr>
        <w:t xml:space="preserve"> → </w:t>
      </w:r>
      <w:r w:rsidRPr="00F27C19">
        <w:rPr>
          <w:rFonts w:ascii="Adobe 黑体 Std R" w:eastAsia="Adobe 黑体 Std R" w:hAnsi="Adobe 黑体 Std R"/>
        </w:rPr>
        <w:t>点击</w:t>
      </w:r>
      <w:r w:rsidRPr="00F27C19">
        <w:rPr>
          <w:rFonts w:ascii="Adobe 黑体 Std R" w:eastAsia="Adobe 黑体 Std R" w:hAnsi="Adobe 黑体 Std R" w:cs="Liberation Serif"/>
        </w:rPr>
        <w:t>“</w:t>
      </w:r>
      <w:r w:rsidRPr="00F27C19">
        <w:rPr>
          <w:rFonts w:ascii="Adobe 黑体 Std R" w:eastAsia="Adobe 黑体 Std R" w:hAnsi="Adobe 黑体 Std R"/>
        </w:rPr>
        <w:t>using the "Auth" application” → 点击"Add Authentication Provider"，可以看到如下页面。</w:t>
      </w:r>
    </w:p>
    <w:p w:rsidR="00890069" w:rsidRPr="00F27C19" w:rsidRDefault="00890069" w:rsidP="00890069">
      <w:pPr>
        <w:pStyle w:val="a1"/>
        <w:jc w:val="center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lastRenderedPageBreak/>
        <w:drawing>
          <wp:inline distT="0" distB="0" distL="0" distR="0" wp14:anchorId="129B605E" wp14:editId="6DCCB084">
            <wp:extent cx="6235700" cy="356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623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pPr>
        <w:pStyle w:val="a1"/>
        <w:jc w:val="center"/>
        <w:rPr>
          <w:rFonts w:ascii="Adobe 黑体 Std R" w:eastAsia="Adobe 黑体 Std R" w:hAnsi="Adobe 黑体 Std R"/>
        </w:rPr>
      </w:pPr>
    </w:p>
    <w:p w:rsidR="00890069" w:rsidRDefault="00890069" w:rsidP="00890069">
      <w:pPr>
        <w:rPr>
          <w:rFonts w:cs="Liberation Serif"/>
        </w:rPr>
      </w:pPr>
      <w:r w:rsidRPr="00F27C19">
        <w:t>选择一种登陆或身份验证方式。这里我们选择“用户名/密码”的方式。确认添加后进入下一页，将所有选项都进行勾选（默认），也可以是根据需要进行设置。这里有一个最短密码长度的设置</w:t>
      </w:r>
      <w:r w:rsidRPr="00F27C19">
        <w:rPr>
          <w:rFonts w:cs="Liberation Serif"/>
        </w:rPr>
        <w:t>account.minimum-password-length，可以在之后</w:t>
      </w:r>
      <w:r w:rsidRPr="00F27C19">
        <w:rPr>
          <w:rFonts w:cs="Lohit Hindi"/>
        </w:rPr>
        <w:t>进行设置。当再次确认后，登陆方式就被确认应用了。再次刷新页面，这个</w:t>
      </w:r>
      <w:r w:rsidRPr="00F27C19">
        <w:rPr>
          <w:rFonts w:cs="Liberation Serif"/>
        </w:rPr>
        <w:t>issue就被修复了。</w:t>
      </w:r>
    </w:p>
    <w:p w:rsidR="00025335" w:rsidRPr="00F27C19" w:rsidRDefault="00025335" w:rsidP="00890069">
      <w:pPr>
        <w:rPr>
          <w:rFonts w:cs="Liberation Serif" w:hint="eastAsia"/>
        </w:rPr>
      </w:pPr>
    </w:p>
    <w:p w:rsidR="00890069" w:rsidRPr="00F27C19" w:rsidRDefault="00890069" w:rsidP="00890069">
      <w:pPr>
        <w:rPr>
          <w:rFonts w:cs="Lohit Hindi"/>
        </w:rPr>
      </w:pPr>
      <w:r w:rsidRPr="00F27C19">
        <w:rPr>
          <w:rFonts w:cs="Liberation Serif"/>
        </w:rPr>
        <w:t>如果不幸，你在管理</w:t>
      </w:r>
      <w:r w:rsidRPr="00F27C19">
        <w:rPr>
          <w:rFonts w:cs="Lohit Hindi"/>
        </w:rPr>
        <w:t>员登陆完成后，没有去修复这个</w:t>
      </w:r>
      <w:r w:rsidRPr="00F27C19">
        <w:rPr>
          <w:rFonts w:cs="Liberation Serif"/>
        </w:rPr>
        <w:t>issue，下一次在想</w:t>
      </w:r>
      <w:r w:rsidRPr="00F27C19">
        <w:rPr>
          <w:rFonts w:cs="Lohit Hindi"/>
        </w:rPr>
        <w:t>进入服务器就基本上是不可能了。</w:t>
      </w:r>
    </w:p>
    <w:p w:rsidR="00890069" w:rsidRPr="00F27C19" w:rsidRDefault="00890069" w:rsidP="00890069">
      <w:pPr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Fonts w:cs="Lohit Hindi"/>
        </w:rPr>
        <w:t>这里提供一个办法。因为使用得是</w:t>
      </w:r>
      <w:r w:rsidRPr="00F27C19">
        <w:rPr>
          <w:rFonts w:cs="Liberation Serif"/>
        </w:rPr>
        <w:t>mysql数据</w:t>
      </w:r>
      <w:r w:rsidRPr="00F27C19">
        <w:rPr>
          <w:rFonts w:cs="Lohit Hindi"/>
        </w:rPr>
        <w:t>库存储我们的配置，这里我们可以将数</w:t>
      </w:r>
      <w:r w:rsidRPr="00F27C19">
        <w:rPr>
          <w:rFonts w:cs="Liberation Serif"/>
        </w:rPr>
        <w:t>据</w:t>
      </w:r>
      <w:r w:rsidRPr="00F27C19">
        <w:rPr>
          <w:rFonts w:cs="Lohit Hindi"/>
        </w:rPr>
        <w:t>库中得配置进行删除或者说恢复成默认的。这里我们需要一个清理数据库的</w:t>
      </w:r>
      <w:r w:rsidRPr="00F27C19">
        <w:rPr>
          <w:rFonts w:cs="Liberation Serif"/>
        </w:rPr>
        <w:t>php文件，假</w:t>
      </w:r>
      <w:r w:rsidRPr="00F27C19">
        <w:rPr>
          <w:rFonts w:cs="Lohit Hindi"/>
        </w:rPr>
        <w:t>设</w:t>
      </w:r>
      <w:r w:rsidR="006A6882">
        <w:rPr>
          <w:rFonts w:cs="Lohit Hindi" w:hint="eastAsia"/>
        </w:rPr>
        <w:t>其名</w:t>
      </w:r>
      <w:r w:rsidRPr="00F27C19">
        <w:rPr>
          <w:rFonts w:cs="Lohit Hindi"/>
        </w:rPr>
        <w:t>为</w:t>
      </w:r>
      <w:r w:rsidRPr="00F27C19">
        <w:rPr>
          <w:rFonts w:cs="Liberation Serif"/>
        </w:rPr>
        <w:t>clean.php。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&lt;</w:t>
      </w:r>
      <w:r w:rsidRPr="00F27C19">
        <w:rPr>
          <w:rStyle w:val="Teletype"/>
          <w:rFonts w:ascii="Adobe 黑体 Std R" w:eastAsia="Adobe 黑体 Std R" w:hAnsi="Adobe 黑体 Std R"/>
        </w:rPr>
        <w:t>?php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/>
        </w:rPr>
        <w:t>$user = "root"; //数据</w:t>
      </w:r>
      <w:r w:rsidRPr="00F27C19">
        <w:rPr>
          <w:rStyle w:val="Teletype"/>
          <w:rFonts w:ascii="Adobe 黑体 Std R" w:eastAsia="Adobe 黑体 Std R" w:hAnsi="Adobe 黑体 Std R" w:cs="微软雅黑"/>
        </w:rPr>
        <w:t>库</w:t>
      </w:r>
      <w:r w:rsidRPr="00F27C19">
        <w:rPr>
          <w:rStyle w:val="Teletype"/>
          <w:rFonts w:ascii="Adobe 黑体 Std R" w:eastAsia="Adobe 黑体 Std R" w:hAnsi="Adobe 黑体 Std R" w:cs="MS Gothic"/>
        </w:rPr>
        <w:t>用</w:t>
      </w:r>
      <w:r w:rsidRPr="00F27C19">
        <w:rPr>
          <w:rStyle w:val="Teletype"/>
          <w:rFonts w:ascii="Adobe 黑体 Std R" w:eastAsia="Adobe 黑体 Std R" w:hAnsi="Adobe 黑体 Std R" w:cs="微软雅黑"/>
        </w:rPr>
        <w:t>户</w:t>
      </w:r>
      <w:r w:rsidRPr="00F27C19">
        <w:rPr>
          <w:rStyle w:val="Teletype"/>
          <w:rFonts w:ascii="Adobe 黑体 Std R" w:eastAsia="Adobe 黑体 Std R" w:hAnsi="Adobe 黑体 Std R" w:cs="MS Gothic"/>
        </w:rPr>
        <w:t>名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$password = "";//</w:t>
      </w:r>
      <w:r w:rsidRPr="00F27C19">
        <w:rPr>
          <w:rStyle w:val="Teletype"/>
          <w:rFonts w:ascii="Adobe 黑体 Std R" w:eastAsia="Adobe 黑体 Std R" w:hAnsi="Adobe 黑体 Std R"/>
        </w:rPr>
        <w:t>数据</w:t>
      </w:r>
      <w:r w:rsidRPr="00F27C19">
        <w:rPr>
          <w:rStyle w:val="Teletype"/>
          <w:rFonts w:ascii="Adobe 黑体 Std R" w:eastAsia="Adobe 黑体 Std R" w:hAnsi="Adobe 黑体 Std R" w:cs="微软雅黑"/>
        </w:rPr>
        <w:t>库</w:t>
      </w:r>
      <w:r w:rsidRPr="00F27C19">
        <w:rPr>
          <w:rStyle w:val="Teletype"/>
          <w:rFonts w:ascii="Adobe 黑体 Std R" w:eastAsia="Adobe 黑体 Std R" w:hAnsi="Adobe 黑体 Std R" w:cs="MS Gothic"/>
        </w:rPr>
        <w:t>密</w:t>
      </w:r>
      <w:r w:rsidRPr="00F27C19">
        <w:rPr>
          <w:rStyle w:val="Teletype"/>
          <w:rFonts w:ascii="Adobe 黑体 Std R" w:eastAsia="Adobe 黑体 Std R" w:hAnsi="Adobe 黑体 Std R" w:cs="微软雅黑"/>
        </w:rPr>
        <w:t>码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$db_name = "mysql";//</w:t>
      </w:r>
      <w:r w:rsidRPr="00F27C19">
        <w:rPr>
          <w:rStyle w:val="Teletype"/>
          <w:rFonts w:ascii="Adobe 黑体 Std R" w:eastAsia="Adobe 黑体 Std R" w:hAnsi="Adobe 黑体 Std R"/>
        </w:rPr>
        <w:t>数据</w:t>
      </w:r>
      <w:r w:rsidRPr="00F27C19">
        <w:rPr>
          <w:rStyle w:val="Teletype"/>
          <w:rFonts w:ascii="Adobe 黑体 Std R" w:eastAsia="Adobe 黑体 Std R" w:hAnsi="Adobe 黑体 Std R" w:cs="微软雅黑"/>
        </w:rPr>
        <w:t>库</w:t>
      </w:r>
      <w:r w:rsidRPr="00F27C19">
        <w:rPr>
          <w:rStyle w:val="Teletype"/>
          <w:rFonts w:ascii="Adobe 黑体 Std R" w:eastAsia="Adobe 黑体 Std R" w:hAnsi="Adobe 黑体 Std R" w:cs="MS Gothic"/>
        </w:rPr>
        <w:t>名</w:t>
      </w:r>
      <w:r w:rsidRPr="00F27C19">
        <w:rPr>
          <w:rStyle w:val="Teletype"/>
          <w:rFonts w:ascii="Adobe 黑体 Std R" w:eastAsia="Adobe 黑体 Std R" w:hAnsi="Adobe 黑体 Std R" w:cs="Courier New"/>
        </w:rPr>
        <w:t xml:space="preserve">  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/>
        </w:rPr>
        <w:t>$link = mysql_connect("localhost:3306",$user,$password);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mysql_select_db("$db_name",$link);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/>
        </w:rPr>
        <w:t>echo "&lt;p&gt;正在清空数据</w:t>
      </w:r>
      <w:r w:rsidRPr="00F27C19">
        <w:rPr>
          <w:rStyle w:val="Teletype"/>
          <w:rFonts w:ascii="Adobe 黑体 Std R" w:eastAsia="Adobe 黑体 Std R" w:hAnsi="Adobe 黑体 Std R" w:cs="微软雅黑"/>
        </w:rPr>
        <w:t>库</w:t>
      </w:r>
      <w:r w:rsidRPr="00F27C19">
        <w:rPr>
          <w:rStyle w:val="Teletype"/>
          <w:rFonts w:ascii="Adobe 黑体 Std R" w:eastAsia="Adobe 黑体 Std R" w:hAnsi="Adobe 黑体 Std R" w:cs="Courier New"/>
        </w:rPr>
        <w:t>,</w:t>
      </w:r>
      <w:r w:rsidRPr="00F27C19">
        <w:rPr>
          <w:rStyle w:val="Teletype"/>
          <w:rFonts w:ascii="Adobe 黑体 Std R" w:eastAsia="Adobe 黑体 Std R" w:hAnsi="Adobe 黑体 Std R" w:cs="微软雅黑"/>
        </w:rPr>
        <w:t>请</w:t>
      </w:r>
      <w:r w:rsidRPr="00F27C19">
        <w:rPr>
          <w:rStyle w:val="Teletype"/>
          <w:rFonts w:ascii="Adobe 黑体 Std R" w:eastAsia="Adobe 黑体 Std R" w:hAnsi="Adobe 黑体 Std R" w:cs="MS Gothic"/>
        </w:rPr>
        <w:t>稍等</w:t>
      </w:r>
      <w:r w:rsidRPr="00F27C19">
        <w:rPr>
          <w:rStyle w:val="Teletype"/>
          <w:rFonts w:ascii="Adobe 黑体 Std R" w:eastAsia="Adobe 黑体 Std R" w:hAnsi="Adobe 黑体 Std R" w:cs="Courier New"/>
        </w:rPr>
        <w:t>....&lt;br</w:t>
      </w:r>
      <w:r w:rsidRPr="00F27C19">
        <w:rPr>
          <w:rStyle w:val="Teletype"/>
          <w:rFonts w:ascii="Adobe 黑体 Std R" w:eastAsia="Adobe 黑体 Std R" w:hAnsi="Adobe 黑体 Std R"/>
        </w:rPr>
        <w:t>&gt;";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lastRenderedPageBreak/>
        <w:t>$result=mysql_query("SHOW tables",$link);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while ($currow=mysql_fetch_array($result)) {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mysql_query("drop TABLE IF EXISTS $currow[0]");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echo $currow[0]."&lt;br&gt;";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/>
        </w:rPr>
        <w:t>}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/>
        </w:rPr>
        <w:t>echo "&lt;br&gt;恭喜你清理</w:t>
      </w:r>
      <w:r w:rsidRPr="00F27C19">
        <w:rPr>
          <w:rStyle w:val="Teletype"/>
          <w:rFonts w:ascii="Adobe 黑体 Std R" w:eastAsia="Adobe 黑体 Std R" w:hAnsi="Adobe 黑体 Std R" w:cs="Courier New"/>
        </w:rPr>
        <w:t>MY</w:t>
      </w:r>
      <w:r w:rsidRPr="00F27C19">
        <w:rPr>
          <w:rStyle w:val="Teletype"/>
          <w:rFonts w:ascii="Adobe 黑体 Std R" w:eastAsia="Adobe 黑体 Std R" w:hAnsi="Adobe 黑体 Std R"/>
        </w:rPr>
        <w:t>SQL成功</w:t>
      </w:r>
      <w:r w:rsidRPr="00F27C19">
        <w:rPr>
          <w:rStyle w:val="Teletype"/>
          <w:rFonts w:ascii="Adobe 黑体 Std R" w:eastAsia="Adobe 黑体 Std R" w:hAnsi="Adobe 黑体 Std R" w:cs="Courier New"/>
        </w:rPr>
        <w:t>&lt;br&gt;";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Teletype"/>
          <w:rFonts w:ascii="Adobe 黑体 Std R" w:eastAsia="Adobe 黑体 Std R" w:hAnsi="Adobe 黑体 Std R"/>
        </w:rPr>
        <w:t>?&gt;</w:t>
      </w:r>
    </w:p>
    <w:p w:rsidR="00890069" w:rsidRPr="00F27C19" w:rsidRDefault="00890069" w:rsidP="00890069">
      <w:r w:rsidRPr="00F27C19">
        <w:t>之后运行php clean.php</w:t>
      </w:r>
      <w:r w:rsidR="009A29A1">
        <w:t xml:space="preserve"> </w:t>
      </w:r>
      <w:r w:rsidR="009A29A1">
        <w:rPr>
          <w:rFonts w:hint="eastAsia"/>
        </w:rPr>
        <w:t>(</w:t>
      </w:r>
      <w:r w:rsidR="009A29A1">
        <w:t>php</w:t>
      </w:r>
      <w:r w:rsidR="009A29A1">
        <w:rPr>
          <w:rFonts w:hint="eastAsia"/>
        </w:rPr>
        <w:t>组件</w:t>
      </w:r>
      <w:r w:rsidR="009A29A1">
        <w:t>已经在</w:t>
      </w:r>
      <w:r w:rsidR="009A29A1">
        <w:rPr>
          <w:rFonts w:hint="eastAsia"/>
        </w:rPr>
        <w:t>安装P</w:t>
      </w:r>
      <w:r w:rsidR="009A29A1">
        <w:t>habricator时装过了</w:t>
      </w:r>
      <w:r w:rsidR="009A29A1">
        <w:rPr>
          <w:rFonts w:hint="eastAsia"/>
        </w:rPr>
        <w:t>)</w:t>
      </w:r>
      <w:r w:rsidRPr="00F27C19">
        <w:t>，就可以重新再登陆进入</w:t>
      </w:r>
      <w:r w:rsidRPr="00F27C19">
        <w:rPr>
          <w:rFonts w:cs="Liberation Serif"/>
        </w:rPr>
        <w:t>phabricator主页面了。</w:t>
      </w:r>
    </w:p>
    <w:p w:rsidR="00890069" w:rsidRPr="00F27C19" w:rsidRDefault="00890069" w:rsidP="00890069">
      <w:r w:rsidRPr="00F27C19">
        <w:t>注意：这里root密码是空的。如果root有密码，可以参考</w:t>
      </w:r>
      <w:r w:rsidR="003C7520">
        <w:t>“</w:t>
      </w:r>
      <w:r w:rsidRPr="00F27C19">
        <w:t>擦除mysql密码</w:t>
      </w:r>
      <w:r w:rsidR="003C7520">
        <w:t>”</w:t>
      </w:r>
      <w:r w:rsidRPr="00F27C19">
        <w:t>步骤。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MySQL STRICT_ALL_TABLES Mode Not Set（mysql表格模式设定）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点击进入issue页面</w:t>
      </w:r>
      <w:r w:rsidRPr="00F27C19">
        <w:rPr>
          <w:rFonts w:ascii="Adobe 黑体 Std R" w:eastAsia="Adobe 黑体 Std R" w:hAnsi="Adobe 黑体 Std R" w:cs="Liberation Serif"/>
        </w:rPr>
        <w:t xml:space="preserve"> </w:t>
      </w:r>
      <w:r w:rsidRPr="00F27C19">
        <w:rPr>
          <w:rFonts w:ascii="Adobe 黑体 Std R" w:eastAsia="Adobe 黑体 Std R" w:hAnsi="Adobe 黑体 Std R"/>
        </w:rPr>
        <w:t>就会出现下图所示的内容。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609CA4E6" wp14:editId="746EE996">
            <wp:extent cx="6337300" cy="3962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9624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这个issue的解决办法：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lastRenderedPageBreak/>
        <w:t>在/etc/mysql/my.cnf中的</w:t>
      </w:r>
      <w:r w:rsidRPr="00F27C19">
        <w:rPr>
          <w:rFonts w:ascii="Adobe 黑体 Std R" w:eastAsia="Adobe 黑体 Std R" w:hAnsi="Adobe 黑体 Std R" w:cs="Liberation Serif"/>
        </w:rPr>
        <w:t xml:space="preserve"> </w:t>
      </w:r>
      <w:r w:rsidRPr="00F27C19">
        <w:rPr>
          <w:rFonts w:ascii="Adobe 黑体 Std R" w:eastAsia="Adobe 黑体 Std R" w:hAnsi="Adobe 黑体 Std R"/>
        </w:rPr>
        <w:t>[mysqld]字段下面即可，类似这样：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[mysqld]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#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# * Basic Settings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user            = mysql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pid-file        = /var/run/mysqld/mysqld.pid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socket          = /var/run/mysqld/mysqld.sock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port            = 3306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basedir         = /usr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datadir         = /var/lib/mysql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 xml:space="preserve">tmpdir          = /tmp  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Liberation Serif"/>
          <w:b/>
          <w:color w:val="FF0000"/>
        </w:rPr>
      </w:pPr>
      <w:r w:rsidRPr="00F27C19">
        <w:rPr>
          <w:rFonts w:eastAsia="Adobe 黑体 Std R"/>
        </w:rPr>
        <w:t>lc-messages-dir = /usr/share/mysql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Liberation Serif"/>
          <w:b/>
          <w:color w:val="FF0000"/>
        </w:rPr>
        <w:t>sql-mode=STRICT_ALL_TABLES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Liberation Serif"/>
        </w:rPr>
      </w:pPr>
      <w:r w:rsidRPr="00F27C19">
        <w:rPr>
          <w:rFonts w:eastAsia="Adobe 黑体 Std R"/>
        </w:rPr>
        <w:t>skip-external-locking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Liberation Serif"/>
        </w:rPr>
        <w:t>….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然后使用</w:t>
      </w:r>
      <w:r w:rsidRPr="00F27C19">
        <w:rPr>
          <w:rFonts w:ascii="Adobe 黑体 Std R" w:eastAsia="Adobe 黑体 Std R" w:hAnsi="Adobe 黑体 Std R" w:cs="Liberation Serif"/>
        </w:rPr>
        <w:t xml:space="preserve"> </w:t>
      </w:r>
      <w:r w:rsidRPr="00F27C19">
        <w:rPr>
          <w:rFonts w:ascii="Adobe 黑体 Std R" w:eastAsia="Adobe 黑体 Std R" w:hAnsi="Adobe 黑体 Std R"/>
        </w:rPr>
        <w:t>/etc/init.d/mysql restart 重新启动mysql，使刚才的修改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可能会遇到的问题：</w:t>
      </w:r>
    </w:p>
    <w:p w:rsidR="00890069" w:rsidRPr="00F27C19" w:rsidRDefault="00890069" w:rsidP="00890069">
      <w:r w:rsidRPr="00F27C19">
        <w:t>当将“sql-mode=STRICT_ALL_TABLES”放在了“skip-external-locking”的下一行时，会出现如下错误：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Can't connect to local MySQL server through socket '/var/run/mysqld/mysqld.sock'</w:t>
      </w:r>
    </w:p>
    <w:p w:rsidR="00890069" w:rsidRPr="00F27C19" w:rsidRDefault="0014178C" w:rsidP="00890069">
      <w:pPr>
        <w:rPr>
          <w:rFonts w:hint="eastAsia"/>
          <w:b/>
        </w:rPr>
      </w:pPr>
      <w:r>
        <w:t>在我的尝试的时候没有很好的办法来</w:t>
      </w:r>
      <w:r>
        <w:rPr>
          <w:rFonts w:hint="eastAsia"/>
        </w:rPr>
        <w:t>解决</w:t>
      </w:r>
      <w:r w:rsidR="00890069" w:rsidRPr="00F27C19">
        <w:t>这个问题，唯一的办法就是将mysql卸载干净后重装：</w:t>
      </w:r>
      <w:r w:rsidR="00211C8A">
        <w:rPr>
          <w:rFonts w:hint="eastAsia"/>
        </w:rPr>
        <w:t>（希望能</w:t>
      </w:r>
      <w:r w:rsidR="00211C8A">
        <w:t>有更好的方法提供出来）</w:t>
      </w:r>
    </w:p>
    <w:p w:rsidR="00A113F8" w:rsidRDefault="00890069" w:rsidP="00890069">
      <w:pPr>
        <w:rPr>
          <w:b/>
        </w:rPr>
      </w:pPr>
      <w:r w:rsidRPr="00F27C19">
        <w:rPr>
          <w:b/>
        </w:rPr>
        <w:t>删除 mysql</w:t>
      </w:r>
    </w:p>
    <w:p w:rsidR="00890069" w:rsidRPr="00F27C19" w:rsidRDefault="00A113F8" w:rsidP="00890069"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linux下运行如下命令：</w:t>
      </w:r>
      <w:r w:rsidR="00890069" w:rsidRPr="00F27C19">
        <w:rPr>
          <w:b/>
        </w:rPr>
        <w:br/>
      </w:r>
      <w:r w:rsidR="00890069" w:rsidRPr="00F27C19">
        <w:t>sudo apt-get autoremove --purge mysql-server-5.0</w:t>
      </w:r>
      <w:r w:rsidR="00890069" w:rsidRPr="00F27C19">
        <w:br/>
        <w:t>sudo apt-get remove mysql-server</w:t>
      </w:r>
      <w:r w:rsidR="00890069" w:rsidRPr="00F27C19">
        <w:br/>
        <w:t>sudo apt-get autoremove mysql-server</w:t>
      </w:r>
      <w:r w:rsidR="00890069" w:rsidRPr="00F27C19">
        <w:br/>
        <w:t xml:space="preserve">sudo apt-get remove mysql-common </w:t>
      </w:r>
      <w:r>
        <w:t>#</w:t>
      </w:r>
      <w:r w:rsidR="00890069" w:rsidRPr="00F27C19">
        <w:t>这</w:t>
      </w:r>
      <w:r>
        <w:rPr>
          <w:rFonts w:hint="eastAsia"/>
        </w:rPr>
        <w:t>步</w:t>
      </w:r>
      <w:r w:rsidR="00890069" w:rsidRPr="00F27C19">
        <w:t>个很重要</w:t>
      </w:r>
      <w:r w:rsidR="00890069" w:rsidRPr="00F27C19">
        <w:br/>
      </w:r>
      <w:r>
        <w:rPr>
          <w:rFonts w:hint="eastAsia"/>
        </w:rPr>
        <w:t>#</w:t>
      </w:r>
      <w:r w:rsidR="00890069" w:rsidRPr="00F27C19">
        <w:t>上面的其实有一些是多余的。</w:t>
      </w:r>
    </w:p>
    <w:p w:rsidR="00890069" w:rsidRPr="00F27C19" w:rsidRDefault="00890069" w:rsidP="00890069">
      <w:r w:rsidRPr="00F27C19">
        <w:rPr>
          <w:b/>
        </w:rPr>
        <w:t>清理残留数据</w:t>
      </w:r>
    </w:p>
    <w:p w:rsidR="00890069" w:rsidRPr="00F27C19" w:rsidRDefault="00890069" w:rsidP="00890069">
      <w:r w:rsidRPr="00F27C19">
        <w:lastRenderedPageBreak/>
        <w:t>dpkg -l |grep ^rc|awk '{print $2}' |sudo xargs dpkg -P</w:t>
      </w:r>
    </w:p>
    <w:p w:rsidR="00890069" w:rsidRPr="00F27C19" w:rsidRDefault="00890069" w:rsidP="00890069">
      <w:r w:rsidRPr="00F27C19">
        <w:t>然后在用安装脚本进行安装，再运行bin/storage upgrade将初始化的数据导入数据库即可。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No Sendmail Binary Found（设置邮件服务）</w:t>
      </w:r>
    </w:p>
    <w:p w:rsidR="00890069" w:rsidRPr="00F27C19" w:rsidRDefault="00890069" w:rsidP="00890069">
      <w:r w:rsidRPr="00F27C19">
        <w:t>点击进入issue界面后，会有如同下图的显示。</w:t>
      </w:r>
    </w:p>
    <w:p w:rsidR="00890069" w:rsidRPr="00F27C19" w:rsidRDefault="00890069" w:rsidP="00890069">
      <w:r w:rsidRPr="00F27C19">
        <w:rPr>
          <w:noProof/>
        </w:rPr>
        <w:drawing>
          <wp:inline distT="0" distB="0" distL="0" distR="0" wp14:anchorId="5E041E1F" wp14:editId="5F046433">
            <wp:extent cx="6086901" cy="271409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490" cy="2730859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点击页面上的“Edit metamta.mail-adapter”，进入邮件适配器页面。可以参考下图进行配置：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4684E9AB" wp14:editId="74052999">
            <wp:extent cx="6114197" cy="189073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412" cy="190193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选择合适的“value”，保存即可解决这个issue。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lastRenderedPageBreak/>
        <w:t>Server Timezone Not Configured（设置服务器的时区）</w:t>
      </w:r>
    </w:p>
    <w:p w:rsidR="00890069" w:rsidRPr="00F27C19" w:rsidRDefault="00890069" w:rsidP="00890069">
      <w:r w:rsidRPr="00F27C19">
        <w:t>时区的配置是很重要的。php默认显示的时间都是格林威治标准时间,和北京时间差了正好8个小时。点击进入issue页面，会出现如下图的显示：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0519C2AE" wp14:editId="484E367F">
            <wp:extent cx="5957247" cy="43320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08" cy="4335826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如图中说的，这里需要配置两个地方。</w:t>
      </w:r>
    </w:p>
    <w:p w:rsidR="00890069" w:rsidRPr="00F27C19" w:rsidRDefault="00890069" w:rsidP="00890069">
      <w:r w:rsidRPr="00F27C19">
        <w:t>第一个地方：</w:t>
      </w:r>
    </w:p>
    <w:p w:rsidR="00890069" w:rsidRPr="00F27C19" w:rsidRDefault="00890069" w:rsidP="00890069">
      <w:r w:rsidRPr="00F27C19">
        <w:t>修改/etc/php5/apache2/php.ini配置文件，在[date]字段后面找到被注释掉的“;date.timezone = ”，将注释打开。</w:t>
      </w:r>
    </w:p>
    <w:p w:rsidR="0017711E" w:rsidRPr="00F27C19" w:rsidRDefault="00890069" w:rsidP="00890069">
      <w:pPr>
        <w:rPr>
          <w:rFonts w:hint="eastAsia"/>
        </w:rPr>
      </w:pPr>
      <w:r w:rsidRPr="00F27C19">
        <w:t>但是填什么这是个问题。这里我们就要看一下页面中给出的“PHP Documentation”了。</w:t>
      </w:r>
    </w:p>
    <w:p w:rsidR="00890069" w:rsidRPr="00F27C19" w:rsidRDefault="00890069" w:rsidP="00890069">
      <w:r w:rsidRPr="00F27C19">
        <w:t>打开“PHP Documentation”页面，找到“</w:t>
      </w:r>
      <w:hyperlink r:id="rId24" w:anchor="ini.date.timezone" w:history="1">
        <w:r w:rsidRPr="00F27C19">
          <w:rPr>
            <w:rStyle w:val="a6"/>
          </w:rPr>
          <w:t>date.timezone</w:t>
        </w:r>
      </w:hyperlink>
      <w:r w:rsidRPr="00F27C19">
        <w:t>”字符，点击进入对应页面。</w:t>
      </w:r>
    </w:p>
    <w:p w:rsidR="00890069" w:rsidRPr="00F27C19" w:rsidRDefault="00890069" w:rsidP="00890069">
      <w:r w:rsidRPr="00F27C19">
        <w:t>随后打开的页面支持“简体中文”显示，</w:t>
      </w:r>
    </w:p>
    <w:p w:rsidR="00890069" w:rsidRPr="00F27C19" w:rsidRDefault="00890069" w:rsidP="00890069">
      <w:r w:rsidRPr="00F27C19">
        <w:t>如果英文不太好的同学就可以在这里找“</w:t>
      </w:r>
      <w:hyperlink r:id="rId25" w:history="1">
        <w:r w:rsidRPr="00F27C19">
          <w:rPr>
            <w:rStyle w:val="a6"/>
          </w:rPr>
          <w:t>所支持的时区列表</w:t>
        </w:r>
      </w:hyperlink>
      <w:r w:rsidRPr="00F27C19">
        <w:t>”</w:t>
      </w:r>
    </w:p>
    <w:p w:rsidR="00890069" w:rsidRPr="00F27C19" w:rsidRDefault="00890069" w:rsidP="00890069">
      <w:r w:rsidRPr="00F27C19">
        <w:t>如果英文没问题的同学直接找“</w:t>
      </w:r>
      <w:hyperlink r:id="rId26" w:history="1">
        <w:r w:rsidRPr="00F27C19">
          <w:rPr>
            <w:rStyle w:val="a6"/>
          </w:rPr>
          <w:t>List of Supported Timezones</w:t>
        </w:r>
      </w:hyperlink>
      <w:r w:rsidRPr="00F27C19">
        <w:t>”</w:t>
      </w:r>
    </w:p>
    <w:p w:rsidR="00890069" w:rsidRPr="00F27C19" w:rsidRDefault="00890069" w:rsidP="00890069"/>
    <w:p w:rsidR="00890069" w:rsidRPr="00F27C19" w:rsidRDefault="00890069" w:rsidP="00890069">
      <w:r w:rsidRPr="00F27C19">
        <w:lastRenderedPageBreak/>
        <w:t>两个连接其实是一个，点击进入后，在页面的上部就有对应支持区域的连接，这里是“七大洲”+“太平洋地区”+“大西洋地区”+“其他”组成的。我们需要按照自己服务器所在地域来对时区进行设置。</w:t>
      </w:r>
    </w:p>
    <w:p w:rsidR="00890069" w:rsidRPr="00F27C19" w:rsidRDefault="00890069" w:rsidP="00890069"/>
    <w:p w:rsidR="00890069" w:rsidRPr="00F27C19" w:rsidRDefault="00890069" w:rsidP="00890069">
      <w:r w:rsidRPr="00F27C19">
        <w:t>我们这里选择Asia（亚洲），页面跳转后，可以看到一些知名城市的名字。这些城市里面，中国的城市有：（按页面中的出现顺序）</w:t>
      </w:r>
    </w:p>
    <w:p w:rsidR="00890069" w:rsidRPr="00F27C19" w:rsidRDefault="00890069" w:rsidP="00890069">
      <w:r w:rsidRPr="00F27C19">
        <w:t>Asia/Chongqing （重庆）</w:t>
      </w:r>
    </w:p>
    <w:p w:rsidR="00890069" w:rsidRPr="00F27C19" w:rsidRDefault="00890069" w:rsidP="00890069">
      <w:r w:rsidRPr="00F27C19">
        <w:t>Asia/Harbin （哈尔滨）</w:t>
      </w:r>
    </w:p>
    <w:p w:rsidR="00890069" w:rsidRPr="00F27C19" w:rsidRDefault="00890069" w:rsidP="00890069">
      <w:r w:rsidRPr="00F27C19">
        <w:t>Asia/Hong_Kong （香港）</w:t>
      </w:r>
    </w:p>
    <w:p w:rsidR="00890069" w:rsidRPr="00F27C19" w:rsidRDefault="00890069" w:rsidP="00890069">
      <w:r w:rsidRPr="00F27C19">
        <w:t>Asia/Macao （澳门）</w:t>
      </w:r>
    </w:p>
    <w:p w:rsidR="00890069" w:rsidRPr="00F27C19" w:rsidRDefault="00890069" w:rsidP="00890069">
      <w:r w:rsidRPr="00F27C19">
        <w:t>Asia/Shanghai （上海）</w:t>
      </w:r>
    </w:p>
    <w:p w:rsidR="00890069" w:rsidRPr="00F27C19" w:rsidRDefault="00890069" w:rsidP="00890069">
      <w:r w:rsidRPr="00F27C19">
        <w:t>Asia/Taipei （台北）</w:t>
      </w:r>
    </w:p>
    <w:p w:rsidR="00890069" w:rsidRPr="00F27C19" w:rsidRDefault="00890069" w:rsidP="00890069">
      <w:r w:rsidRPr="00F27C19">
        <w:t>Asia/Urumqi （乌鲁木齐）</w:t>
      </w:r>
    </w:p>
    <w:p w:rsidR="00890069" w:rsidRPr="00F27C19" w:rsidRDefault="00890069" w:rsidP="00890069">
      <w:pPr>
        <w:rPr>
          <w:color w:val="2F5496"/>
        </w:rPr>
      </w:pPr>
      <w:r w:rsidRPr="00F27C19">
        <w:t>所以，配置文件中写成date.timezone = Asia/Shanghai 即可。大家也可以根据自己的实际情况，对时区进行配置。</w:t>
      </w:r>
    </w:p>
    <w:p w:rsidR="00890069" w:rsidRPr="00F27C19" w:rsidRDefault="00890069" w:rsidP="00890069">
      <w:pPr>
        <w:rPr>
          <w:color w:val="2F5496"/>
        </w:rPr>
      </w:pPr>
      <w:r w:rsidRPr="00F27C19">
        <w:rPr>
          <w:color w:val="2F5496"/>
        </w:rPr>
        <w:t>note1：网络上说是设置成“PRC”（中华人民共和国）也没有问题，不过在文档中，我们没有看到。保险起见，我们使用了Asia/Shanghai。</w:t>
      </w:r>
    </w:p>
    <w:p w:rsidR="00890069" w:rsidRPr="00F27C19" w:rsidRDefault="00890069" w:rsidP="00890069">
      <w:r w:rsidRPr="00F27C19">
        <w:rPr>
          <w:color w:val="2F5496"/>
        </w:rPr>
        <w:t>note2：很奇怪，文档里面没有北京</w:t>
      </w:r>
    </w:p>
    <w:p w:rsidR="00890069" w:rsidRPr="00F27C19" w:rsidRDefault="00890069" w:rsidP="00890069">
      <w:r w:rsidRPr="00F27C19">
        <w:t>第二个地方：</w:t>
      </w:r>
    </w:p>
    <w:p w:rsidR="00890069" w:rsidRPr="00F27C19" w:rsidRDefault="00890069" w:rsidP="00890069">
      <w:r w:rsidRPr="00F27C19">
        <w:t>再就是对</w:t>
      </w:r>
      <w:r w:rsidRPr="00F27C19">
        <w:rPr>
          <w:rStyle w:val="SourceText"/>
          <w:rFonts w:ascii="Adobe 黑体 Std R" w:hAnsi="Adobe 黑体 Std R" w:cs="Adobe 黑体 Std R"/>
          <w:color w:val="000000"/>
        </w:rPr>
        <w:t>phabricator</w:t>
      </w:r>
      <w:r w:rsidRPr="00F27C19">
        <w:rPr>
          <w:rStyle w:val="SourceText"/>
          <w:rFonts w:ascii="Adobe 黑体 Std R" w:hAnsi="Adobe 黑体 Std R"/>
          <w:color w:val="000000"/>
        </w:rPr>
        <w:t>的时区进行设置，点击</w:t>
      </w:r>
      <w:r w:rsidRPr="00F27C19">
        <w:rPr>
          <w:rStyle w:val="SourceText"/>
          <w:rFonts w:ascii="Adobe 黑体 Std R" w:hAnsi="Adobe 黑体 Std R" w:cs="Adobe 黑体 Std R"/>
          <w:color w:val="000000"/>
        </w:rPr>
        <w:t>“</w:t>
      </w:r>
      <w:hyperlink r:id="rId27" w:history="1">
        <w:r w:rsidRPr="00F27C19">
          <w:rPr>
            <w:rStyle w:val="a6"/>
          </w:rPr>
          <w:t>Edit phabricator.timezone</w:t>
        </w:r>
      </w:hyperlink>
      <w:r w:rsidRPr="00F27C19">
        <w:t>”进入对应页面，在“Value”栏中输入“Asia/Shanghai”。然后保存设置即可。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Upload Limit Not Yet Configured（配置上载文件大小）</w:t>
      </w:r>
    </w:p>
    <w:p w:rsidR="00890069" w:rsidRPr="00F27C19" w:rsidRDefault="00890069" w:rsidP="00890069">
      <w:r w:rsidRPr="00F27C19">
        <w:t>这个在后期的管理以及对数据的备份上是比较重要的。</w:t>
      </w:r>
    </w:p>
    <w:p w:rsidR="00890069" w:rsidRPr="00F27C19" w:rsidRDefault="00890069" w:rsidP="00890069">
      <w:r w:rsidRPr="00F27C19">
        <w:t>点击issue进入对应页面：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lastRenderedPageBreak/>
        <w:drawing>
          <wp:inline distT="0" distB="0" distL="0" distR="0" wp14:anchorId="7B8D8332" wp14:editId="7EEF05ED">
            <wp:extent cx="6073253" cy="2735096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46" cy="2743289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之后点击“</w:t>
      </w:r>
      <w:hyperlink r:id="rId29" w:history="1">
        <w:r w:rsidRPr="00F27C19">
          <w:rPr>
            <w:rStyle w:val="a6"/>
          </w:rPr>
          <w:t>Edit storage.upload-size-limit</w:t>
        </w:r>
      </w:hyperlink>
      <w:r w:rsidRPr="00F27C19">
        <w:t>”，在“Value”栏中填写你认为适当的大小，例如下图所示：</w:t>
      </w:r>
    </w:p>
    <w:p w:rsidR="00890069" w:rsidRPr="00F27C19" w:rsidRDefault="00890069" w:rsidP="00890069">
      <w:r w:rsidRPr="00F27C19">
        <w:rPr>
          <w:noProof/>
        </w:rPr>
        <w:drawing>
          <wp:inline distT="0" distB="0" distL="0" distR="0" wp14:anchorId="32C3638A" wp14:editId="0CCE6427">
            <wp:extent cx="6073140" cy="307007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764" cy="3085048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大家可以根据自己的需要进行配置。配置完成后，保存即可。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Missing Repository Local Path（配置本地库）</w:t>
      </w:r>
    </w:p>
    <w:p w:rsidR="00890069" w:rsidRPr="00F27C19" w:rsidRDefault="00890069" w:rsidP="00890069">
      <w:r w:rsidRPr="00F27C19">
        <w:t>这个库不是用户的库，是Phabricator存储一些必要依赖文件的库。</w:t>
      </w:r>
    </w:p>
    <w:p w:rsidR="00890069" w:rsidRPr="00F27C19" w:rsidRDefault="00890069" w:rsidP="00890069">
      <w:r w:rsidRPr="00F27C19">
        <w:t>点击issue，进入对应页面，会出现如下图所示的内容：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lastRenderedPageBreak/>
        <w:drawing>
          <wp:inline distT="0" distB="0" distL="0" distR="0" wp14:anchorId="64E4D66D" wp14:editId="3A02FE85">
            <wp:extent cx="5435600" cy="324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2448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这里是Phabricator的默认地址，如果/var/repo/这个地址已经被其他的软件使用或者你想把他放到别的地方，可以点击“</w:t>
      </w:r>
      <w:hyperlink r:id="rId32" w:history="1">
        <w:r w:rsidRPr="00F27C19">
          <w:rPr>
            <w:rStyle w:val="a6"/>
          </w:rPr>
          <w:t>Edit repository.default-local-path</w:t>
        </w:r>
      </w:hyperlink>
      <w:r w:rsidRPr="00F27C19">
        <w:t>”对其进行地址配置。</w:t>
      </w:r>
    </w:p>
    <w:p w:rsidR="00890069" w:rsidRPr="00F27C19" w:rsidRDefault="00890069" w:rsidP="00890069">
      <w:r w:rsidRPr="00F27C19">
        <w:t>因为我们使用的是一个刚装好的系统，所以不存在/var/repo/这个目录，也不存在被占用的情况。我们就直接去创建它，然后刷新页面，这个issue也被修复了。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Base URI Not Configured（配置服务器基址）</w:t>
      </w:r>
    </w:p>
    <w:p w:rsidR="00890069" w:rsidRPr="00F27C19" w:rsidRDefault="00890069" w:rsidP="00890069">
      <w:pPr>
        <w:rPr>
          <w:color w:val="2F5496"/>
        </w:rPr>
      </w:pPr>
      <w:r w:rsidRPr="00F27C19">
        <w:t>这里会和域名解析相关。</w:t>
      </w:r>
      <w:r w:rsidRPr="00F27C19">
        <w:rPr>
          <w:i/>
          <w:iCs/>
        </w:rPr>
        <w:t>个人不推荐设置这个基址，一旦设置了，只能通过对应域名或者IP进行访问。</w:t>
      </w:r>
    </w:p>
    <w:p w:rsidR="00890069" w:rsidRPr="00F27C19" w:rsidRDefault="00890069" w:rsidP="00890069">
      <w:pPr>
        <w:rPr>
          <w:color w:val="2F5496"/>
        </w:rPr>
      </w:pPr>
      <w:r w:rsidRPr="00F27C19">
        <w:rPr>
          <w:color w:val="2F5496"/>
        </w:rPr>
        <w:t>./bin/config set phabricator.base-uri '</w:t>
      </w:r>
      <w:hyperlink r:id="rId33" w:history="1">
        <w:r w:rsidRPr="00F27C19">
          <w:rPr>
            <w:rStyle w:val="a6"/>
          </w:rPr>
          <w:t>http://phabricator.example.com/</w:t>
        </w:r>
      </w:hyperlink>
      <w:r w:rsidRPr="00F27C19">
        <w:rPr>
          <w:color w:val="2F5496"/>
        </w:rPr>
        <w:t>'</w:t>
      </w:r>
    </w:p>
    <w:p w:rsidR="00890069" w:rsidRPr="00F27C19" w:rsidRDefault="00890069" w:rsidP="00890069">
      <w:r w:rsidRPr="00F27C19">
        <w:rPr>
          <w:color w:val="2F5496"/>
        </w:rPr>
        <w:t>或 ./bin/config set phabricator.base-uri 'http</w:t>
      </w:r>
      <w:r w:rsidR="007A4358" w:rsidRPr="00F27C19">
        <w:rPr>
          <w:color w:val="2F5496"/>
        </w:rPr>
        <w:t>: /</w:t>
      </w:r>
      <w:r w:rsidRPr="00F27C19">
        <w:rPr>
          <w:color w:val="2F5496"/>
        </w:rPr>
        <w:t>/192.168.0.90'</w:t>
      </w:r>
    </w:p>
    <w:p w:rsidR="00890069" w:rsidRPr="00F27C19" w:rsidRDefault="00890069" w:rsidP="00890069">
      <w:r w:rsidRPr="00F27C19">
        <w:t>在phabricator安装目录下执行对应的命令后，提示“Set 'phabricator.base-uri' in local configuration.”。再刷新网页，该issue就被修复了。</w:t>
      </w:r>
    </w:p>
    <w:p w:rsidR="00890069" w:rsidRPr="00F27C19" w:rsidRDefault="00890069" w:rsidP="00890069"/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Phabricator Daemons Are Not Running（开启守护线程）</w:t>
      </w:r>
    </w:p>
    <w:p w:rsidR="00890069" w:rsidRPr="00F27C19" w:rsidRDefault="00890069" w:rsidP="00890069">
      <w:r w:rsidRPr="00F27C19">
        <w:t>守护线程的开启对于Phabricator，意味着可以启动后台程序，比如：发送邮件。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lastRenderedPageBreak/>
        <w:drawing>
          <wp:inline distT="0" distB="0" distL="0" distR="0" wp14:anchorId="1FEB15E0" wp14:editId="18B2F8E3">
            <wp:extent cx="6330950" cy="27178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27178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Default="00890069" w:rsidP="00890069">
      <w:pPr>
        <w:rPr>
          <w:rFonts w:hint="eastAsia"/>
        </w:rPr>
      </w:pPr>
      <w:r w:rsidRPr="00F27C19">
        <w:t>在phabricator安装目录下的bin目录下执行phabricator/bin/ # ./phd start 后，出现一下提示代表守护线程已经被开启。</w:t>
      </w:r>
    </w:p>
    <w:p w:rsidR="007106E8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</w:pPr>
      <w:r w:rsidRPr="00F27C19">
        <w:t>Preparing to launch daemons</w:t>
      </w:r>
    </w:p>
    <w:p w:rsidR="007106E8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</w:pPr>
      <w:r w:rsidRPr="00F27C19">
        <w:t>NOTE: Logs will appear in '/var/tmp/phd/log/daemons.log'</w:t>
      </w:r>
      <w:r>
        <w:t>.</w:t>
      </w:r>
    </w:p>
    <w:p w:rsidR="007106E8" w:rsidRPr="007106E8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</w:pPr>
    </w:p>
    <w:p w:rsidR="007106E8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</w:pPr>
      <w:r w:rsidRPr="00F27C19">
        <w:t>Launching daemon "PhabricatorRepositoryPullLocalDaemon"</w:t>
      </w:r>
      <w:r>
        <w:t>.</w:t>
      </w:r>
    </w:p>
    <w:p w:rsidR="007106E8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</w:pPr>
      <w:r w:rsidRPr="00F27C19">
        <w:t>Launching daemon "PhabricatorGarbageCollectorDaemon".</w:t>
      </w:r>
    </w:p>
    <w:p w:rsidR="007106E8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i/>
        </w:rPr>
      </w:pPr>
      <w:r w:rsidRPr="007106E8">
        <w:rPr>
          <w:i/>
        </w:rPr>
        <w:t>Launching daemon "PhabricatorTaskmasterDaemon"</w:t>
      </w:r>
    </w:p>
    <w:p w:rsidR="007106E8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i/>
        </w:rPr>
      </w:pPr>
      <w:r w:rsidRPr="007106E8">
        <w:rPr>
          <w:i/>
        </w:rPr>
        <w:t>Launching daemon "PhabricatorTaskmasterDaemon".</w:t>
      </w:r>
    </w:p>
    <w:p w:rsidR="007106E8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i/>
        </w:rPr>
      </w:pPr>
      <w:r w:rsidRPr="007106E8">
        <w:rPr>
          <w:i/>
        </w:rPr>
        <w:t>Launching daemon "PhabricatorTaskmasterDaemon".</w:t>
      </w:r>
    </w:p>
    <w:p w:rsidR="007106E8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i/>
        </w:rPr>
      </w:pPr>
      <w:r w:rsidRPr="007106E8">
        <w:rPr>
          <w:i/>
        </w:rPr>
        <w:t>Launching daemon "PhabricatorTaskmasterDaemon".</w:t>
      </w:r>
    </w:p>
    <w:p w:rsidR="007106E8" w:rsidRPr="00F27C19" w:rsidRDefault="007106E8" w:rsidP="007106E8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7106E8">
        <w:rPr>
          <w:i/>
        </w:rPr>
        <w:t>Done</w:t>
      </w:r>
    </w:p>
    <w:p w:rsidR="00890069" w:rsidRPr="00F27C19" w:rsidRDefault="00890069" w:rsidP="00890069">
      <w:r w:rsidRPr="00F27C19">
        <w:t>刷新页面后，这个issue也就被修复了。</w:t>
      </w:r>
    </w:p>
    <w:p w:rsidR="00890069" w:rsidRPr="00F27C19" w:rsidRDefault="00890069" w:rsidP="00890069"/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'apc.stat' Enabled in Production（开启phabricator开发者模式）</w:t>
      </w:r>
    </w:p>
    <w:p w:rsidR="00890069" w:rsidRPr="00F27C19" w:rsidRDefault="00890069" w:rsidP="00890069">
      <w:r w:rsidRPr="00F27C19">
        <w:t>这里为了安全考虑，“phabricator.developer-mode”变量默认为false。而在php中对应的设置需要去从必要得文件中获取这些信息。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lastRenderedPageBreak/>
        <w:drawing>
          <wp:inline distT="0" distB="0" distL="0" distR="0" wp14:anchorId="2502CD05" wp14:editId="77800743">
            <wp:extent cx="5340350" cy="4197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1973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点击issue就有如上图所示的内容：</w:t>
      </w:r>
    </w:p>
    <w:p w:rsidR="00890069" w:rsidRPr="00F27C19" w:rsidRDefault="00890069" w:rsidP="00890069">
      <w:r w:rsidRPr="00F27C19">
        <w:t>* 如果不开启，需要去修改php的配置文件，不会影响使用。</w:t>
      </w:r>
    </w:p>
    <w:p w:rsidR="00890069" w:rsidRPr="00F27C19" w:rsidRDefault="00890069" w:rsidP="00890069">
      <w:r w:rsidRPr="00F27C19">
        <w:t>* 如果开启，进入“</w:t>
      </w:r>
      <w:hyperlink r:id="rId36" w:history="1">
        <w:r w:rsidRPr="00F27C19">
          <w:rPr>
            <w:rStyle w:val="a6"/>
          </w:rPr>
          <w:t>Edit phabricator.developer-mode</w:t>
        </w:r>
      </w:hyperlink>
      <w:r w:rsidRPr="00F27C19">
        <w:t>”页面，将开发者模式开启即可。</w:t>
      </w:r>
    </w:p>
    <w:p w:rsidR="00890069" w:rsidRPr="00F27C19" w:rsidRDefault="00890069" w:rsidP="00890069">
      <w:pPr>
        <w:pStyle w:val="a1"/>
        <w:rPr>
          <w:rFonts w:ascii="Adobe 黑体 Std R" w:eastAsia="Adobe 黑体 Std R" w:hAnsi="Adobe 黑体 Std R"/>
          <w:color w:val="C00000"/>
        </w:rPr>
      </w:pPr>
      <w:r w:rsidRPr="00F27C19">
        <w:rPr>
          <w:rFonts w:ascii="Adobe 黑体 Std R" w:eastAsia="Adobe 黑体 Std R" w:hAnsi="Adobe 黑体 Std R"/>
        </w:rPr>
        <w:t>这里我们选择了开启，为了后期方便一些未知问题的处理。</w:t>
      </w:r>
    </w:p>
    <w:p w:rsidR="00E4537C" w:rsidRPr="00F27C19" w:rsidRDefault="00E4537C">
      <w:pPr>
        <w:pStyle w:val="3"/>
        <w:rPr>
          <w:rFonts w:cs="Adobe 黑体 Std R"/>
        </w:rPr>
      </w:pPr>
      <w:bookmarkStart w:id="25" w:name="OSC_h2_8"/>
      <w:bookmarkStart w:id="26" w:name="_Toc385544082"/>
      <w:bookmarkEnd w:id="25"/>
      <w:r w:rsidRPr="00F27C19">
        <w:t>下一步</w:t>
      </w:r>
      <w:bookmarkEnd w:id="26"/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继续：</w:t>
      </w:r>
    </w:p>
    <w:p w:rsidR="00E4537C" w:rsidRPr="00F27C19" w:rsidRDefault="00E4537C">
      <w:r w:rsidRPr="00F27C19">
        <w:t>设置你的管理帐号和登陆/注册，请参见 </w:t>
      </w:r>
      <w:hyperlink w:anchor="_配置账户及注册机制" w:history="1">
        <w:r w:rsidR="00620347" w:rsidRPr="00F27C19">
          <w:rPr>
            <w:rStyle w:val="a6"/>
            <w:rFonts w:hint="eastAsia"/>
          </w:rPr>
          <w:t>配置</w:t>
        </w:r>
        <w:r w:rsidR="00620347" w:rsidRPr="00F27C19">
          <w:rPr>
            <w:rStyle w:val="a6"/>
          </w:rPr>
          <w:t>账户及注册机制</w:t>
        </w:r>
      </w:hyperlink>
      <w:r w:rsidR="00620347" w:rsidRPr="00F27C19">
        <w:t xml:space="preserve"> </w:t>
      </w:r>
      <w:r w:rsidR="00620347" w:rsidRPr="00F27C19">
        <w:rPr>
          <w:rFonts w:hint="eastAsia"/>
        </w:rPr>
        <w:t>（</w:t>
      </w:r>
      <w:r w:rsidR="00620347" w:rsidRPr="00F27C19">
        <w:t>官方</w:t>
      </w:r>
      <w:r w:rsidR="00620347" w:rsidRPr="00F27C19">
        <w:rPr>
          <w:rFonts w:hint="eastAsia"/>
        </w:rPr>
        <w:t>页面</w:t>
      </w:r>
      <w:r w:rsidR="00620347" w:rsidRPr="00F27C19">
        <w:t xml:space="preserve">： </w:t>
      </w:r>
      <w:hyperlink r:id="rId37" w:history="1">
        <w:r w:rsidRPr="00F27C19">
          <w:rPr>
            <w:rStyle w:val="a6"/>
          </w:rPr>
          <w:t>Configuring Accounts and Registration</w:t>
        </w:r>
      </w:hyperlink>
      <w:r w:rsidRPr="00F27C19">
        <w:t xml:space="preserve">; </w:t>
      </w:r>
    </w:p>
    <w:p w:rsidR="00E4537C" w:rsidRPr="00F27C19" w:rsidRDefault="00E4537C" w:rsidP="00553E2F">
      <w:pPr>
        <w:pStyle w:val="a1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了解更高级的配置主题，请参见 </w:t>
      </w:r>
      <w:hyperlink r:id="rId38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Configuration User Guide: Advanced Configuration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1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配置上传的文件和附件的存储位置，请参见 </w:t>
      </w:r>
      <w:hyperlink r:id="rId39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Configuring File Storage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1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配置Phabricator以支持发送邮件，请参见 </w:t>
      </w:r>
      <w:hyperlink r:id="rId40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Configuring Outbound Email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1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配置Phabricator以支持接收邮件，请参见 </w:t>
      </w:r>
      <w:hyperlink r:id="rId41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Configuring Inbound Email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1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导入版本仓库，请参见 </w:t>
      </w:r>
      <w:hyperlink r:id="rId42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Diffusion User Guide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1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了解守护进程工作，请参见 </w:t>
      </w:r>
      <w:hyperlink r:id="rId43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Managing Daemons with phd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1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配置备份工作，请参见 </w:t>
      </w:r>
      <w:hyperlink r:id="rId44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Configuring Backups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1"/>
        <w:numPr>
          <w:ilvl w:val="0"/>
          <w:numId w:val="30"/>
        </w:numPr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为Phabricator贡献力量，请参见</w:t>
      </w:r>
      <w:hyperlink r:id="rId45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Contributor Introduction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>.</w:t>
      </w:r>
    </w:p>
    <w:p w:rsidR="00E4537C" w:rsidRPr="00F27C19" w:rsidRDefault="00E4537C">
      <w:pPr>
        <w:pStyle w:val="a1"/>
        <w:rPr>
          <w:rFonts w:ascii="Adobe 黑体 Std R" w:eastAsia="Adobe 黑体 Std R" w:hAnsi="Adobe 黑体 Std R" w:cs="Adobe 黑体 Std R"/>
        </w:rPr>
      </w:pPr>
    </w:p>
    <w:p w:rsidR="00E4537C" w:rsidRPr="00F27C19" w:rsidRDefault="00E4537C">
      <w:pPr>
        <w:pStyle w:val="2"/>
      </w:pPr>
      <w:bookmarkStart w:id="27" w:name="_配置账户及注册机制"/>
      <w:bookmarkStart w:id="28" w:name="_Toc385544083"/>
      <w:bookmarkEnd w:id="27"/>
      <w:r w:rsidRPr="00F27C19">
        <w:t>配置</w:t>
      </w:r>
      <w:r w:rsidRPr="00F27C19">
        <w:rPr>
          <w:rFonts w:cs="微软雅黑"/>
        </w:rPr>
        <w:t>账户</w:t>
      </w:r>
      <w:r w:rsidRPr="00F27C19">
        <w:t>及注册机制</w:t>
      </w:r>
      <w:bookmarkEnd w:id="28"/>
    </w:p>
    <w:p w:rsidR="00E4537C" w:rsidRPr="00F27C19" w:rsidRDefault="00E4537C">
      <w:pPr>
        <w:rPr>
          <w:rStyle w:val="SourceText"/>
          <w:rFonts w:ascii="Adobe 黑体 Std R" w:hAnsi="Adobe 黑体 Std R"/>
        </w:rPr>
      </w:pPr>
      <w:r w:rsidRPr="00F27C19">
        <w:t>介绍如何配置，可以让用户对Phabricator进行访问。</w:t>
      </w:r>
    </w:p>
    <w:p w:rsidR="00E4537C" w:rsidRPr="00F27C19" w:rsidRDefault="00E4537C">
      <w:pPr>
        <w:pStyle w:val="3"/>
        <w:spacing w:line="500" w:lineRule="exact"/>
      </w:pPr>
      <w:bookmarkStart w:id="29" w:name="_Toc385544084"/>
      <w:r w:rsidRPr="00F27C19">
        <w:rPr>
          <w:rStyle w:val="SourceText"/>
          <w:rFonts w:ascii="Adobe 黑体 Std R" w:hAnsi="Adobe 黑体 Std R"/>
        </w:rPr>
        <w:t>概述</w:t>
      </w:r>
      <w:bookmarkEnd w:id="29"/>
    </w:p>
    <w:p w:rsidR="00E4537C" w:rsidRPr="00F27C19" w:rsidRDefault="00E4537C">
      <w:pPr>
        <w:shd w:val="clear" w:color="auto" w:fill="FFFFFF"/>
        <w:spacing w:before="240" w:after="240" w:line="312" w:lineRule="atLeast"/>
      </w:pPr>
      <w:r w:rsidRPr="00F27C19">
        <w:t>Phabricator 支持多种登陆系统。你可以通过配置这些登陆系统（开启或关闭）</w:t>
      </w:r>
      <w:r w:rsidR="00AE79A0" w:rsidRPr="00F27C19">
        <w:t>，改变现有用户的登陆方式，以及新用户的注册方式。登陆方式这里称</w:t>
      </w:r>
      <w:r w:rsidR="00AE79A0" w:rsidRPr="00F27C19">
        <w:rPr>
          <w:rFonts w:hint="eastAsia"/>
        </w:rPr>
        <w:t>为</w:t>
      </w:r>
      <w:r w:rsidRPr="00F27C19">
        <w:t>“身份验证”。</w:t>
      </w:r>
    </w:p>
    <w:p w:rsidR="00E4537C" w:rsidRPr="00F27C19" w:rsidRDefault="00E4537C">
      <w:pPr>
        <w:shd w:val="clear" w:color="auto" w:fill="FFFFFF"/>
        <w:spacing w:before="240" w:after="240" w:line="312" w:lineRule="atLeast"/>
      </w:pPr>
      <w:r w:rsidRPr="00F27C19">
        <w:t>例如，开启“用户名/密码”登陆模式，这是一种比较传统的登陆方式，使用“用户名”和“密码”匹配进行“身份验证”。</w:t>
      </w:r>
    </w:p>
    <w:p w:rsidR="00E4537C" w:rsidRPr="00F27C19" w:rsidRDefault="00206AFC">
      <w:pPr>
        <w:shd w:val="clear" w:color="auto" w:fill="FFFFFF"/>
        <w:spacing w:before="240" w:after="240" w:line="312" w:lineRule="atLeast"/>
        <w:jc w:val="center"/>
        <w:rPr>
          <w:sz w:val="18"/>
          <w:szCs w:val="18"/>
        </w:rPr>
      </w:pPr>
      <w:r w:rsidRPr="00F27C19">
        <w:rPr>
          <w:noProof/>
        </w:rPr>
        <w:drawing>
          <wp:inline distT="0" distB="0" distL="0" distR="0" wp14:anchorId="71FBDC30" wp14:editId="663B0BE1">
            <wp:extent cx="3594100" cy="15811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5811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7C" w:rsidRPr="00F27C19" w:rsidRDefault="00E4537C">
      <w:pPr>
        <w:shd w:val="clear" w:color="auto" w:fill="FFFFFF"/>
        <w:spacing w:before="240" w:after="240" w:line="312" w:lineRule="atLeast"/>
        <w:jc w:val="center"/>
      </w:pPr>
      <w:r w:rsidRPr="00F27C19">
        <w:rPr>
          <w:sz w:val="18"/>
          <w:szCs w:val="18"/>
        </w:rPr>
        <w:t>用户名/密码”登陆</w:t>
      </w:r>
    </w:p>
    <w:p w:rsidR="00E4537C" w:rsidRPr="00F27C19" w:rsidRDefault="00E4537C">
      <w:pPr>
        <w:shd w:val="clear" w:color="auto" w:fill="FFFFFF"/>
        <w:spacing w:before="240" w:after="240" w:line="312" w:lineRule="atLeast"/>
      </w:pPr>
      <w:r w:rsidRPr="00F27C19">
        <w:t>这里还提供了其他的登陆方式，可以用某些“凭证”（或称为“证书”）来进行验证登陆。</w:t>
      </w:r>
    </w:p>
    <w:p w:rsidR="00E4537C" w:rsidRPr="00F27C19" w:rsidRDefault="00E4537C">
      <w:pPr>
        <w:rPr>
          <w:rFonts w:cs="Tahoma"/>
          <w:b/>
          <w:bCs/>
          <w:color w:val="111111"/>
          <w:sz w:val="20"/>
          <w:szCs w:val="20"/>
        </w:rPr>
      </w:pPr>
      <w:r w:rsidRPr="00F27C19">
        <w:t>例如:</w:t>
      </w:r>
    </w:p>
    <w:p w:rsidR="00E4537C" w:rsidRPr="00F27C19" w:rsidRDefault="00E4537C" w:rsidP="00553E2F">
      <w:pPr>
        <w:numPr>
          <w:ilvl w:val="0"/>
          <w:numId w:val="43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0"/>
          <w:szCs w:val="20"/>
        </w:rPr>
      </w:pPr>
      <w:r w:rsidRPr="00F27C19">
        <w:rPr>
          <w:rFonts w:cs="Tahoma"/>
          <w:b/>
          <w:bCs/>
          <w:color w:val="111111"/>
          <w:sz w:val="20"/>
          <w:szCs w:val="20"/>
        </w:rPr>
        <w:t>Username/Password:</w:t>
      </w:r>
      <w:r w:rsidRPr="00F27C19">
        <w:rPr>
          <w:rFonts w:cs="Tahoma"/>
          <w:color w:val="111111"/>
          <w:sz w:val="20"/>
          <w:szCs w:val="20"/>
        </w:rPr>
        <w:t> Users use a username and password to log in or register.</w:t>
      </w:r>
    </w:p>
    <w:p w:rsidR="00E4537C" w:rsidRPr="00F27C19" w:rsidRDefault="00E4537C" w:rsidP="00553E2F">
      <w:pPr>
        <w:numPr>
          <w:ilvl w:val="0"/>
          <w:numId w:val="43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0"/>
          <w:szCs w:val="20"/>
        </w:rPr>
      </w:pPr>
      <w:r w:rsidRPr="00F27C19">
        <w:rPr>
          <w:rFonts w:cs="Tahoma"/>
          <w:b/>
          <w:bCs/>
          <w:color w:val="111111"/>
          <w:sz w:val="20"/>
          <w:szCs w:val="20"/>
        </w:rPr>
        <w:t>LDAP:</w:t>
      </w:r>
      <w:r w:rsidRPr="00F27C19">
        <w:rPr>
          <w:rFonts w:cs="Tahoma"/>
          <w:color w:val="111111"/>
          <w:sz w:val="20"/>
          <w:szCs w:val="20"/>
        </w:rPr>
        <w:t> Users use LDAP credentials to log in or register.</w:t>
      </w:r>
    </w:p>
    <w:p w:rsidR="00E4537C" w:rsidRPr="00F27C19" w:rsidRDefault="00E4537C" w:rsidP="00553E2F">
      <w:pPr>
        <w:numPr>
          <w:ilvl w:val="0"/>
          <w:numId w:val="43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0"/>
          <w:szCs w:val="20"/>
        </w:rPr>
      </w:pPr>
      <w:r w:rsidRPr="00F27C19">
        <w:rPr>
          <w:rFonts w:cs="Tahoma"/>
          <w:b/>
          <w:bCs/>
          <w:color w:val="111111"/>
          <w:sz w:val="20"/>
          <w:szCs w:val="20"/>
        </w:rPr>
        <w:t>OAuth:</w:t>
      </w:r>
      <w:r w:rsidRPr="00F27C19">
        <w:rPr>
          <w:rFonts w:cs="Tahoma"/>
          <w:color w:val="111111"/>
          <w:sz w:val="20"/>
          <w:szCs w:val="20"/>
        </w:rPr>
        <w:t> Users use accounts on a supported OAuth2 provider (like GitHub, Facebook, or Google) to log in or register.</w:t>
      </w:r>
    </w:p>
    <w:p w:rsidR="00E4537C" w:rsidRPr="00F27C19" w:rsidRDefault="00E4537C" w:rsidP="00553E2F">
      <w:pPr>
        <w:numPr>
          <w:ilvl w:val="0"/>
          <w:numId w:val="43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b/>
          <w:bCs/>
          <w:color w:val="111111"/>
          <w:sz w:val="20"/>
          <w:szCs w:val="20"/>
        </w:rPr>
        <w:t>Other Providers:</w:t>
      </w:r>
      <w:r w:rsidRPr="00F27C19">
        <w:rPr>
          <w:rFonts w:cs="Tahoma"/>
          <w:color w:val="111111"/>
          <w:sz w:val="20"/>
          <w:szCs w:val="20"/>
        </w:rPr>
        <w:t> More providers are available, and Phabricator can be extended with custom providers. See the "Auth" application for a list of available providers.</w:t>
      </w:r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  <w:sz w:val="20"/>
          <w:szCs w:val="20"/>
        </w:rPr>
      </w:pPr>
    </w:p>
    <w:p w:rsidR="00E4537C" w:rsidRPr="00F27C19" w:rsidRDefault="00E4537C">
      <w:r w:rsidRPr="00F27C19">
        <w:t>在Phabricator安装完毕后，默认情况下这些登陆系统都是不开启的，需要你使用具有管理员权限的用户添加一种或多种登陆系统，来支持用户的登陆/注册。</w:t>
      </w:r>
    </w:p>
    <w:p w:rsidR="00E4537C" w:rsidRPr="00F27C19" w:rsidRDefault="00E4537C" w:rsidP="00095D0F">
      <w:r w:rsidRPr="00F27C19">
        <w:t>当你添加了一种方式后，你可以连接已经存在的账号（比如：可以直接将一个GitHub OAuth账户连接成Phabricator账户）。或者用户可以用这种方式注册新账号（前提：需要开启一些与注册有关的选项）</w:t>
      </w:r>
    </w:p>
    <w:p w:rsidR="00E4537C" w:rsidRPr="00F27C19" w:rsidRDefault="00E4537C">
      <w:pPr>
        <w:pStyle w:val="3"/>
        <w:spacing w:line="500" w:lineRule="exact"/>
      </w:pPr>
      <w:bookmarkStart w:id="30" w:name="_Toc385544085"/>
      <w:r w:rsidRPr="00F27C19">
        <w:lastRenderedPageBreak/>
        <w:t>恢复管理员账户</w:t>
      </w:r>
      <w:bookmarkEnd w:id="30"/>
    </w:p>
    <w:p w:rsidR="00E4537C" w:rsidRPr="00F27C19" w:rsidRDefault="00E4537C">
      <w:r w:rsidRPr="00F27C19">
        <w:t>如果管理员意外将用户锁住或无法登陆（比如：忘记密码），你可以使用Phabricator下的bin/auth来恢复管理员账户。使用下面的命令进行恢复操作：</w:t>
      </w:r>
    </w:p>
    <w:p w:rsidR="00095D0F" w:rsidRPr="00095D0F" w:rsidRDefault="00095D0F" w:rsidP="00095D0F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095D0F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./bin/auth recover &lt;username&gt;</w:t>
      </w:r>
    </w:p>
    <w:p w:rsidR="00E4537C" w:rsidRPr="00F27C19" w:rsidRDefault="00E4537C">
      <w:r w:rsidRPr="00F27C19">
        <w:t>...&lt;username&gt;处是你要恢复的管理员账号的用户名。这个操作将会给出一个连接，使用该连接登陆，系统会将你认为是管理员用户。</w:t>
      </w:r>
    </w:p>
    <w:p w:rsidR="00E4537C" w:rsidRPr="00F27C19" w:rsidRDefault="00E4537C">
      <w:pPr>
        <w:pStyle w:val="3"/>
        <w:spacing w:line="500" w:lineRule="exact"/>
      </w:pPr>
      <w:bookmarkStart w:id="31" w:name="_Toc385544086"/>
      <w:r w:rsidRPr="00F27C19">
        <w:t>账户管理</w:t>
      </w:r>
      <w:bookmarkEnd w:id="31"/>
    </w:p>
    <w:p w:rsidR="00E4537C" w:rsidRPr="00F27C19" w:rsidRDefault="00E4537C" w:rsidP="00006394">
      <w:r w:rsidRPr="00F27C19">
        <w:t>使用管理员账号登陆，到&lt;phabricator&gt;/people/ 或点击主页面上的“People”连接，之后就可以看到很多选项可以用来创建账户或者修改账户信息。</w:t>
      </w:r>
    </w:p>
    <w:p w:rsidR="00E4537C" w:rsidRPr="00F27C19" w:rsidRDefault="00E4537C">
      <w:pPr>
        <w:pStyle w:val="3"/>
        <w:spacing w:line="500" w:lineRule="exact"/>
      </w:pPr>
      <w:bookmarkStart w:id="32" w:name="_Toc385544087"/>
      <w:r w:rsidRPr="00F27C19">
        <w:t>手动创建新账户</w:t>
      </w:r>
      <w:bookmarkEnd w:id="32"/>
      <w:r w:rsidRPr="00F27C19">
        <w:rPr>
          <w:rFonts w:cs="Adobe 黑体 Std R"/>
        </w:rPr>
        <w:t xml:space="preserve"> </w:t>
      </w:r>
    </w:p>
    <w:p w:rsidR="00E4537C" w:rsidRPr="00F27C19" w:rsidRDefault="00E4537C">
      <w:r w:rsidRPr="00F27C19">
        <w:t>有两种手动创建账户的方式：</w:t>
      </w:r>
    </w:p>
    <w:p w:rsidR="00E4537C" w:rsidRPr="00F27C19" w:rsidRDefault="00E4537C">
      <w:r w:rsidRPr="00F27C19">
        <w:t>现阶段使用页面的方式配置账户，可能无法设置密码。</w:t>
      </w:r>
    </w:p>
    <w:p w:rsidR="00E4537C" w:rsidRPr="00F27C19" w:rsidRDefault="00E4537C">
      <w:r w:rsidRPr="00F27C19">
        <w:t>1.通过主页面上的“People”选项（简单）</w:t>
      </w:r>
    </w:p>
    <w:p w:rsidR="00E4537C" w:rsidRPr="00F27C19" w:rsidRDefault="00E4537C" w:rsidP="00006394">
      <w:r w:rsidRPr="00F27C19">
        <w:t>2.通过CLI（command-line interface, 命令行界面）运行accountadimin脚本。（这种方式需要添加一些选项）。</w:t>
      </w:r>
    </w:p>
    <w:p w:rsidR="00E4537C" w:rsidRPr="00F27C19" w:rsidRDefault="00E4537C">
      <w:r w:rsidRPr="00F27C19">
        <w:t xml:space="preserve"> </w:t>
      </w:r>
      <w:r w:rsidR="0065266E" w:rsidRPr="00F27C19">
        <w:rPr>
          <w:rFonts w:hint="eastAsia"/>
        </w:rPr>
        <w:t>有</w:t>
      </w:r>
      <w:r w:rsidRPr="00F27C19">
        <w:t>些选项（例如：密码和账户的级别）只能在命令行界面下使用。你可以通过这个方式恢复一个拥有管理员权限的用户（当你不小心将把你的管理员级别取消了）或者创建一个管理员或普通用户。</w:t>
      </w:r>
    </w:p>
    <w:p w:rsidR="00E4537C" w:rsidRPr="00F27C19" w:rsidRDefault="00006394" w:rsidP="00F16075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006394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./bin/accountadmin</w:t>
      </w:r>
    </w:p>
    <w:p w:rsidR="00490601" w:rsidRPr="00F27C19" w:rsidRDefault="00490601" w:rsidP="00490601">
      <w:pPr>
        <w:rPr>
          <w:rFonts w:cs="Courier New"/>
          <w:color w:val="000000"/>
        </w:rPr>
      </w:pPr>
      <w:r w:rsidRPr="00F27C19">
        <w:t>下面给出对应的命令：(1.红色为手动输入。2.[Y/n]选项，大写为默认选项。)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phabricator/</w:t>
      </w:r>
      <w:r w:rsidRPr="00F27C19">
        <w:rPr>
          <w:rStyle w:val="gp"/>
          <w:rFonts w:eastAsia="Adobe 黑体 Std R" w:cs="Courier New"/>
          <w:color w:val="000080"/>
        </w:rPr>
        <w:t>$ ./bin/accountadmin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>Enter a username to create a new account or edit an existing account.</w:t>
      </w:r>
    </w:p>
    <w:p w:rsidR="008B6492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Enter a username: </w:t>
      </w:r>
      <w:r w:rsidRPr="00F27C19">
        <w:rPr>
          <w:rFonts w:eastAsia="Adobe 黑体 Std R" w:cs="Courier New"/>
          <w:color w:val="FF0000"/>
          <w:sz w:val="21"/>
          <w:szCs w:val="21"/>
        </w:rPr>
        <w:t>test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>There is no existing user account 'test'.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Do you want to create a new 'test' account? [Y/n] </w:t>
      </w:r>
      <w:r w:rsidRPr="00F27C19">
        <w:rPr>
          <w:rFonts w:eastAsia="Adobe 黑体 Std R" w:cs="Courier New"/>
          <w:color w:val="FF0000"/>
          <w:sz w:val="21"/>
          <w:szCs w:val="21"/>
        </w:rPr>
        <w:t>Y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Enter user real name: </w:t>
      </w:r>
      <w:r w:rsidRPr="00F27C19">
        <w:rPr>
          <w:rFonts w:eastAsia="Adobe 黑体 Std R" w:cs="Courier New"/>
          <w:color w:val="FF0000"/>
          <w:sz w:val="21"/>
          <w:szCs w:val="21"/>
        </w:rPr>
        <w:t>wang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Enter user email address: </w:t>
      </w:r>
      <w:r w:rsidRPr="00F27C19">
        <w:rPr>
          <w:rFonts w:eastAsia="Adobe 黑体 Std R" w:cs="Courier New"/>
          <w:color w:val="FF0000"/>
          <w:sz w:val="21"/>
          <w:szCs w:val="21"/>
        </w:rPr>
        <w:t>wang@multicorewareinc.com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Enter a password for this user [blank to leave unchanged]: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Should this user be a system agent? [y/N] </w:t>
      </w:r>
      <w:r w:rsidRPr="00F27C19">
        <w:rPr>
          <w:rFonts w:eastAsia="Adobe 黑体 Std R" w:cs="Courier New"/>
          <w:color w:val="FF0000"/>
          <w:sz w:val="21"/>
          <w:szCs w:val="21"/>
        </w:rPr>
        <w:t>N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Should this user be an administrator? [y/N] </w:t>
      </w:r>
      <w:r w:rsidRPr="00F27C19">
        <w:rPr>
          <w:rFonts w:eastAsia="Adobe 黑体 Std R" w:cs="Courier New"/>
          <w:color w:val="FF0000"/>
          <w:sz w:val="21"/>
          <w:szCs w:val="21"/>
        </w:rPr>
        <w:t>N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>ACCOUNT SUMMARY</w:t>
      </w:r>
    </w:p>
    <w:p w:rsidR="00490601" w:rsidRPr="00F27C19" w:rsidRDefault="008B6492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OLD VALUE                        NEW VALUE                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lastRenderedPageBreak/>
        <w:t xml:space="preserve">    Userna</w:t>
      </w:r>
      <w:r w:rsidR="008B6492" w:rsidRPr="00F27C19">
        <w:rPr>
          <w:rFonts w:eastAsia="Adobe 黑体 Std R" w:cs="Courier New"/>
          <w:color w:val="000000"/>
          <w:sz w:val="21"/>
          <w:szCs w:val="21"/>
        </w:rPr>
        <w:t xml:space="preserve">me                   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     test                     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="008B6492"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 Real Name                         wang                          </w:t>
      </w:r>
    </w:p>
    <w:p w:rsidR="00490601" w:rsidRPr="00F27C19" w:rsidRDefault="008B6492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Email                         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    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wang@multicorewareinc.com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Password                          </w:t>
      </w:r>
      <w:r w:rsidR="008B6492"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Updated                       </w:t>
      </w:r>
    </w:p>
    <w:p w:rsidR="00490601" w:rsidRPr="00F27C19" w:rsidRDefault="00490601" w:rsidP="008B649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ind w:firstLineChars="100" w:firstLine="210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System Agent   N                                N                        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Admin   N                                N                        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Save these changes? [Y/n] Y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>Saved changes.</w:t>
      </w:r>
    </w:p>
    <w:p w:rsidR="00490601" w:rsidRPr="00F27C19" w:rsidRDefault="00490601" w:rsidP="00490601">
      <w:r w:rsidRPr="00F27C19">
        <w:t>当在命令行界面执行完毕后，“People”中的显示如下图：</w:t>
      </w:r>
    </w:p>
    <w:p w:rsidR="00490601" w:rsidRPr="00F27C19" w:rsidRDefault="00490601" w:rsidP="00490601">
      <w:pPr>
        <w:jc w:val="center"/>
        <w:rPr>
          <w:sz w:val="18"/>
          <w:szCs w:val="18"/>
        </w:rPr>
      </w:pPr>
      <w:r w:rsidRPr="00F27C19">
        <w:rPr>
          <w:noProof/>
        </w:rPr>
        <w:drawing>
          <wp:inline distT="0" distB="0" distL="0" distR="0" wp14:anchorId="55A61EA4" wp14:editId="60F26B64">
            <wp:extent cx="5708650" cy="14287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4287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01" w:rsidRPr="00F27C19" w:rsidRDefault="00490601" w:rsidP="00EC42B8">
      <w:pPr>
        <w:jc w:val="center"/>
      </w:pPr>
      <w:r w:rsidRPr="00F27C19">
        <w:rPr>
          <w:sz w:val="18"/>
          <w:szCs w:val="18"/>
        </w:rPr>
        <w:t>使用命令行界面创建普通用户</w:t>
      </w:r>
    </w:p>
    <w:p w:rsidR="00E4537C" w:rsidRPr="00F27C19" w:rsidRDefault="00E4537C">
      <w:pPr>
        <w:pStyle w:val="2"/>
      </w:pPr>
      <w:bookmarkStart w:id="33" w:name="_Toc385544088"/>
      <w:r w:rsidRPr="00F27C19">
        <w:t>备份配置</w:t>
      </w:r>
      <w:r w:rsidR="00E8236E" w:rsidRPr="00F27C19">
        <w:rPr>
          <w:rFonts w:hint="eastAsia"/>
        </w:rPr>
        <w:t>及</w:t>
      </w:r>
      <w:r w:rsidR="00E8236E" w:rsidRPr="00F27C19">
        <w:t>执行迁移</w:t>
      </w:r>
      <w:bookmarkEnd w:id="33"/>
    </w:p>
    <w:p w:rsidR="00E4537C" w:rsidRPr="00F27C19" w:rsidRDefault="00E4537C">
      <w:r w:rsidRPr="00F27C19">
        <w:t>对phabricator备份的一些建议。</w:t>
      </w:r>
    </w:p>
    <w:p w:rsidR="00E4537C" w:rsidRPr="00F27C19" w:rsidRDefault="00E4537C">
      <w:pPr>
        <w:pStyle w:val="3"/>
      </w:pPr>
      <w:bookmarkStart w:id="34" w:name="_Toc385544089"/>
      <w:r w:rsidRPr="00F27C19">
        <w:t>概述</w:t>
      </w:r>
      <w:bookmarkEnd w:id="34"/>
    </w:p>
    <w:p w:rsidR="00E4537C" w:rsidRPr="00F27C19" w:rsidRDefault="00E4537C">
      <w:r w:rsidRPr="00F27C19">
        <w:t>目前Phabricator还没一个全面的备份系统，不过创建备份对于Phabricator也不是很困难。</w:t>
      </w:r>
    </w:p>
    <w:p w:rsidR="00E4537C" w:rsidRPr="00F27C19" w:rsidRDefault="00E4537C">
      <w:r w:rsidRPr="00F27C19">
        <w:t>Phabricator自带的的一些工具可以有效的帮助你完成备份工作。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下面列出的数据，很有必要去做备份。</w:t>
      </w:r>
    </w:p>
    <w:p w:rsidR="00E4537C" w:rsidRPr="00F27C19" w:rsidRDefault="00E4537C" w:rsidP="00553E2F">
      <w:pPr>
        <w:numPr>
          <w:ilvl w:val="0"/>
          <w:numId w:val="21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the MySQL databases; （数据库信息）</w:t>
      </w:r>
    </w:p>
    <w:p w:rsidR="00E4537C" w:rsidRPr="00F27C19" w:rsidRDefault="00E4537C" w:rsidP="00553E2F">
      <w:pPr>
        <w:numPr>
          <w:ilvl w:val="0"/>
          <w:numId w:val="21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uploaded files; （上传的文件）</w:t>
      </w:r>
    </w:p>
    <w:p w:rsidR="00E4537C" w:rsidRPr="00F27C19" w:rsidRDefault="00E4537C" w:rsidP="00553E2F">
      <w:pPr>
        <w:numPr>
          <w:ilvl w:val="0"/>
          <w:numId w:val="21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your Phabricator configuration files.（Phabricator 的配置文件）</w:t>
      </w:r>
    </w:p>
    <w:p w:rsidR="00E4537C" w:rsidRPr="00F27C19" w:rsidRDefault="00E4537C" w:rsidP="009878E9">
      <w:r w:rsidRPr="00F27C19">
        <w:t>下面我们将会讨论如何去备份这些数据</w:t>
      </w:r>
    </w:p>
    <w:p w:rsidR="00E4537C" w:rsidRPr="00F27C19" w:rsidRDefault="00E4537C">
      <w:pPr>
        <w:pStyle w:val="3"/>
      </w:pPr>
      <w:bookmarkStart w:id="35" w:name="_Toc385544090"/>
      <w:r w:rsidRPr="00F27C19">
        <w:t>备份：MySQL数据库</w:t>
      </w:r>
      <w:bookmarkEnd w:id="35"/>
    </w:p>
    <w:p w:rsidR="00E4537C" w:rsidRPr="00F27C19" w:rsidRDefault="00E4537C">
      <w:r w:rsidRPr="00F27C19">
        <w:t>Phabricator中的很多数据都存在MySQL数据库中，所以备份这些数据是很有必要的。</w:t>
      </w:r>
    </w:p>
    <w:p w:rsidR="00E4537C" w:rsidRPr="00F27C19" w:rsidRDefault="00E4537C" w:rsidP="00553E2F">
      <w:pPr>
        <w:pStyle w:val="af"/>
        <w:numPr>
          <w:ilvl w:val="0"/>
          <w:numId w:val="27"/>
        </w:numPr>
        <w:rPr>
          <w:sz w:val="21"/>
          <w:szCs w:val="21"/>
        </w:rPr>
      </w:pPr>
      <w:r w:rsidRPr="00F27C19">
        <w:rPr>
          <w:sz w:val="21"/>
          <w:szCs w:val="21"/>
        </w:rPr>
        <w:t xml:space="preserve">你可以再Phabricator安装的目录下找到 </w:t>
      </w:r>
      <w:r w:rsidRPr="00F27C19">
        <w:rPr>
          <w:color w:val="2F5496"/>
          <w:sz w:val="21"/>
          <w:szCs w:val="21"/>
        </w:rPr>
        <w:t>bin/storage dump</w:t>
      </w:r>
      <w:r w:rsidRPr="00F27C19">
        <w:rPr>
          <w:sz w:val="21"/>
          <w:szCs w:val="21"/>
        </w:rPr>
        <w:t>，该脚本可以获取MySQL中所有的数据库。</w:t>
      </w:r>
    </w:p>
    <w:p w:rsidR="00E4537C" w:rsidRPr="00F27C19" w:rsidRDefault="00E4537C" w:rsidP="00553E2F">
      <w:pPr>
        <w:pStyle w:val="af"/>
        <w:numPr>
          <w:ilvl w:val="0"/>
          <w:numId w:val="27"/>
        </w:numPr>
        <w:rPr>
          <w:sz w:val="21"/>
          <w:szCs w:val="21"/>
        </w:rPr>
      </w:pPr>
      <w:r w:rsidRPr="00F27C19">
        <w:rPr>
          <w:sz w:val="21"/>
          <w:szCs w:val="21"/>
        </w:rPr>
        <w:t>我们也可以使用MySQL中自带的数据库获取脚本——</w:t>
      </w:r>
      <w:r w:rsidRPr="00F27C19">
        <w:rPr>
          <w:color w:val="2F5496"/>
          <w:sz w:val="21"/>
          <w:szCs w:val="21"/>
        </w:rPr>
        <w:t>mysqldump</w:t>
      </w:r>
      <w:r w:rsidRPr="00F27C19">
        <w:rPr>
          <w:sz w:val="21"/>
          <w:szCs w:val="21"/>
        </w:rPr>
        <w:t>。这个脚本也可以完成获取MySQL所有数据库的功能。</w:t>
      </w:r>
    </w:p>
    <w:p w:rsidR="00E4537C" w:rsidRPr="00F27C19" w:rsidRDefault="00E4537C">
      <w:r w:rsidRPr="00F27C19">
        <w:t>从脚本中获取的数据可能会很多，这些数据时可以进行压缩。</w:t>
      </w:r>
    </w:p>
    <w:p w:rsidR="00E4537C" w:rsidRPr="00F27C19" w:rsidRDefault="00E4537C">
      <w:r w:rsidRPr="00F27C19">
        <w:lastRenderedPageBreak/>
        <w:t>以下的命令可以帮助你使用gzip来储存从MySQL数据库中获取出来的数据。</w:t>
      </w:r>
    </w:p>
    <w:p w:rsidR="004D54DC" w:rsidRPr="004D54DC" w:rsidRDefault="004D54DC" w:rsidP="004D54D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4D54DC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./bin/storage dump | gzip &gt; backup.sql.gz</w:t>
      </w:r>
    </w:p>
    <w:p w:rsidR="00E4537C" w:rsidRPr="00F27C19" w:rsidRDefault="00E4537C" w:rsidP="00506D8A">
      <w:r w:rsidRPr="00F27C19">
        <w:t>然后，可以将备份好的压缩包放在一个安全的地方（如同将一个小盒子埋在老树桩下）。</w:t>
      </w:r>
    </w:p>
    <w:p w:rsidR="00E4537C" w:rsidRPr="00F27C19" w:rsidRDefault="00E4537C">
      <w:pPr>
        <w:pStyle w:val="3"/>
      </w:pPr>
      <w:bookmarkStart w:id="36" w:name="_Toc385544091"/>
      <w:r w:rsidRPr="00F27C19">
        <w:t>恢复：MySQL</w:t>
      </w:r>
      <w:bookmarkEnd w:id="36"/>
    </w:p>
    <w:p w:rsidR="00E4537C" w:rsidRPr="00F27C19" w:rsidRDefault="00E4537C">
      <w:r w:rsidRPr="00F27C19">
        <w:t>可以使用如下命令对MySQL进行恢复</w:t>
      </w:r>
    </w:p>
    <w:p w:rsidR="00E4537C" w:rsidRPr="00F27C19" w:rsidRDefault="00506D8A" w:rsidP="00506D8A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gunzip -c backup.sql.gz | mysql</w:t>
      </w:r>
    </w:p>
    <w:p w:rsidR="00E4537C" w:rsidRPr="00F27C19" w:rsidRDefault="00E4537C">
      <w:pPr>
        <w:pStyle w:val="3"/>
      </w:pPr>
      <w:bookmarkStart w:id="37" w:name="_Toc385544092"/>
      <w:r w:rsidRPr="00F27C19">
        <w:t>备份：上载文件</w:t>
      </w:r>
      <w:bookmarkEnd w:id="37"/>
    </w:p>
    <w:p w:rsidR="00E4537C" w:rsidRPr="00F27C19" w:rsidRDefault="00E4537C">
      <w:pPr>
        <w:rPr>
          <w:rStyle w:val="11"/>
          <w:rFonts w:cs="Tahoma"/>
          <w:color w:val="111111"/>
          <w:sz w:val="20"/>
          <w:szCs w:val="20"/>
        </w:rPr>
      </w:pPr>
      <w:r w:rsidRPr="00F27C19">
        <w:t>上载文件可能存储在不同的位置，备份过程需要得到文件存储的地址。</w:t>
      </w:r>
    </w:p>
    <w:p w:rsidR="00E4537C" w:rsidRPr="00F27C19" w:rsidRDefault="00E4537C">
      <w:pPr>
        <w:rPr>
          <w:rStyle w:val="11"/>
          <w:rFonts w:cs="Tahoma"/>
          <w:color w:val="111111"/>
          <w:sz w:val="20"/>
          <w:szCs w:val="20"/>
        </w:rPr>
      </w:pPr>
      <w:r w:rsidRPr="00F27C19">
        <w:rPr>
          <w:rStyle w:val="11"/>
          <w:rFonts w:cs="Tahoma"/>
          <w:color w:val="111111"/>
          <w:sz w:val="20"/>
          <w:szCs w:val="20"/>
        </w:rPr>
        <w:t>Default / MySQL</w:t>
      </w:r>
      <w:r w:rsidRPr="00F27C19">
        <w:t xml:space="preserve">: </w:t>
      </w:r>
      <w:r w:rsidRPr="00F27C19">
        <w:rPr>
          <w:sz w:val="20"/>
          <w:szCs w:val="20"/>
        </w:rPr>
        <w:t>在默认的情况下，上载文件都存在MySQL数据库中，所以备份MySQL数据库就等于备份了所有上载文件。所以，这里就不用做一些额外的工作。</w:t>
      </w:r>
    </w:p>
    <w:p w:rsidR="00E4537C" w:rsidRPr="00F27C19" w:rsidRDefault="00E4537C">
      <w:pPr>
        <w:pStyle w:val="ac"/>
        <w:shd w:val="clear" w:color="auto" w:fill="FFFFFF"/>
        <w:spacing w:before="240" w:after="240" w:line="312" w:lineRule="atLeast"/>
        <w:rPr>
          <w:rStyle w:val="11"/>
          <w:rFonts w:eastAsia="Adobe 黑体 Std R" w:cs="Tahoma"/>
          <w:color w:val="111111"/>
          <w:sz w:val="20"/>
          <w:szCs w:val="20"/>
        </w:rPr>
      </w:pPr>
      <w:r w:rsidRPr="00F27C19">
        <w:rPr>
          <w:rStyle w:val="11"/>
          <w:rFonts w:eastAsia="Adobe 黑体 Std R" w:cs="Tahoma"/>
          <w:color w:val="111111"/>
          <w:sz w:val="20"/>
          <w:szCs w:val="20"/>
        </w:rPr>
        <w:t>Amazon S3</w:t>
      </w:r>
      <w:r w:rsidRPr="00F27C19">
        <w:rPr>
          <w:rFonts w:eastAsia="Adobe 黑体 Std R" w:cs="Tahoma"/>
          <w:color w:val="111111"/>
          <w:sz w:val="20"/>
          <w:szCs w:val="20"/>
        </w:rPr>
        <w:t xml:space="preserve">: </w:t>
      </w:r>
      <w:r w:rsidRPr="00F27C19">
        <w:rPr>
          <w:rFonts w:eastAsia="Adobe 黑体 Std R"/>
          <w:sz w:val="20"/>
          <w:szCs w:val="20"/>
        </w:rPr>
        <w:t>如果使用的是Amazon S3 (Amazon Simple Storage Service，亚马逊简易储存服务)。当完全安装后，冗余和备份都内置在服务中。当你不大确定Amazon的服务能对你的数据进行备份是，你可以在Phabricator外围备份你的S3库。</w:t>
      </w:r>
      <w:r w:rsidR="00863C9E">
        <w:rPr>
          <w:rFonts w:eastAsia="Adobe 黑体 Std R"/>
          <w:sz w:val="13"/>
          <w:szCs w:val="13"/>
        </w:rPr>
        <w:t>（感觉这番话</w:t>
      </w:r>
      <w:r w:rsidR="00863C9E">
        <w:rPr>
          <w:rFonts w:eastAsia="Adobe 黑体 Std R" w:hint="eastAsia"/>
          <w:sz w:val="13"/>
          <w:szCs w:val="13"/>
        </w:rPr>
        <w:t>和</w:t>
      </w:r>
      <w:r w:rsidR="00863C9E">
        <w:rPr>
          <w:rFonts w:eastAsia="Adobe 黑体 Std R"/>
          <w:sz w:val="13"/>
          <w:szCs w:val="13"/>
        </w:rPr>
        <w:t>没说一样</w:t>
      </w:r>
      <w:r w:rsidRPr="00F27C19">
        <w:rPr>
          <w:rFonts w:eastAsia="Adobe 黑体 Std R"/>
          <w:sz w:val="13"/>
          <w:szCs w:val="13"/>
        </w:rPr>
        <w:t>）</w:t>
      </w:r>
    </w:p>
    <w:p w:rsidR="00E4537C" w:rsidRPr="00F27C19" w:rsidRDefault="00E4537C">
      <w:pPr>
        <w:pStyle w:val="ac"/>
        <w:shd w:val="clear" w:color="auto" w:fill="FFFFFF"/>
        <w:spacing w:before="240" w:after="240" w:line="312" w:lineRule="atLeast"/>
        <w:rPr>
          <w:rFonts w:eastAsia="Adobe 黑体 Std R"/>
        </w:rPr>
      </w:pPr>
      <w:r w:rsidRPr="00F27C19">
        <w:rPr>
          <w:rStyle w:val="11"/>
          <w:rFonts w:eastAsia="Adobe 黑体 Std R" w:cs="Tahoma"/>
          <w:color w:val="111111"/>
          <w:sz w:val="20"/>
          <w:szCs w:val="20"/>
        </w:rPr>
        <w:t>Local Disk</w:t>
      </w:r>
      <w:r w:rsidRPr="00F27C19">
        <w:rPr>
          <w:rFonts w:eastAsia="Adobe 黑体 Std R" w:cs="Tahoma"/>
          <w:color w:val="111111"/>
          <w:sz w:val="20"/>
          <w:szCs w:val="20"/>
        </w:rPr>
        <w:t xml:space="preserve">: </w:t>
      </w:r>
      <w:r w:rsidRPr="00F27C19">
        <w:rPr>
          <w:rFonts w:eastAsia="Adobe 黑体 Std R"/>
          <w:sz w:val="20"/>
          <w:szCs w:val="20"/>
        </w:rPr>
        <w:t>如果你使用本地磁盘存储引擎，你需要手动备份上载文件。你可以将存储着数据的根目录进行简单的复制，将复制的备份放到安全的地方保存。（根目录可从storger.localdisk.path配置变量中得到</w:t>
      </w:r>
      <w:r w:rsidRPr="00F27C19">
        <w:rPr>
          <w:rFonts w:eastAsia="Adobe 黑体 Std R"/>
        </w:rPr>
        <w:t>）</w:t>
      </w:r>
    </w:p>
    <w:p w:rsidR="00E4537C" w:rsidRPr="00F27C19" w:rsidRDefault="00E4537C" w:rsidP="00CB3BE7">
      <w:r w:rsidRPr="00F27C19">
        <w:t>关于如何存储文件的信息，可以参考</w:t>
      </w:r>
      <w:hyperlink r:id="rId48" w:history="1">
        <w:r w:rsidRPr="00F27C19">
          <w:rPr>
            <w:rStyle w:val="a6"/>
          </w:rPr>
          <w:t>Configuring File Storage</w:t>
        </w:r>
      </w:hyperlink>
      <w:r w:rsidRPr="00F27C19">
        <w:t>。</w:t>
      </w:r>
    </w:p>
    <w:p w:rsidR="00E4537C" w:rsidRPr="00F27C19" w:rsidRDefault="00E4537C">
      <w:pPr>
        <w:pStyle w:val="3"/>
      </w:pPr>
      <w:bookmarkStart w:id="38" w:name="_Toc385544093"/>
      <w:r w:rsidRPr="00F27C19">
        <w:t>恢复：上载文件</w:t>
      </w:r>
      <w:bookmarkEnd w:id="38"/>
    </w:p>
    <w:p w:rsidR="00E4537C" w:rsidRPr="00F27C19" w:rsidRDefault="00E4537C" w:rsidP="004A4A43">
      <w:r w:rsidRPr="00F27C19">
        <w:t>将备份完毕的数据做回拷贝，去替换对应位置的数据即可。</w:t>
      </w:r>
    </w:p>
    <w:p w:rsidR="00E4537C" w:rsidRPr="00F27C19" w:rsidRDefault="00E4537C">
      <w:pPr>
        <w:pStyle w:val="3"/>
        <w:rPr>
          <w:shd w:val="clear" w:color="auto" w:fill="FFFFFF"/>
        </w:rPr>
      </w:pPr>
      <w:bookmarkStart w:id="39" w:name="_Toc385544094"/>
      <w:r w:rsidRPr="00F27C19">
        <w:t>备份：配置文件</w:t>
      </w:r>
      <w:bookmarkEnd w:id="39"/>
    </w:p>
    <w:p w:rsidR="00E4537C" w:rsidRPr="00F27C19" w:rsidRDefault="00E4537C">
      <w:pPr>
        <w:rPr>
          <w:shd w:val="clear" w:color="auto" w:fill="FFFFFF"/>
        </w:rPr>
      </w:pPr>
      <w:r w:rsidRPr="00F27C19">
        <w:rPr>
          <w:shd w:val="clear" w:color="auto" w:fill="FFFFFF"/>
        </w:rPr>
        <w:t>配置文件也是很有必要做备份，这里包括一些部署和管理Phabricator的脚本（例如自定义升级脚本）。</w:t>
      </w:r>
    </w:p>
    <w:p w:rsidR="00E4537C" w:rsidRPr="00F27C19" w:rsidRDefault="00E4537C">
      <w:r w:rsidRPr="00F27C19">
        <w:rPr>
          <w:shd w:val="clear" w:color="auto" w:fill="FFFFFF"/>
        </w:rPr>
        <w:t>这里比较好的做法是：</w:t>
      </w:r>
    </w:p>
    <w:p w:rsidR="00E4537C" w:rsidRPr="00F27C19" w:rsidRDefault="00E4537C" w:rsidP="00553E2F">
      <w:pPr>
        <w:pStyle w:val="af"/>
        <w:numPr>
          <w:ilvl w:val="0"/>
          <w:numId w:val="42"/>
        </w:numPr>
      </w:pPr>
      <w:r w:rsidRPr="00F27C19">
        <w:t>检查一下当前的配置文件能使系统正常工作。</w:t>
      </w:r>
    </w:p>
    <w:p w:rsidR="00E4537C" w:rsidRPr="00F27C19" w:rsidRDefault="00E4537C" w:rsidP="00553E2F">
      <w:pPr>
        <w:pStyle w:val="af"/>
        <w:numPr>
          <w:ilvl w:val="0"/>
          <w:numId w:val="42"/>
        </w:numPr>
      </w:pPr>
      <w:r w:rsidRPr="00F27C19">
        <w:t>验证没有问题后，将他们存入一个私人库中，以便将来更新和还原。</w:t>
      </w:r>
    </w:p>
    <w:p w:rsidR="00E4537C" w:rsidRPr="00F27C19" w:rsidRDefault="00E4537C">
      <w:pPr>
        <w:pStyle w:val="3"/>
      </w:pPr>
      <w:bookmarkStart w:id="40" w:name="_Toc385544095"/>
      <w:r w:rsidRPr="00F27C19">
        <w:t>恢复：配置文件</w:t>
      </w:r>
      <w:bookmarkEnd w:id="40"/>
    </w:p>
    <w:p w:rsidR="00E4537C" w:rsidRPr="00F27C19" w:rsidRDefault="00E4537C" w:rsidP="00935414">
      <w:r w:rsidRPr="00F27C19">
        <w:t>要恢复配置文件，只需要将正确的配置文件拷贝会正确的位置即可。</w:t>
      </w:r>
    </w:p>
    <w:p w:rsidR="00E4537C" w:rsidRPr="00F27C19" w:rsidRDefault="00E4537C">
      <w:pPr>
        <w:pStyle w:val="3"/>
      </w:pPr>
      <w:bookmarkStart w:id="41" w:name="_Toc385544096"/>
      <w:r w:rsidRPr="00F27C19">
        <w:t>安全性</w:t>
      </w:r>
      <w:bookmarkEnd w:id="41"/>
    </w:p>
    <w:p w:rsidR="00E4537C" w:rsidRPr="00F27C19" w:rsidRDefault="00E4537C">
      <w:r w:rsidRPr="00F27C19">
        <w:t>MySQL获取的数据没有内置加密，并且很多数据以原始形式和可访问形式存储在Phabricator中，所以给用户访问备份是一个很像给他们访问本机上运行的phabricator。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lastRenderedPageBreak/>
        <w:t>用户可以可以从备份中得到很多信息，例如：</w:t>
      </w:r>
    </w:p>
    <w:p w:rsidR="00E4537C" w:rsidRPr="00F27C19" w:rsidRDefault="00E4537C" w:rsidP="00553E2F">
      <w:pPr>
        <w:numPr>
          <w:ilvl w:val="0"/>
          <w:numId w:val="36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读取了原则上他们应该看不到的数据</w:t>
      </w:r>
    </w:p>
    <w:p w:rsidR="00E4537C" w:rsidRPr="00F27C19" w:rsidRDefault="00E4537C" w:rsidP="00553E2F">
      <w:pPr>
        <w:numPr>
          <w:ilvl w:val="0"/>
          <w:numId w:val="36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获取了Phabricator保存的所有邮件地址，以及秘钥文件</w:t>
      </w:r>
    </w:p>
    <w:p w:rsidR="00E4537C" w:rsidRPr="00F27C19" w:rsidRDefault="00E4537C" w:rsidP="00553E2F">
      <w:pPr>
        <w:numPr>
          <w:ilvl w:val="0"/>
          <w:numId w:val="36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获取了其他用户的会话和管道标记，并效仿他们</w:t>
      </w:r>
    </w:p>
    <w:p w:rsidR="00E4537C" w:rsidRPr="00F27C19" w:rsidRDefault="00E4537C" w:rsidP="009746C7">
      <w:r w:rsidRPr="00F27C19">
        <w:t>一些信息会保存很久，所以即使一个很早之前的备份被泄露都会存在风险。在限制访问的phabricator主机或数据库的同时，也应该限制用户对备份的访问。</w:t>
      </w:r>
    </w:p>
    <w:p w:rsidR="00E4537C" w:rsidRPr="00F27C19" w:rsidRDefault="00E4537C">
      <w:pPr>
        <w:pStyle w:val="2"/>
      </w:pPr>
      <w:bookmarkStart w:id="42" w:name="_Toc385544097"/>
      <w:r w:rsidRPr="00F27C19">
        <w:t>配置上载文件限制</w:t>
      </w:r>
      <w:bookmarkEnd w:id="42"/>
    </w:p>
    <w:p w:rsidR="00E4537C" w:rsidRPr="00F27C19" w:rsidRDefault="00E4537C" w:rsidP="00564A6B">
      <w:pPr>
        <w:pStyle w:val="3"/>
        <w:numPr>
          <w:ilvl w:val="0"/>
          <w:numId w:val="0"/>
        </w:numPr>
        <w:ind w:left="720" w:hanging="720"/>
      </w:pPr>
      <w:bookmarkStart w:id="43" w:name="_Toc385544098"/>
      <w:r w:rsidRPr="00F27C19">
        <w:t>概述</w:t>
      </w:r>
      <w:bookmarkEnd w:id="43"/>
    </w:p>
    <w:p w:rsidR="00E4537C" w:rsidRPr="00F27C19" w:rsidRDefault="00E4537C">
      <w:r w:rsidRPr="00F27C19">
        <w:t>在多个应用程序层中，文件上传大小是由</w:t>
      </w:r>
      <w:r w:rsidR="005D5E1C">
        <w:rPr>
          <w:rFonts w:hint="eastAsia"/>
        </w:rPr>
        <w:t>“</w:t>
      </w:r>
      <w:r w:rsidRPr="00F27C19">
        <w:t>片段</w:t>
      </w:r>
      <w:r w:rsidR="005D5E1C">
        <w:rPr>
          <w:rFonts w:hint="eastAsia"/>
        </w:rPr>
        <w:t>”</w:t>
      </w:r>
      <w:r w:rsidRPr="00F27C19">
        <w:t>配置来限制的。</w:t>
      </w:r>
      <w:r w:rsidRPr="00F27C19">
        <w:rPr>
          <w:rFonts w:cs="Tahoma"/>
          <w:color w:val="111111"/>
          <w:sz w:val="20"/>
          <w:szCs w:val="20"/>
        </w:rPr>
        <w:t xml:space="preserve"> </w:t>
      </w:r>
    </w:p>
    <w:p w:rsidR="00E4537C" w:rsidRPr="00F27C19" w:rsidRDefault="00E4537C">
      <w:r w:rsidRPr="00F27C19">
        <w:t>一般情况下，设定最大值上传值是多种限制因素中最有效的一个。有时需要调高上限的阀值，才能将要上载大文件上传到服务器端。</w:t>
      </w:r>
    </w:p>
    <w:p w:rsidR="00E4537C" w:rsidRPr="00F27C19" w:rsidRDefault="00E4537C">
      <w:pPr>
        <w:rPr>
          <w:rFonts w:cs="Tahoma"/>
          <w:b/>
          <w:bCs/>
          <w:color w:val="111111"/>
          <w:sz w:val="20"/>
          <w:szCs w:val="20"/>
        </w:rPr>
      </w:pPr>
      <w:r w:rsidRPr="00F27C19">
        <w:t>限制上载的因素有列举如下：</w:t>
      </w:r>
    </w:p>
    <w:p w:rsidR="00E4537C" w:rsidRPr="00F27C19" w:rsidRDefault="00E4537C" w:rsidP="00553E2F">
      <w:pPr>
        <w:pStyle w:val="af"/>
        <w:numPr>
          <w:ilvl w:val="1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HTTP Server</w:t>
      </w:r>
      <w:r w:rsidRPr="00F27C19">
        <w:rPr>
          <w:rFonts w:cs="Tahoma"/>
          <w:color w:val="111111"/>
          <w:sz w:val="21"/>
          <w:szCs w:val="21"/>
        </w:rPr>
        <w:t>: HTTP服务器就会设置最大请求大小。当你的文件大小超出了限制，将会看到来自服务器的警告提示。以下限制指令，限制了请求上传文件的大小，所以要上传的文件不能大于上限阀值。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Apache</w:t>
      </w:r>
      <w:r w:rsidRPr="00F27C19">
        <w:rPr>
          <w:rFonts w:cs="Tahoma"/>
          <w:color w:val="111111"/>
          <w:sz w:val="21"/>
          <w:szCs w:val="21"/>
        </w:rPr>
        <w:t>: Apache 限制请求是通过 </w:t>
      </w:r>
      <w:r w:rsidRPr="00F27C19">
        <w:rPr>
          <w:color w:val="333333"/>
          <w:sz w:val="21"/>
          <w:szCs w:val="21"/>
        </w:rPr>
        <w:t>LimitRequestBody</w:t>
      </w:r>
      <w:r w:rsidRPr="00F27C19">
        <w:rPr>
          <w:rFonts w:cs="Tahoma"/>
          <w:color w:val="111111"/>
          <w:sz w:val="21"/>
          <w:szCs w:val="21"/>
        </w:rPr>
        <w:t> 指令。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nginx</w:t>
      </w:r>
      <w:r w:rsidRPr="00F27C19">
        <w:rPr>
          <w:rFonts w:cs="Tahoma"/>
          <w:color w:val="111111"/>
          <w:sz w:val="21"/>
          <w:szCs w:val="21"/>
        </w:rPr>
        <w:t>: nginx 通过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nginx </w:t>
      </w:r>
      <w:r w:rsidRPr="00F27C19">
        <w:rPr>
          <w:color w:val="333333"/>
          <w:sz w:val="21"/>
          <w:szCs w:val="21"/>
        </w:rPr>
        <w:t>client_max_body_size</w:t>
      </w:r>
      <w:r w:rsidRPr="00F27C19">
        <w:rPr>
          <w:rFonts w:cs="Tahoma"/>
          <w:color w:val="111111"/>
          <w:sz w:val="21"/>
          <w:szCs w:val="21"/>
        </w:rPr>
        <w:t> 指令来限定. 这个指令的默认值是 </w:t>
      </w:r>
      <w:r w:rsidRPr="00F27C19">
        <w:rPr>
          <w:color w:val="333333"/>
          <w:sz w:val="21"/>
          <w:szCs w:val="21"/>
        </w:rPr>
        <w:t>1M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lighttpd</w:t>
      </w:r>
      <w:r w:rsidRPr="00F27C19">
        <w:rPr>
          <w:rFonts w:cs="Tahoma"/>
          <w:color w:val="111111"/>
          <w:sz w:val="21"/>
          <w:szCs w:val="21"/>
        </w:rPr>
        <w:t>: lighttpd 通过 </w:t>
      </w:r>
      <w:r w:rsidRPr="00F27C19">
        <w:rPr>
          <w:color w:val="333333"/>
          <w:sz w:val="21"/>
          <w:szCs w:val="21"/>
        </w:rPr>
        <w:t>server.max-request-size</w:t>
      </w:r>
      <w:r w:rsidRPr="00F27C19">
        <w:rPr>
          <w:rFonts w:cs="Tahoma"/>
          <w:color w:val="111111"/>
          <w:sz w:val="21"/>
          <w:szCs w:val="21"/>
        </w:rPr>
        <w:t> 指令来进行限制.</w:t>
      </w:r>
    </w:p>
    <w:p w:rsidR="00E4537C" w:rsidRPr="00F27C19" w:rsidRDefault="00E4537C" w:rsidP="00553E2F">
      <w:pPr>
        <w:pStyle w:val="af"/>
        <w:numPr>
          <w:ilvl w:val="1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PHP</w:t>
      </w:r>
      <w:r w:rsidRPr="00F27C19">
        <w:rPr>
          <w:rFonts w:cs="Tahoma"/>
          <w:color w:val="111111"/>
          <w:sz w:val="21"/>
          <w:szCs w:val="21"/>
        </w:rPr>
        <w:t>: PHP也有一些限制上载的指令。这些指令可以在</w:t>
      </w:r>
      <w:r w:rsidRPr="00F27C19">
        <w:rPr>
          <w:color w:val="333333"/>
          <w:sz w:val="21"/>
          <w:szCs w:val="21"/>
        </w:rPr>
        <w:t>php.ini</w:t>
      </w:r>
      <w:r w:rsidRPr="00F27C19">
        <w:rPr>
          <w:rFonts w:cs="Tahoma"/>
          <w:color w:val="111111"/>
          <w:sz w:val="21"/>
          <w:szCs w:val="21"/>
        </w:rPr>
        <w:t>文件中找到。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upload_max_filesize</w:t>
      </w:r>
      <w:r w:rsidRPr="00F27C19">
        <w:rPr>
          <w:rFonts w:cs="Tahoma"/>
          <w:color w:val="111111"/>
          <w:sz w:val="21"/>
          <w:szCs w:val="21"/>
        </w:rPr>
        <w:t>: 设置最大可上载文件指令。默认值为 </w:t>
      </w:r>
      <w:r w:rsidRPr="00F27C19">
        <w:rPr>
          <w:color w:val="333333"/>
          <w:sz w:val="21"/>
          <w:szCs w:val="21"/>
        </w:rPr>
        <w:t>2M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post_max_size</w:t>
      </w:r>
      <w:r w:rsidRPr="00F27C19">
        <w:rPr>
          <w:rFonts w:cs="Tahoma"/>
          <w:color w:val="111111"/>
          <w:sz w:val="21"/>
          <w:szCs w:val="21"/>
        </w:rPr>
        <w:t>: 设置最大投递大小指令。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默认值为 </w:t>
      </w:r>
      <w:r w:rsidRPr="00F27C19">
        <w:rPr>
          <w:color w:val="333333"/>
          <w:sz w:val="21"/>
          <w:szCs w:val="21"/>
        </w:rPr>
        <w:t>8M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memory_limit</w:t>
      </w:r>
      <w:r w:rsidRPr="00F27C19">
        <w:rPr>
          <w:rFonts w:cs="Tahoma"/>
          <w:color w:val="111111"/>
          <w:sz w:val="21"/>
          <w:szCs w:val="21"/>
        </w:rPr>
        <w:t>: 对于上载的文件来说，在Phabricator调整内存限制之前，都需要读入到内存中去。如果文件大小超过了之前设置好的大小，PHP将会提示你。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max_input_vars</w:t>
      </w:r>
      <w:r w:rsidRPr="00F27C19">
        <w:rPr>
          <w:rFonts w:cs="Tahoma"/>
          <w:color w:val="111111"/>
          <w:sz w:val="21"/>
          <w:szCs w:val="21"/>
        </w:rPr>
        <w:t>: 当文件上载是通过HTML5的拖拽动作完成时，PHP会通过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投递参数</w:t>
      </w:r>
      <w:r w:rsidRPr="00F27C19">
        <w:rPr>
          <w:color w:val="111111"/>
          <w:sz w:val="21"/>
          <w:szCs w:val="21"/>
        </w:rPr>
        <w:t>”</w:t>
      </w:r>
      <w:r w:rsidRPr="00F27C19">
        <w:rPr>
          <w:rFonts w:cs="Tahoma"/>
          <w:color w:val="111111"/>
          <w:sz w:val="21"/>
          <w:szCs w:val="21"/>
        </w:rPr>
        <w:t>来分析文件。当上载文件里面有过多的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碎片</w:t>
      </w:r>
      <w:r w:rsidRPr="00F27C19">
        <w:rPr>
          <w:color w:val="111111"/>
          <w:sz w:val="21"/>
          <w:szCs w:val="21"/>
        </w:rPr>
        <w:t>”</w:t>
      </w:r>
      <w:r w:rsidRPr="00F27C19">
        <w:rPr>
          <w:rFonts w:cs="Tahoma"/>
          <w:color w:val="111111"/>
          <w:sz w:val="21"/>
          <w:szCs w:val="21"/>
        </w:rPr>
        <w:t>，可能会触发到</w:t>
      </w:r>
      <w:r w:rsidRPr="00F27C19">
        <w:rPr>
          <w:color w:val="333333"/>
          <w:sz w:val="21"/>
          <w:szCs w:val="21"/>
        </w:rPr>
        <w:t>max_input_vars</w:t>
      </w:r>
      <w:r w:rsidRPr="00F27C19">
        <w:rPr>
          <w:rFonts w:cs="Tahoma"/>
          <w:color w:val="111111"/>
          <w:sz w:val="21"/>
          <w:szCs w:val="21"/>
        </w:rPr>
        <w:t> 指令。（你可能需要在这里设置一些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天文数字</w:t>
      </w:r>
      <w:r w:rsidRPr="00F27C19">
        <w:rPr>
          <w:color w:val="111111"/>
          <w:sz w:val="21"/>
          <w:szCs w:val="21"/>
        </w:rPr>
        <w:t>”</w:t>
      </w:r>
      <w:r w:rsidRPr="00F27C19">
        <w:rPr>
          <w:rFonts w:cs="Tahoma"/>
          <w:color w:val="111111"/>
          <w:sz w:val="21"/>
          <w:szCs w:val="21"/>
        </w:rPr>
        <w:t>）</w:t>
      </w:r>
    </w:p>
    <w:p w:rsidR="00E4537C" w:rsidRPr="00F27C19" w:rsidRDefault="00E4537C" w:rsidP="00553E2F">
      <w:pPr>
        <w:pStyle w:val="af"/>
        <w:numPr>
          <w:ilvl w:val="1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Storage Engines</w:t>
      </w:r>
      <w:r w:rsidRPr="00F27C19">
        <w:rPr>
          <w:rFonts w:cs="Tahoma"/>
          <w:color w:val="111111"/>
          <w:sz w:val="21"/>
          <w:szCs w:val="21"/>
        </w:rPr>
        <w:t>:  一些存储引擎也可以设置最大可上传文件值。上传文件时，你必须保证你的文件没有超过存储引擎设置好的上限。下面列出Phabricator支持的存储引擎：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MySQL Engine</w:t>
      </w:r>
      <w:r w:rsidRPr="00F27C19">
        <w:rPr>
          <w:rFonts w:cs="Tahoma"/>
          <w:color w:val="111111"/>
          <w:sz w:val="21"/>
          <w:szCs w:val="21"/>
        </w:rPr>
        <w:t>: 通过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Phabricator 的 </w:t>
      </w:r>
      <w:r w:rsidRPr="00F27C19">
        <w:rPr>
          <w:color w:val="333333"/>
          <w:sz w:val="21"/>
          <w:szCs w:val="21"/>
        </w:rPr>
        <w:t>storage.mysql-engine.max-size</w:t>
      </w:r>
      <w:r w:rsidRPr="00F27C19">
        <w:rPr>
          <w:rFonts w:cs="Tahoma"/>
          <w:color w:val="111111"/>
          <w:sz w:val="21"/>
          <w:szCs w:val="21"/>
        </w:rPr>
        <w:t xml:space="preserve"> 变量来进行设置。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Amazon S3</w:t>
      </w:r>
      <w:r w:rsidRPr="00F27C19">
        <w:rPr>
          <w:rFonts w:cs="Tahoma"/>
          <w:color w:val="111111"/>
          <w:sz w:val="21"/>
          <w:szCs w:val="21"/>
        </w:rPr>
        <w:t>: 在Phabricator的实现中，上载文件的最大值被限定为</w:t>
      </w:r>
      <w:r w:rsidRPr="00F27C19">
        <w:rPr>
          <w:color w:val="333333"/>
          <w:sz w:val="21"/>
          <w:szCs w:val="21"/>
        </w:rPr>
        <w:t>5G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f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Local Disk</w:t>
      </w:r>
      <w:r w:rsidRPr="00F27C19">
        <w:rPr>
          <w:rFonts w:cs="Tahoma"/>
          <w:color w:val="111111"/>
          <w:sz w:val="21"/>
          <w:szCs w:val="21"/>
        </w:rPr>
        <w:t>: 最大上载文件大小，小于磁盘剩余空间即可。</w:t>
      </w:r>
    </w:p>
    <w:p w:rsidR="00E4537C" w:rsidRPr="00F27C19" w:rsidRDefault="00E4537C" w:rsidP="00553E2F">
      <w:pPr>
        <w:pStyle w:val="af"/>
        <w:numPr>
          <w:ilvl w:val="1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Resource Constraints（资源约束）</w:t>
      </w:r>
      <w:r w:rsidRPr="00F27C19">
        <w:rPr>
          <w:rFonts w:cs="Tahoma"/>
          <w:color w:val="111111"/>
          <w:sz w:val="21"/>
          <w:szCs w:val="21"/>
        </w:rPr>
        <w:t>: 文件上传的最大值也会受到硬件资源的影响。在上载文件被移动到存储引擎前，需要整体写进磁盘中；如果文件过大，将会无法写入到磁盘中。同样，服务器都会有些硬性限制，会从根本上阻止Phabricator 处理那些超级大的文件（GB/TB级别）。所以在某些情况下，Phabricator的表现可能会不大理想。</w:t>
      </w:r>
    </w:p>
    <w:p w:rsidR="00E4537C" w:rsidRPr="00F27C19" w:rsidRDefault="00E4537C" w:rsidP="00553E2F">
      <w:pPr>
        <w:pStyle w:val="af"/>
        <w:numPr>
          <w:ilvl w:val="1"/>
          <w:numId w:val="11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lastRenderedPageBreak/>
        <w:t>Phabricator Master Limit</w:t>
      </w:r>
      <w:r w:rsidRPr="00F27C19">
        <w:rPr>
          <w:rFonts w:cs="Tahoma"/>
          <w:color w:val="111111"/>
          <w:sz w:val="21"/>
          <w:szCs w:val="21"/>
        </w:rPr>
        <w:t>: 主要限制指令 </w:t>
      </w:r>
      <w:r w:rsidRPr="00F27C19">
        <w:rPr>
          <w:color w:val="333333"/>
          <w:sz w:val="21"/>
          <w:szCs w:val="21"/>
        </w:rPr>
        <w:t>storage.upload-size-limit</w:t>
      </w:r>
      <w:r w:rsidRPr="00F27C19">
        <w:rPr>
          <w:rFonts w:cs="Tahoma"/>
          <w:color w:val="111111"/>
          <w:sz w:val="21"/>
          <w:szCs w:val="21"/>
        </w:rPr>
        <w:t>, 将会在图形页面上显示最大上载限制值。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这些设置在Phabricator 不会都用到，这些值需要通过如下所示的手工设置的方式来完成。</w:t>
      </w:r>
    </w:p>
    <w:p w:rsidR="00E4537C" w:rsidRPr="00F27C19" w:rsidRDefault="00E4537C" w:rsidP="00553E2F">
      <w:pPr>
        <w:pStyle w:val="af"/>
        <w:numPr>
          <w:ilvl w:val="0"/>
          <w:numId w:val="11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在软件端（PHP, MySQL）设置你要限制的大小, 例如 </w:t>
      </w:r>
      <w:r w:rsidRPr="00F27C19">
        <w:rPr>
          <w:color w:val="333333"/>
          <w:sz w:val="21"/>
          <w:szCs w:val="21"/>
        </w:rPr>
        <w:t>100M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f"/>
        <w:numPr>
          <w:ilvl w:val="0"/>
          <w:numId w:val="11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将以上的设置都调整到很高，以便你能上载更多的文件。不过这里也需要对安全性进行商榷。</w:t>
      </w:r>
    </w:p>
    <w:p w:rsidR="00E4537C" w:rsidRPr="00F27C19" w:rsidRDefault="00E4537C" w:rsidP="00553E2F">
      <w:pPr>
        <w:pStyle w:val="af"/>
        <w:numPr>
          <w:ilvl w:val="0"/>
          <w:numId w:val="11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设置 </w:t>
      </w:r>
      <w:r w:rsidRPr="00F27C19">
        <w:rPr>
          <w:color w:val="333333"/>
          <w:sz w:val="21"/>
          <w:szCs w:val="21"/>
        </w:rPr>
        <w:t>storage.upload-size-limit</w:t>
      </w:r>
      <w:r w:rsidRPr="00F27C19">
        <w:rPr>
          <w:rFonts w:cs="Tahoma"/>
          <w:color w:val="111111"/>
          <w:sz w:val="21"/>
          <w:szCs w:val="21"/>
        </w:rPr>
        <w:t> 为你想要的值。</w:t>
      </w:r>
    </w:p>
    <w:p w:rsidR="00E4537C" w:rsidRPr="00F27C19" w:rsidRDefault="00E4537C" w:rsidP="00553E2F">
      <w:pPr>
        <w:pStyle w:val="af"/>
        <w:numPr>
          <w:ilvl w:val="0"/>
          <w:numId w:val="11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图形界面将会显示你设置的数值。</w:t>
      </w:r>
    </w:p>
    <w:p w:rsidR="00E4537C" w:rsidRPr="00F27C19" w:rsidRDefault="00E4537C" w:rsidP="00553E2F">
      <w:pPr>
        <w:pStyle w:val="af"/>
        <w:numPr>
          <w:ilvl w:val="0"/>
          <w:numId w:val="113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上传一个大文件，确定它在服务器上能正常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工作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>
      <w:pPr>
        <w:pStyle w:val="2"/>
      </w:pPr>
      <w:bookmarkStart w:id="44" w:name="_Toc385544099"/>
      <w:r w:rsidRPr="00F27C19">
        <w:t>配置发送\接收邮件</w:t>
      </w:r>
      <w:bookmarkEnd w:id="44"/>
    </w:p>
    <w:p w:rsidR="00E4537C" w:rsidRPr="00F27C19" w:rsidRDefault="00E4537C">
      <w:r w:rsidRPr="00F27C19">
        <w:t>邮件收发功能在Phabricator中也是一个必不可少的功能。</w:t>
      </w:r>
    </w:p>
    <w:p w:rsidR="00E4537C" w:rsidRPr="00F27C19" w:rsidRDefault="00E4537C">
      <w:r w:rsidRPr="00F27C19">
        <w:t>在图形界面端，新用户的注册对这个功能的依赖是很强的，新用户可以通过邮件激活他们的账号。</w:t>
      </w:r>
    </w:p>
    <w:p w:rsidR="00E4537C" w:rsidRPr="00F27C19" w:rsidRDefault="00E4537C"/>
    <w:p w:rsidR="00E4537C" w:rsidRPr="00F27C19" w:rsidRDefault="00E4537C">
      <w:pPr>
        <w:pStyle w:val="3"/>
        <w:numPr>
          <w:ilvl w:val="0"/>
          <w:numId w:val="0"/>
        </w:numPr>
        <w:tabs>
          <w:tab w:val="left" w:pos="0"/>
        </w:tabs>
      </w:pPr>
      <w:bookmarkStart w:id="45" w:name="_Toc385544100"/>
      <w:r w:rsidRPr="00F27C19">
        <w:t>配置发送邮件</w:t>
      </w:r>
      <w:bookmarkEnd w:id="45"/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概述</w:t>
      </w:r>
    </w:p>
    <w:p w:rsidR="00E4537C" w:rsidRPr="00F27C19" w:rsidRDefault="00E4537C">
      <w:r w:rsidRPr="00F27C19">
        <w:t>Phabricator 通过各种不同得适配器发送邮件：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本地主机上基于SMTP的</w:t>
      </w:r>
      <w:r w:rsidRPr="00F27C19">
        <w:rPr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sendmain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服务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本地主机上基于SMTP的 postfix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亚马逊的SES （Simple Email Service，简单邮件服务）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SendGrid的 REST API 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自己写的适配器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将邮件存放在一个地方，并不发送它</w:t>
      </w:r>
    </w:p>
    <w:p w:rsidR="00E4537C" w:rsidRPr="00F27C19" w:rsidRDefault="00E4537C">
      <w:r w:rsidRPr="00F27C19">
        <w:t xml:space="preserve">在这其中, </w:t>
      </w:r>
      <w:r w:rsidRPr="00F27C19">
        <w:rPr>
          <w:shd w:val="clear" w:color="auto" w:fill="D8D8D8"/>
        </w:rPr>
        <w:t xml:space="preserve">sendmail </w:t>
      </w:r>
      <w:r w:rsidRPr="00F27C19">
        <w:t>是默认选项，但是需要做一些配置 。 SES 和 SendGrid 配置起来都很简单,但是需要花钱，并且还有一些限制。写一个自定义得解决方案，需要去深挖代码。 下面将会对每种配置方法进行详细介绍。</w:t>
      </w:r>
    </w:p>
    <w:p w:rsidR="00E4537C" w:rsidRPr="00F27C19" w:rsidRDefault="00E4537C">
      <w:pPr>
        <w:rPr>
          <w:rFonts w:cs="微软雅黑"/>
        </w:rPr>
      </w:pPr>
      <w:r w:rsidRPr="00F27C19">
        <w:t>Phabricator 也可以用以下两种方式发送邮件:</w:t>
      </w:r>
    </w:p>
    <w:p w:rsidR="00E4537C" w:rsidRPr="00F27C19" w:rsidRDefault="00E4537C" w:rsidP="00553E2F">
      <w:pPr>
        <w:pStyle w:val="13"/>
        <w:numPr>
          <w:ilvl w:val="0"/>
          <w:numId w:val="5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微软雅黑"/>
        </w:rPr>
        <w:t>当</w:t>
      </w:r>
      <w:r w:rsidRPr="00F27C19">
        <w:rPr>
          <w:rFonts w:ascii="Adobe 黑体 Std R" w:eastAsia="Adobe 黑体 Std R" w:hAnsi="Adobe 黑体 Std R" w:cs="Adobe Gothic Std B"/>
        </w:rPr>
        <w:t>信息</w:t>
      </w:r>
      <w:r w:rsidRPr="00F27C19">
        <w:rPr>
          <w:rFonts w:ascii="Adobe 黑体 Std R" w:eastAsia="Adobe 黑体 Std R" w:hAnsi="Adobe 黑体 Std R" w:cs="微软雅黑"/>
        </w:rPr>
        <w:t>产</w:t>
      </w:r>
      <w:r w:rsidRPr="00F27C19">
        <w:rPr>
          <w:rFonts w:ascii="Adobe 黑体 Std R" w:eastAsia="Adobe 黑体 Std R" w:hAnsi="Adobe 黑体 Std R" w:cs="Adobe Gothic Std B"/>
        </w:rPr>
        <w:t>生后</w:t>
      </w:r>
      <w:r w:rsidR="00C76B80">
        <w:rPr>
          <w:rFonts w:ascii="Adobe 黑体 Std R" w:eastAsia="Adobe 黑体 Std R" w:hAnsi="Adobe 黑体 Std R" w:cs="Adobe Gothic Std B" w:hint="eastAsia"/>
        </w:rPr>
        <w:t>，</w:t>
      </w:r>
      <w:r w:rsidR="00022064">
        <w:rPr>
          <w:rFonts w:ascii="Adobe 黑体 Std R" w:eastAsia="Adobe 黑体 Std R" w:hAnsi="Adobe 黑体 Std R" w:cs="微软雅黑" w:hint="eastAsia"/>
        </w:rPr>
        <w:t>前台</w:t>
      </w:r>
      <w:r w:rsidR="006A0DCB">
        <w:rPr>
          <w:rFonts w:ascii="Adobe 黑体 Std R" w:eastAsia="Adobe 黑体 Std R" w:hAnsi="Adobe 黑体 Std R" w:cs="微软雅黑" w:hint="eastAsia"/>
        </w:rPr>
        <w:t>立即</w:t>
      </w:r>
      <w:r w:rsidR="00022064">
        <w:rPr>
          <w:rFonts w:ascii="Adobe 黑体 Std R" w:eastAsia="Adobe 黑体 Std R" w:hAnsi="Adobe 黑体 Std R" w:cs="微软雅黑"/>
        </w:rPr>
        <w:t>显式</w:t>
      </w:r>
      <w:r w:rsidR="00C76B80" w:rsidRPr="00F27C19">
        <w:rPr>
          <w:rFonts w:ascii="Adobe 黑体 Std R" w:eastAsia="Adobe 黑体 Std R" w:hAnsi="Adobe 黑体 Std R" w:cs="微软雅黑"/>
        </w:rPr>
        <w:t>发</w:t>
      </w:r>
      <w:r w:rsidR="00C76B80">
        <w:rPr>
          <w:rFonts w:ascii="Adobe 黑体 Std R" w:eastAsia="Adobe 黑体 Std R" w:hAnsi="Adobe 黑体 Std R" w:cs="Adobe Gothic Std B"/>
        </w:rPr>
        <w:t>送</w:t>
      </w:r>
      <w:r w:rsidRPr="00F27C19">
        <w:rPr>
          <w:rFonts w:ascii="Adobe 黑体 Std R" w:eastAsia="Adobe 黑体 Std R" w:hAnsi="Adobe 黑体 Std R" w:cs="Adobe Gothic Std B"/>
        </w:rPr>
        <w:t>（默</w:t>
      </w:r>
      <w:r w:rsidRPr="00F27C19">
        <w:rPr>
          <w:rFonts w:ascii="Adobe 黑体 Std R" w:eastAsia="Adobe 黑体 Std R" w:hAnsi="Adobe 黑体 Std R" w:cs="微软雅黑"/>
        </w:rPr>
        <w:t>认</w:t>
      </w:r>
      <w:r w:rsidRPr="00F27C19">
        <w:rPr>
          <w:rFonts w:ascii="Adobe 黑体 Std R" w:eastAsia="Adobe 黑体 Std R" w:hAnsi="Adobe 黑体 Std R" w:cs="Adobe Gothic Std B"/>
        </w:rPr>
        <w:t>）</w:t>
      </w:r>
    </w:p>
    <w:p w:rsidR="00E4537C" w:rsidRPr="00F27C19" w:rsidRDefault="00E4537C" w:rsidP="00553E2F">
      <w:pPr>
        <w:pStyle w:val="13"/>
        <w:numPr>
          <w:ilvl w:val="0"/>
          <w:numId w:val="5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通</w:t>
      </w:r>
      <w:r w:rsidRPr="00F27C19">
        <w:rPr>
          <w:rFonts w:ascii="Adobe 黑体 Std R" w:eastAsia="Adobe 黑体 Std R" w:hAnsi="Adobe 黑体 Std R" w:cs="微软雅黑"/>
        </w:rPr>
        <w:t>过</w:t>
      </w:r>
      <w:r w:rsidRPr="00F27C19">
        <w:rPr>
          <w:rFonts w:ascii="Adobe 黑体 Std R" w:eastAsia="Adobe 黑体 Std R" w:hAnsi="Adobe 黑体 Std R" w:cs="Adobe Gothic Std B"/>
        </w:rPr>
        <w:t>域名后台</w:t>
      </w:r>
      <w:r w:rsidRPr="00F27C19">
        <w:rPr>
          <w:rFonts w:ascii="Adobe 黑体 Std R" w:eastAsia="Adobe 黑体 Std R" w:hAnsi="Adobe 黑体 Std R" w:cs="微软雅黑"/>
        </w:rPr>
        <w:t>发</w:t>
      </w:r>
      <w:r w:rsidRPr="00F27C19">
        <w:rPr>
          <w:rFonts w:ascii="Adobe 黑体 Std R" w:eastAsia="Adobe 黑体 Std R" w:hAnsi="Adobe 黑体 Std R" w:cs="Adobe Gothic Std B"/>
        </w:rPr>
        <w:t>送</w:t>
      </w:r>
      <w:r w:rsidRPr="00F27C19">
        <w:rPr>
          <w:rFonts w:ascii="Adobe 黑体 Std R" w:eastAsia="Adobe 黑体 Std R" w:hAnsi="Adobe 黑体 Std R" w:cs="Adobe 黑体 Std R"/>
        </w:rPr>
        <w:t xml:space="preserve"> </w:t>
      </w:r>
    </w:p>
    <w:p w:rsidR="00E4537C" w:rsidRPr="00F27C19" w:rsidRDefault="00E4537C">
      <w:r w:rsidRPr="00F27C19">
        <w:t xml:space="preserve">在后台发送邮件需要启动 Phabricator得守护进程，但是可以大大提高医用程序得速度。更多使用域名的信息，可参考 </w:t>
      </w:r>
      <w:hyperlink r:id="rId49" w:history="1">
        <w:r w:rsidRPr="00F27C19">
          <w:rPr>
            <w:rStyle w:val="a6"/>
          </w:rPr>
          <w:t>Managing Daemons with phd</w:t>
        </w:r>
      </w:hyperlink>
      <w:r w:rsidRPr="00F27C19">
        <w:t>.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lastRenderedPageBreak/>
        <w:t>基本配置</w:t>
      </w:r>
    </w:p>
    <w:p w:rsidR="00E4537C" w:rsidRPr="00F27C19" w:rsidRDefault="00E4537C">
      <w:pPr>
        <w:rPr>
          <w:rStyle w:val="11"/>
        </w:rPr>
      </w:pPr>
      <w:r w:rsidRPr="00F27C19">
        <w:t>无论以何种方式发送电子邮件，你都要在相关的配置文件中配置这些关键字。</w:t>
      </w:r>
    </w:p>
    <w:p w:rsidR="00E4537C" w:rsidRPr="00F27C19" w:rsidRDefault="00E4537C" w:rsidP="00553E2F">
      <w:pPr>
        <w:pStyle w:val="13"/>
        <w:numPr>
          <w:ilvl w:val="0"/>
          <w:numId w:val="6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metamta.default-address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决定默认的邮件发送方。如果你的域名为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example.org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，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就要设置一些类似这样的邮箱地址： "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noreply@example.org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". </w:t>
      </w:r>
    </w:p>
    <w:p w:rsidR="00E4537C" w:rsidRPr="00F27C19" w:rsidRDefault="00E4537C" w:rsidP="00553E2F">
      <w:pPr>
        <w:pStyle w:val="13"/>
        <w:numPr>
          <w:ilvl w:val="0"/>
          <w:numId w:val="6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metamta.domain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需要设置你的域名，例如 "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example.org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"。</w:t>
      </w:r>
    </w:p>
    <w:p w:rsidR="00E4537C" w:rsidRPr="00F27C19" w:rsidRDefault="00E4537C" w:rsidP="00553E2F">
      <w:pPr>
        <w:pStyle w:val="13"/>
        <w:numPr>
          <w:ilvl w:val="0"/>
          <w:numId w:val="6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metamta.can-send-as-user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在大多数情况下应该是</w:t>
      </w:r>
      <w:r w:rsidRPr="00F27C19">
        <w:rPr>
          <w:rStyle w:val="Teletype"/>
          <w:rFonts w:ascii="Adobe 黑体 Std R" w:eastAsia="Adobe 黑体 Std R" w:hAnsi="Adobe 黑体 Std R"/>
          <w:sz w:val="21"/>
          <w:szCs w:val="21"/>
          <w:shd w:val="clear" w:color="auto" w:fill="D8D8D8"/>
        </w:rPr>
        <w:t>false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，更多信息需要浏览 </w:t>
      </w:r>
      <w:r w:rsidRPr="00F27C19">
        <w:rPr>
          <w:rStyle w:val="Teletype"/>
          <w:rFonts w:ascii="Adobe 黑体 Std R" w:eastAsia="Adobe 黑体 Std R" w:hAnsi="Adobe 黑体 Std R"/>
          <w:sz w:val="21"/>
          <w:szCs w:val="21"/>
          <w:shd w:val="clear" w:color="auto" w:fill="D8D8D8"/>
        </w:rPr>
        <w:t>default.conf.php</w:t>
      </w:r>
      <w:r w:rsidRPr="00F27C19">
        <w:rPr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 xml:space="preserve"> 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的文档。</w:t>
      </w:r>
      <w:r w:rsidRPr="00F27C19">
        <w:rPr>
          <w:rFonts w:ascii="Adobe 黑体 Std R" w:eastAsia="Adobe 黑体 Std R" w:hAnsi="Adobe 黑体 Std R" w:cs="Liberation Serif"/>
          <w:sz w:val="21"/>
          <w:szCs w:val="21"/>
        </w:rPr>
        <w:t xml:space="preserve"> 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配置邮件适配器</w:t>
      </w:r>
    </w:p>
    <w:p w:rsidR="00E4537C" w:rsidRPr="00F27C19" w:rsidRDefault="00E4537C">
      <w:pPr>
        <w:rPr>
          <w:rStyle w:val="Teletype"/>
          <w:rFonts w:ascii="Adobe 黑体 Std R" w:eastAsia="Adobe 黑体 Std R" w:hAnsi="Adobe 黑体 Std R" w:cs="Adobe 黑体 Std R"/>
          <w:shd w:val="clear" w:color="auto" w:fill="D8D8D8"/>
        </w:rPr>
      </w:pPr>
      <w:r w:rsidRPr="00F27C19">
        <w:t>选择如何发送邮件, 配置关键字</w:t>
      </w:r>
      <w:r w:rsidRPr="00F27C19">
        <w:rPr>
          <w:rStyle w:val="11"/>
        </w:rPr>
        <w:t>metamta.mail-adapter</w:t>
      </w:r>
      <w:r w:rsidRPr="00F27C19">
        <w:t xml:space="preserve"> 的值。可能的值如下所示：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PhabricatorMailImplementationPHPMailerLiteAdapter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默认值， 使用 "sendmail", 可见"Adapter: Sendmail"节.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PhabricatorMailImplementationPHPMailerAdapter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使用 SMTP, 可见 "Adapter: SMTP"节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PhabricatorMailImplementationAmazonSESAdapter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使用 Amazon SES, 可见 "Adapter: Amazon SES"节.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PhabricatorMailImplementationSendGridAdapter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使用 SendGrid, 可见 "Adapter: SendGrid"节.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Some Custom Class You Write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使用自己写的适配器, 可见 "Adapter: Custom"节.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/>
          <w:sz w:val="21"/>
          <w:szCs w:val="21"/>
          <w:shd w:val="clear" w:color="auto" w:fill="D8D8D8"/>
        </w:rPr>
        <w:t>PhabricatorMailImplementationTestAdapter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这个值将</w:t>
      </w:r>
      <w:r w:rsidRPr="00F27C19">
        <w:rPr>
          <w:rFonts w:ascii="Adobe 黑体 Std R" w:eastAsia="Adobe 黑体 Std R" w:hAnsi="Adobe 黑体 Std R" w:cs="Adobe 黑体 Std R"/>
          <w:b/>
          <w:sz w:val="21"/>
          <w:szCs w:val="21"/>
        </w:rPr>
        <w:t>完全禁用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邮件发送。如果你不想对外发送邮件，可以使用该值。或者暂时跳过这一步，以后再来配置。 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46" w:name="adapter-sendmail"/>
      <w:bookmarkEnd w:id="46"/>
      <w:r w:rsidRPr="00F27C19">
        <w:rPr>
          <w:rFonts w:ascii="Adobe 黑体 Std R" w:hAnsi="Adobe 黑体 Std R"/>
        </w:rPr>
        <w:t>Adapter: Sendmail</w:t>
      </w:r>
    </w:p>
    <w:p w:rsidR="00E4537C" w:rsidRPr="00F27C19" w:rsidRDefault="00E4537C">
      <w:r w:rsidRPr="00F27C19">
        <w:t xml:space="preserve">这是默认选项, 使能时需要选择 </w:t>
      </w:r>
      <w:r w:rsidRPr="00F27C19">
        <w:rPr>
          <w:rStyle w:val="Teletype"/>
          <w:rFonts w:ascii="Adobe 黑体 Std R" w:eastAsia="Adobe 黑体 Std R" w:hAnsi="Adobe 黑体 Std R"/>
          <w:shd w:val="clear" w:color="auto" w:fill="D8D8D8"/>
        </w:rPr>
        <w:t>PhabricatorMailImplementationPHPMailerLiteAdapter</w:t>
      </w:r>
      <w:r w:rsidRPr="00F27C19">
        <w:t xml:space="preserve"> 作为 </w:t>
      </w:r>
      <w:r w:rsidRPr="00F27C19">
        <w:rPr>
          <w:rStyle w:val="11"/>
        </w:rPr>
        <w:t>metamta.mail-adapter</w:t>
      </w:r>
      <w:r w:rsidRPr="00F27C19">
        <w:rPr>
          <w:rStyle w:val="11"/>
          <w:b w:val="0"/>
          <w:bCs w:val="0"/>
        </w:rPr>
        <w:t>的值。</w:t>
      </w:r>
      <w:r w:rsidRPr="00F27C19">
        <w:t>需要有sendmail服务已经在系统中安装。 大多数 MTA (例如，sendmail, qmail, postfix) 都需要预装sendmail服务（在这个服务在你的机器上不是默认安装好的）。 为了安装顺利，可以参考相关内容，在你喜欢的MTA的文档中。</w:t>
      </w:r>
    </w:p>
    <w:p w:rsidR="00980C57" w:rsidRDefault="00E4537C">
      <w:r w:rsidRPr="00F27C19">
        <w:t>既然你要发送邮件，就应该有一些东西，类似SPF规则、黑洞和MTA设置等等。不过，这已经超过了本指南的范畴。</w:t>
      </w:r>
    </w:p>
    <w:p w:rsidR="00E4537C" w:rsidRPr="00F27C19" w:rsidRDefault="00E4537C">
      <w:r w:rsidRPr="00F27C19">
        <w:t>如果你已经可以用命令行发送电子邮件或者知道应该如何配置它了，这个选项就很明朗了。如果你不知道应该怎么去把邮件发送出去，可以参考使用亚马逊SES。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47" w:name="adapter-smtp"/>
      <w:bookmarkEnd w:id="47"/>
      <w:r w:rsidRPr="00F27C19">
        <w:rPr>
          <w:rFonts w:ascii="Adobe 黑体 Std R" w:hAnsi="Adobe 黑体 Std R"/>
        </w:rPr>
        <w:lastRenderedPageBreak/>
        <w:t>Adapter: SMTP</w:t>
      </w:r>
    </w:p>
    <w:p w:rsidR="00E4537C" w:rsidRPr="00F27C19" w:rsidRDefault="00E4537C">
      <w:r w:rsidRPr="00F27C19">
        <w:t>对于多数情况都是使用SMTP发送邮件，你可以使用 'sendmail' 或 'postfix' 来做这件事。 但是，多数SMTP服务器需要认证，以及'sendmail'邮件发送器不工作。如果你想试试postfix, 为了安装顺利, 参照'postfix 作为 MTA的文档，然后你可以配置使用SMTP。</w:t>
      </w:r>
    </w:p>
    <w:p w:rsidR="00E4537C" w:rsidRPr="00F27C19" w:rsidRDefault="00E4537C">
      <w:pPr>
        <w:rPr>
          <w:rStyle w:val="11"/>
        </w:rPr>
      </w:pPr>
      <w:r w:rsidRPr="00F27C19">
        <w:t>为了使 Phabricator使用SMTP， 需要对如下的关键字进行配置：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/>
          <w:sz w:val="21"/>
          <w:szCs w:val="21"/>
        </w:rPr>
        <w:t>met</w:t>
      </w: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amta.mail-adapter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设置为 "PhabricatorMailImplementationPHPMailerAdapter". 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phpmailer.mailer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设置为 "smtp". 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phpmailer.smtp-host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设置smtp服务器的名字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phpmailer.smtp-port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 设置smto服务器对应的端口。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phpmailer.smtp-user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设置用户名，用于认证。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phpmailer.smtp-password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设置密码，用于认证。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48" w:name="adapter-amazon-ses"/>
      <w:bookmarkEnd w:id="48"/>
      <w:r w:rsidRPr="00F27C19">
        <w:rPr>
          <w:rFonts w:ascii="Adobe 黑体 Std R" w:hAnsi="Adobe 黑体 Std R"/>
        </w:rPr>
        <w:t>Adapter: Amazon SES</w:t>
      </w:r>
    </w:p>
    <w:p w:rsidR="00E4537C" w:rsidRPr="00F27C19" w:rsidRDefault="00E4537C">
      <w:r w:rsidRPr="00F27C19">
        <w:t>亚马逊SES是亚马逊邮件服务</w:t>
      </w:r>
      <w:r w:rsidR="00044D31" w:rsidRPr="00F27C19">
        <w:t>云</w:t>
      </w:r>
      <w:r w:rsidRPr="00F27C19">
        <w:t>。它是付费得，但是比sendmail服务更容易去配置，还有更简单的发送邮件配置。使用亚马逊SES，你需要在亚马逊</w:t>
      </w:r>
      <w:r w:rsidR="00135BBB">
        <w:rPr>
          <w:rFonts w:hint="eastAsia"/>
        </w:rPr>
        <w:t>网站</w:t>
      </w:r>
      <w:r w:rsidRPr="00F27C19">
        <w:t xml:space="preserve">上注册一个账号，可以通过这个连接 </w:t>
      </w:r>
      <w:hyperlink r:id="rId50" w:history="1">
        <w:r w:rsidRPr="00F27C19">
          <w:rPr>
            <w:rStyle w:val="a6"/>
          </w:rPr>
          <w:t>http://aws.amazon.com/ses/</w:t>
        </w:r>
      </w:hyperlink>
      <w:r w:rsidRPr="00F27C19">
        <w:t xml:space="preserve"> 进行注册。</w:t>
      </w:r>
    </w:p>
    <w:p w:rsidR="00E4537C" w:rsidRPr="00F27C19" w:rsidRDefault="00E4537C">
      <w:pPr>
        <w:rPr>
          <w:rStyle w:val="11"/>
        </w:rPr>
      </w:pPr>
      <w:r w:rsidRPr="00F27C19">
        <w:t>为了使Phabricator 使用亚马逊SES, 设置如下得关键字:</w:t>
      </w:r>
    </w:p>
    <w:p w:rsidR="00E4537C" w:rsidRPr="00F27C19" w:rsidRDefault="00E4537C" w:rsidP="00553E2F">
      <w:pPr>
        <w:pStyle w:val="13"/>
        <w:numPr>
          <w:ilvl w:val="0"/>
          <w:numId w:val="9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/>
          <w:sz w:val="21"/>
          <w:szCs w:val="21"/>
        </w:rPr>
        <w:t>me</w:t>
      </w: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tamta.mail-adapter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设置为 "PhabricatorMailImplementationAmazonSESAdapter". </w:t>
      </w:r>
    </w:p>
    <w:p w:rsidR="00E4537C" w:rsidRPr="00F27C19" w:rsidRDefault="00E4537C" w:rsidP="00553E2F">
      <w:pPr>
        <w:pStyle w:val="13"/>
        <w:numPr>
          <w:ilvl w:val="0"/>
          <w:numId w:val="9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amazon-ses.access-key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设置你的亚马逊SES访问键。</w:t>
      </w:r>
    </w:p>
    <w:p w:rsidR="00E4537C" w:rsidRPr="00F27C19" w:rsidRDefault="00E4537C" w:rsidP="00553E2F">
      <w:pPr>
        <w:pStyle w:val="13"/>
        <w:numPr>
          <w:ilvl w:val="0"/>
          <w:numId w:val="9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amazon-ses.secret-key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 设置你的亚马逊SES密钥。</w:t>
      </w:r>
    </w:p>
    <w:p w:rsidR="00E4537C" w:rsidRPr="00F27C19" w:rsidRDefault="00E4537C">
      <w:pPr>
        <w:rPr>
          <w:color w:val="0070C0"/>
        </w:rPr>
      </w:pPr>
      <w:r w:rsidRPr="00F27C19">
        <w:rPr>
          <w:color w:val="0070C0"/>
        </w:rPr>
        <w:t>NOTE: 亚马逊SES需要验证你的“发送方”地址。通过 "</w:t>
      </w:r>
      <w:r w:rsidRPr="00F27C19">
        <w:rPr>
          <w:rStyle w:val="Teletype"/>
          <w:rFonts w:ascii="Adobe 黑体 Std R" w:eastAsia="Adobe 黑体 Std R" w:hAnsi="Adobe 黑体 Std R"/>
          <w:color w:val="0070C0"/>
        </w:rPr>
        <w:t>metamta.default-address</w:t>
      </w:r>
      <w:r w:rsidRPr="00F27C19">
        <w:rPr>
          <w:color w:val="0070C0"/>
        </w:rPr>
        <w:t>"关键字配置默认“发送方”地址，然后按照亚马逊SES验证过程进行验证。在验证没有结束之前，你是不能发送邮件的。</w:t>
      </w:r>
    </w:p>
    <w:p w:rsidR="00E4537C" w:rsidRPr="00F27C19" w:rsidRDefault="00E4537C">
      <w:pPr>
        <w:rPr>
          <w:color w:val="0070C0"/>
        </w:rPr>
      </w:pPr>
      <w:r w:rsidRPr="00F27C19">
        <w:rPr>
          <w:color w:val="0070C0"/>
        </w:rPr>
        <w:t>NOTE: 亚马逊 SES接收邮件有延迟（大概1～2</w:t>
      </w:r>
      <w:r w:rsidR="00F570D1">
        <w:rPr>
          <w:color w:val="0070C0"/>
        </w:rPr>
        <w:t>秒）</w:t>
      </w:r>
      <w:r w:rsidR="00F570D1">
        <w:rPr>
          <w:rFonts w:hint="eastAsia"/>
          <w:color w:val="0070C0"/>
        </w:rPr>
        <w:t>。如果</w:t>
      </w:r>
      <w:r w:rsidRPr="00F27C19">
        <w:rPr>
          <w:color w:val="0070C0"/>
        </w:rPr>
        <w:t>使用后台发送邮件的方式，会提高应用程序的性能。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49" w:name="adapter-sendgrid"/>
      <w:bookmarkEnd w:id="49"/>
      <w:r w:rsidRPr="00F27C19">
        <w:rPr>
          <w:rFonts w:ascii="Adobe 黑体 Std R" w:hAnsi="Adobe 黑体 Std R"/>
        </w:rPr>
        <w:t>Adapter: SendGrid</w:t>
      </w:r>
    </w:p>
    <w:p w:rsidR="00E4537C" w:rsidRPr="00F27C19" w:rsidRDefault="00E4537C">
      <w:r w:rsidRPr="00F27C19">
        <w:t xml:space="preserve">SendGrid 是一个邮件传送服务，类似于亚马逊 SES。 你可以从该连接得到更多信息 </w:t>
      </w:r>
      <w:hyperlink r:id="rId51" w:anchor="_blank" w:history="1">
        <w:r w:rsidRPr="00F27C19">
          <w:rPr>
            <w:rStyle w:val="a6"/>
          </w:rPr>
          <w:t>http://sendgrid.com/</w:t>
        </w:r>
      </w:hyperlink>
      <w:r w:rsidRPr="00F27C19">
        <w:t>。它配置起来比较容易，但是付费的。</w:t>
      </w:r>
    </w:p>
    <w:p w:rsidR="00D84E7F" w:rsidRPr="00F27C19" w:rsidRDefault="00E4537C">
      <w:r w:rsidRPr="00F27C19">
        <w:t>可以用两种方式来配置SenfGrid：</w:t>
      </w:r>
    </w:p>
    <w:p w:rsidR="00D84E7F" w:rsidRPr="00F27C19" w:rsidRDefault="00E4537C" w:rsidP="00553E2F">
      <w:pPr>
        <w:pStyle w:val="af"/>
        <w:numPr>
          <w:ilvl w:val="0"/>
          <w:numId w:val="114"/>
        </w:numPr>
      </w:pPr>
      <w:r w:rsidRPr="00F27C19">
        <w:t>通过SMTP。</w:t>
      </w:r>
    </w:p>
    <w:p w:rsidR="00E4537C" w:rsidRPr="00F27C19" w:rsidRDefault="00E4537C" w:rsidP="00553E2F">
      <w:pPr>
        <w:pStyle w:val="af"/>
        <w:numPr>
          <w:ilvl w:val="0"/>
          <w:numId w:val="114"/>
        </w:numPr>
      </w:pPr>
      <w:r w:rsidRPr="00F27C19">
        <w:t>通过REST API。</w:t>
      </w:r>
    </w:p>
    <w:p w:rsidR="00E4537C" w:rsidRPr="00F27C19" w:rsidRDefault="00E4537C">
      <w:r w:rsidRPr="00F27C19">
        <w:lastRenderedPageBreak/>
        <w:t>如果使用SMTP，仅仅需要配置</w:t>
      </w:r>
      <w:r w:rsidRPr="00F27C19">
        <w:rPr>
          <w:rStyle w:val="Teletype"/>
          <w:rFonts w:ascii="Adobe 黑体 Std R" w:eastAsia="Adobe 黑体 Std R" w:hAnsi="Adobe 黑体 Std R" w:cs="Adobe 黑体 Std R"/>
        </w:rPr>
        <w:t>sendmail</w:t>
      </w:r>
      <w:r w:rsidRPr="00F27C19">
        <w:rPr>
          <w:rStyle w:val="Teletype"/>
          <w:rFonts w:ascii="Adobe 黑体 Std R" w:eastAsia="Adobe 黑体 Std R" w:hAnsi="Adobe 黑体 Std R"/>
        </w:rPr>
        <w:t>服</w:t>
      </w:r>
      <w:r w:rsidRPr="00F27C19">
        <w:rPr>
          <w:rStyle w:val="Teletype"/>
          <w:rFonts w:ascii="Adobe 黑体 Std R" w:eastAsia="Adobe 黑体 Std R" w:hAnsi="Adobe 黑体 Std R" w:cs="微软雅黑"/>
        </w:rPr>
        <w:t>务</w:t>
      </w:r>
      <w:r w:rsidRPr="00F27C19">
        <w:rPr>
          <w:rStyle w:val="Teletype"/>
          <w:rFonts w:ascii="Adobe 黑体 Std R" w:eastAsia="Adobe 黑体 Std R" w:hAnsi="Adobe 黑体 Std R" w:cs="MS Gothic"/>
        </w:rPr>
        <w:t>，并使用</w:t>
      </w:r>
      <w:r w:rsidRPr="00F27C19">
        <w:t>Phabricator安装后的默认值。</w:t>
      </w:r>
    </w:p>
    <w:p w:rsidR="00E4537C" w:rsidRPr="00F27C19" w:rsidRDefault="00E4537C">
      <w:pPr>
        <w:pStyle w:val="1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如果使用REST API， 按照以下说明进行。</w:t>
      </w:r>
    </w:p>
    <w:p w:rsidR="00E4537C" w:rsidRPr="00F27C19" w:rsidRDefault="00E4537C">
      <w:pPr>
        <w:pStyle w:val="13"/>
        <w:rPr>
          <w:rStyle w:val="11"/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配置 Phabricator使用SendGrid，设置如下关键字：</w:t>
      </w:r>
    </w:p>
    <w:p w:rsidR="00E4537C" w:rsidRPr="00F27C19" w:rsidRDefault="00E4537C" w:rsidP="00553E2F">
      <w:pPr>
        <w:pStyle w:val="13"/>
        <w:numPr>
          <w:ilvl w:val="0"/>
          <w:numId w:val="10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metamta.mail-adapter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设置成"PhabricatorMailImplementationSendGridAdapter"</w:t>
      </w:r>
    </w:p>
    <w:p w:rsidR="00E4537C" w:rsidRPr="00F27C19" w:rsidRDefault="00E4537C" w:rsidP="00553E2F">
      <w:pPr>
        <w:pStyle w:val="13"/>
        <w:numPr>
          <w:ilvl w:val="0"/>
          <w:numId w:val="10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sendgrid.api-user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设置SendGrid登陆名</w:t>
      </w:r>
    </w:p>
    <w:p w:rsidR="00E4537C" w:rsidRPr="00F27C19" w:rsidRDefault="00E4537C" w:rsidP="00553E2F">
      <w:pPr>
        <w:pStyle w:val="13"/>
        <w:numPr>
          <w:ilvl w:val="0"/>
          <w:numId w:val="10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sendgrid.api-key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设置SendGrid密码</w:t>
      </w:r>
    </w:p>
    <w:p w:rsidR="00E4537C" w:rsidRPr="00F27C19" w:rsidRDefault="00E4537C">
      <w:r w:rsidRPr="00F27C19">
        <w:t>当你登陆到了你的SendGrid账户，你可以在（</w:t>
      </w:r>
      <w:hyperlink r:id="rId52" w:anchor="_blank" w:history="1">
        <w:r w:rsidRPr="00F27C19">
          <w:rPr>
            <w:rStyle w:val="a6"/>
          </w:rPr>
          <w:t>http://sendgrid.com/developer</w:t>
        </w:r>
      </w:hyperlink>
      <w:r w:rsidRPr="00F27C19">
        <w:t>）很容易找到这些信息 。</w:t>
      </w:r>
    </w:p>
    <w:p w:rsidR="00E4537C" w:rsidRPr="00F27C19" w:rsidRDefault="002D0BD3">
      <w:pPr>
        <w:pStyle w:val="4"/>
        <w:rPr>
          <w:rFonts w:ascii="Adobe 黑体 Std R" w:hAnsi="Adobe 黑体 Std R"/>
        </w:rPr>
      </w:pPr>
      <w:bookmarkStart w:id="50" w:name="adapter-custom"/>
      <w:bookmarkEnd w:id="50"/>
      <w:r w:rsidRPr="00F27C19">
        <w:rPr>
          <w:rFonts w:ascii="Adobe 黑体 Std R" w:hAnsi="Adobe 黑体 Std R"/>
        </w:rPr>
        <w:t xml:space="preserve">Adapter: </w:t>
      </w:r>
      <w:r w:rsidRPr="00F27C19">
        <w:rPr>
          <w:rFonts w:ascii="Adobe 黑体 Std R" w:hAnsi="Adobe 黑体 Std R" w:hint="eastAsia"/>
        </w:rPr>
        <w:t>自定义</w:t>
      </w:r>
    </w:p>
    <w:p w:rsidR="00E4537C" w:rsidRPr="00F27C19" w:rsidRDefault="00E4537C">
      <w:pPr>
        <w:rPr>
          <w:rStyle w:val="11"/>
        </w:rPr>
      </w:pPr>
      <w:r w:rsidRPr="00F27C19">
        <w:t>你可以通过一个子类实例，提供自定义的适配器 。</w:t>
      </w:r>
    </w:p>
    <w:p w:rsidR="00E4537C" w:rsidRPr="00F27C19" w:rsidRDefault="00E4537C">
      <w:r w:rsidRPr="00F27C19">
        <w:rPr>
          <w:rStyle w:val="11"/>
        </w:rPr>
        <w:t xml:space="preserve">metamta.mail-adapter </w:t>
      </w:r>
      <w:r w:rsidRPr="00F27C19">
        <w:rPr>
          <w:rStyle w:val="11"/>
          <w:b w:val="0"/>
          <w:bCs w:val="0"/>
        </w:rPr>
        <w:t>需要设置成</w:t>
      </w:r>
      <w:hyperlink r:id="rId53" w:history="1">
        <w:r w:rsidRPr="00F27C19">
          <w:rPr>
            <w:rStyle w:val="a6"/>
          </w:rPr>
          <w:t>PhabricatorMailImplementationAdapter</w:t>
        </w:r>
      </w:hyperlink>
      <w:r w:rsidRPr="00F27C19">
        <w:t xml:space="preserve"> </w:t>
      </w:r>
    </w:p>
    <w:p w:rsidR="00E4537C" w:rsidRPr="00F27C19" w:rsidRDefault="00E4537C">
      <w:r w:rsidRPr="00F27C19">
        <w:t>TODO: 需要有较好的记录，来描述这一次对 Phabricator的扩展。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51" w:name="adapter-disable-outbound"/>
      <w:bookmarkEnd w:id="51"/>
      <w:r w:rsidRPr="00F27C19">
        <w:rPr>
          <w:rFonts w:ascii="Adobe 黑体 Std R" w:hAnsi="Adobe 黑体 Std R"/>
        </w:rPr>
        <w:t xml:space="preserve">Adapter: </w:t>
      </w:r>
      <w:r w:rsidR="0028689B" w:rsidRPr="00F27C19">
        <w:rPr>
          <w:rFonts w:ascii="Adobe 黑体 Std R" w:hAnsi="Adobe 黑体 Std R" w:hint="eastAsia"/>
        </w:rPr>
        <w:t>关闭</w:t>
      </w:r>
      <w:r w:rsidR="0028689B" w:rsidRPr="00F27C19">
        <w:rPr>
          <w:rFonts w:ascii="Adobe 黑体 Std R" w:hAnsi="Adobe 黑体 Std R"/>
        </w:rPr>
        <w:t>邮件</w:t>
      </w:r>
      <w:r w:rsidR="0028689B" w:rsidRPr="00F27C19">
        <w:rPr>
          <w:rFonts w:ascii="Adobe 黑体 Std R" w:hAnsi="Adobe 黑体 Std R" w:hint="eastAsia"/>
        </w:rPr>
        <w:t>收发</w:t>
      </w:r>
      <w:r w:rsidR="0028689B" w:rsidRPr="00F27C19">
        <w:rPr>
          <w:rFonts w:ascii="Adobe 黑体 Std R" w:hAnsi="Adobe 黑体 Std R"/>
        </w:rPr>
        <w:t>机制</w:t>
      </w:r>
    </w:p>
    <w:p w:rsidR="00E4537C" w:rsidRPr="00F27C19" w:rsidRDefault="00E4537C">
      <w:r w:rsidRPr="00F27C19">
        <w:t xml:space="preserve">当你不需要发送任何邮件或不想对它进行配置时，你可以使用 </w:t>
      </w:r>
      <w:hyperlink r:id="rId54" w:history="1">
        <w:r w:rsidRPr="00F27C19">
          <w:rPr>
            <w:rStyle w:val="a6"/>
          </w:rPr>
          <w:t>PhabricatorMailImplementationTestAdapter</w:t>
        </w:r>
      </w:hyperlink>
      <w:r w:rsidRPr="00F27C19">
        <w:t xml:space="preserve"> 完全让邮件发送机制失效。 </w:t>
      </w:r>
    </w:p>
    <w:p w:rsidR="00E4537C" w:rsidRPr="00F27C19" w:rsidRDefault="00E4537C">
      <w:r w:rsidRPr="00F27C19">
        <w:t xml:space="preserve">将 </w:t>
      </w:r>
      <w:r w:rsidRPr="00F27C19">
        <w:rPr>
          <w:rStyle w:val="11"/>
        </w:rPr>
        <w:t>metamta.mail-adapter</w:t>
      </w:r>
      <w:r w:rsidRPr="00F27C19">
        <w:t xml:space="preserve"> 设置成 "PhabricatorMailImplementationTestAdapter"。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配置MetaMTA使用守护进程发送邮件</w:t>
      </w:r>
    </w:p>
    <w:p w:rsidR="00E4537C" w:rsidRPr="00F27C19" w:rsidRDefault="00E4537C">
      <w:r w:rsidRPr="00F27C19">
        <w:t>无论是如何从服务器端发送出电子邮件的， 你可以切换到MTA主处理过程和进入一个守护线程。这将极大的提高应用程序得性能。特别是对于 Differential Revisions和 Maniphest Tasks操作，发送出“通知”邮件。</w:t>
      </w:r>
    </w:p>
    <w:p w:rsidR="00E4537C" w:rsidRPr="00F27C19" w:rsidRDefault="00E4537C">
      <w:r w:rsidRPr="00F27C19">
        <w:t xml:space="preserve">如果你设置 </w:t>
      </w:r>
      <w:r w:rsidRPr="00F27C19">
        <w:rPr>
          <w:rStyle w:val="11"/>
        </w:rPr>
        <w:t>metamta.send-immediately</w:t>
      </w:r>
      <w:r w:rsidRPr="00F27C19">
        <w:t xml:space="preserve"> 为</w:t>
      </w:r>
      <w:r w:rsidRPr="00F27C19">
        <w:rPr>
          <w:rStyle w:val="Teletype"/>
          <w:rFonts w:ascii="Adobe 黑体 Std R" w:eastAsia="Adobe 黑体 Std R" w:hAnsi="Adobe 黑体 Std R" w:cs="Adobe 黑体 Std R"/>
        </w:rPr>
        <w:t>false</w:t>
      </w:r>
      <w:r w:rsidRPr="00F27C19">
        <w:t xml:space="preserve"> , MetaMTA 将队列中得邮件通过PhabricatorTaskmasterDaemon （一个守护线程）进行发送。 更多有关使用守护线程的信息，可参考 </w:t>
      </w:r>
      <w:hyperlink r:id="rId55" w:history="1">
        <w:r w:rsidRPr="00F27C19">
          <w:rPr>
            <w:rStyle w:val="a6"/>
          </w:rPr>
          <w:t>Managing Daemons with phd</w:t>
        </w:r>
      </w:hyperlink>
      <w:r w:rsidRPr="00F27C19">
        <w:t>.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测试/调试发送邮件</w:t>
      </w:r>
    </w:p>
    <w:p w:rsidR="00E4537C" w:rsidRPr="00F27C19" w:rsidRDefault="00E4537C">
      <w:r w:rsidRPr="00F27C19">
        <w:t xml:space="preserve">你可以使用 </w:t>
      </w:r>
      <w:r w:rsidRPr="00F27C19">
        <w:rPr>
          <w:rStyle w:val="Teletype"/>
          <w:rFonts w:ascii="Adobe 黑体 Std R" w:eastAsia="Adobe 黑体 Std R" w:hAnsi="Adobe 黑体 Std R"/>
        </w:rPr>
        <w:t>bin/mail</w:t>
      </w:r>
      <w:r w:rsidRPr="00F27C19">
        <w:t xml:space="preserve"> 脚本来进行测试、调试、检查发送邮件。</w:t>
      </w:r>
    </w:p>
    <w:p w:rsidR="00A073D3" w:rsidRPr="00A073D3" w:rsidRDefault="00A073D3" w:rsidP="00A073D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A073D3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list-outbound   </w:t>
      </w:r>
      <w:r w:rsidRPr="00F27C19">
        <w:rPr>
          <w:rFonts w:cs="Courier New"/>
          <w:color w:val="AA4000"/>
          <w:sz w:val="18"/>
          <w:szCs w:val="18"/>
        </w:rPr>
        <w:t># List outbound mail.</w:t>
      </w:r>
    </w:p>
    <w:p w:rsidR="00A073D3" w:rsidRPr="00A073D3" w:rsidRDefault="00A073D3" w:rsidP="00A073D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A073D3">
        <w:rPr>
          <w:rFonts w:cs="Courier New"/>
          <w:color w:val="000000"/>
          <w:sz w:val="18"/>
          <w:szCs w:val="18"/>
        </w:rPr>
        <w:lastRenderedPageBreak/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show-outbound   </w:t>
      </w:r>
      <w:r w:rsidRPr="00F27C19">
        <w:rPr>
          <w:rFonts w:cs="Courier New"/>
          <w:color w:val="AA4000"/>
          <w:sz w:val="18"/>
          <w:szCs w:val="18"/>
        </w:rPr>
        <w:t># Show details about messages.</w:t>
      </w:r>
    </w:p>
    <w:p w:rsidR="00A073D3" w:rsidRPr="00A073D3" w:rsidRDefault="00A073D3" w:rsidP="00A073D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A073D3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send-test       </w:t>
      </w:r>
      <w:r w:rsidRPr="00F27C19">
        <w:rPr>
          <w:rFonts w:cs="Courier New"/>
          <w:color w:val="AA4000"/>
          <w:sz w:val="18"/>
          <w:szCs w:val="18"/>
        </w:rPr>
        <w:t># Send test messages.</w:t>
      </w:r>
    </w:p>
    <w:p w:rsidR="00E4537C" w:rsidRPr="00F27C19" w:rsidRDefault="00E4537C">
      <w:pPr>
        <w:pStyle w:val="1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 xml:space="preserve">运行 </w:t>
      </w:r>
      <w:r w:rsidRPr="00F27C19">
        <w:rPr>
          <w:rStyle w:val="Teletype"/>
          <w:rFonts w:ascii="Adobe 黑体 Std R" w:eastAsia="Adobe 黑体 Std R" w:hAnsi="Adobe 黑体 Std R"/>
        </w:rPr>
        <w:t>bin/mail help &lt;command&gt;</w:t>
      </w:r>
      <w:r w:rsidRPr="00F27C19">
        <w:rPr>
          <w:rFonts w:ascii="Adobe 黑体 Std R" w:eastAsia="Adobe 黑体 Std R" w:hAnsi="Adobe 黑体 Std R" w:cs="Adobe 黑体 Std R"/>
        </w:rPr>
        <w:t xml:space="preserve"> </w:t>
      </w:r>
      <w:r w:rsidRPr="00F27C19">
        <w:rPr>
          <w:rFonts w:ascii="Adobe 黑体 Std R" w:eastAsia="Adobe 黑体 Std R" w:hAnsi="Adobe 黑体 Std R" w:cs="Tahoma"/>
          <w:color w:val="111111"/>
        </w:rPr>
        <w:t>会有更多有关这些命令的帮助信息。</w:t>
      </w:r>
    </w:p>
    <w:p w:rsidR="00E4537C" w:rsidRPr="00F27C19" w:rsidRDefault="00E4537C">
      <w:pPr>
        <w:pStyle w:val="13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你可以使用守护程序控制台，对守护线程进行监控 (</w:t>
      </w:r>
      <w:r w:rsidRPr="00F27C19">
        <w:rPr>
          <w:rStyle w:val="Teletype"/>
          <w:rFonts w:ascii="Adobe 黑体 Std R" w:eastAsia="Adobe 黑体 Std R" w:hAnsi="Adobe 黑体 Std R"/>
        </w:rPr>
        <w:t>/daemon/</w:t>
      </w:r>
      <w:r w:rsidRPr="00F27C19">
        <w:rPr>
          <w:rFonts w:ascii="Adobe 黑体 Std R" w:eastAsia="Adobe 黑体 Std R" w:hAnsi="Adobe 黑体 Std R" w:cs="Adobe 黑体 Std R"/>
        </w:rPr>
        <w:t xml:space="preserve">, 或者在主页面点击 </w:t>
      </w:r>
      <w:r w:rsidRPr="00F27C19">
        <w:rPr>
          <w:rStyle w:val="11"/>
          <w:rFonts w:ascii="Adobe 黑体 Std R" w:eastAsia="Adobe 黑体 Std R" w:hAnsi="Adobe 黑体 Std R" w:cs="Adobe 黑体 Std R"/>
        </w:rPr>
        <w:t>Daemon Console</w:t>
      </w:r>
      <w:r w:rsidRPr="00F27C19">
        <w:rPr>
          <w:rFonts w:ascii="Adobe 黑体 Std R" w:eastAsia="Adobe 黑体 Std R" w:hAnsi="Adobe 黑体 Std R" w:cs="Adobe 黑体 Std R"/>
        </w:rPr>
        <w:t>)。</w:t>
      </w:r>
    </w:p>
    <w:p w:rsidR="00E4537C" w:rsidRPr="00F27C19" w:rsidRDefault="00E4537C">
      <w:pPr>
        <w:pStyle w:val="3"/>
      </w:pPr>
      <w:bookmarkStart w:id="52" w:name="_Toc385544101"/>
      <w:r w:rsidRPr="00F27C19">
        <w:t>配置接收邮件</w:t>
      </w:r>
      <w:bookmarkEnd w:id="52"/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序言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bookmarkStart w:id="53" w:name="configuring-phabricator"/>
      <w:bookmarkEnd w:id="53"/>
      <w:r w:rsidRPr="00F27C19">
        <w:t>这里有几种基本方法可用：</w:t>
      </w:r>
    </w:p>
    <w:p w:rsidR="00E4537C" w:rsidRPr="00F27C19" w:rsidRDefault="00E4537C">
      <w:pPr>
        <w:numPr>
          <w:ilvl w:val="0"/>
          <w:numId w:val="3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111111"/>
          <w:sz w:val="20"/>
          <w:szCs w:val="20"/>
        </w:rPr>
        <w:t>使用</w:t>
      </w:r>
      <w:r w:rsidRPr="00F27C19">
        <w:rPr>
          <w:color w:val="111111"/>
          <w:sz w:val="20"/>
          <w:szCs w:val="20"/>
        </w:rPr>
        <w:t xml:space="preserve"> </w:t>
      </w:r>
      <w:r w:rsidRPr="00F27C19">
        <w:rPr>
          <w:rFonts w:cs="Tahoma"/>
          <w:color w:val="111111"/>
          <w:sz w:val="20"/>
          <w:szCs w:val="20"/>
        </w:rPr>
        <w:t>SendGrid (</w:t>
      </w:r>
      <w:hyperlink r:id="rId56" w:anchor="_blank" w:history="1">
        <w:r w:rsidRPr="00F27C19">
          <w:rPr>
            <w:rStyle w:val="a6"/>
          </w:rPr>
          <w:t>http://sendgrid.com/</w:t>
        </w:r>
      </w:hyperlink>
      <w:r w:rsidRPr="00F27C19">
        <w:rPr>
          <w:rFonts w:cs="Tahoma"/>
          <w:color w:val="111111"/>
          <w:sz w:val="20"/>
          <w:szCs w:val="20"/>
        </w:rPr>
        <w:t>), 使用起来很简单，但是收费.</w:t>
      </w:r>
    </w:p>
    <w:p w:rsidR="00E4537C" w:rsidRPr="00F27C19" w:rsidRDefault="00F028F0">
      <w:pPr>
        <w:numPr>
          <w:ilvl w:val="0"/>
          <w:numId w:val="3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>
        <w:rPr>
          <w:rFonts w:cs="Tahoma"/>
          <w:color w:val="111111"/>
          <w:sz w:val="20"/>
          <w:szCs w:val="20"/>
        </w:rPr>
        <w:t>使用你</w:t>
      </w:r>
      <w:r>
        <w:rPr>
          <w:rFonts w:cs="Tahoma" w:hint="eastAsia"/>
          <w:color w:val="111111"/>
          <w:sz w:val="20"/>
          <w:szCs w:val="20"/>
        </w:rPr>
        <w:t>拥有</w:t>
      </w:r>
      <w:r>
        <w:rPr>
          <w:rFonts w:cs="Tahoma"/>
          <w:color w:val="111111"/>
          <w:sz w:val="20"/>
          <w:szCs w:val="20"/>
        </w:rPr>
        <w:t>的</w:t>
      </w:r>
      <w:r w:rsidR="00E4537C" w:rsidRPr="00F27C19">
        <w:rPr>
          <w:rFonts w:cs="Tahoma"/>
          <w:color w:val="111111"/>
          <w:sz w:val="20"/>
          <w:szCs w:val="20"/>
        </w:rPr>
        <w:t>MTA（Mail Transfer Agent, 邮件传输代理），配置起来有些折腾人，不过免费。</w:t>
      </w:r>
    </w:p>
    <w:p w:rsidR="00E4537C" w:rsidRPr="00F27C19" w:rsidRDefault="00E4537C">
      <w:pPr>
        <w:numPr>
          <w:ilvl w:val="0"/>
          <w:numId w:val="3"/>
        </w:numPr>
        <w:shd w:val="clear" w:color="auto" w:fill="FFFFFF"/>
        <w:spacing w:line="312" w:lineRule="atLeast"/>
      </w:pPr>
      <w:r w:rsidRPr="00F27C19">
        <w:rPr>
          <w:rFonts w:cs="Tahoma"/>
          <w:color w:val="111111"/>
          <w:sz w:val="20"/>
          <w:szCs w:val="20"/>
        </w:rPr>
        <w:t>如果你想使用其他服务来支持这个功能，请让Phabricator开发组协助你，否则配置起来可能会有遇到很多的麻烦。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配置</w:t>
      </w:r>
      <w:r w:rsidRPr="00F27C19">
        <w:rPr>
          <w:rFonts w:ascii="Adobe 黑体 Std R" w:hAnsi="Adobe 黑体 Std R" w:cs="Adobe Gothic Std B"/>
        </w:rPr>
        <w:t xml:space="preserve"> </w:t>
      </w:r>
      <w:r w:rsidRPr="00F27C19">
        <w:rPr>
          <w:rFonts w:ascii="Adobe 黑体 Std R" w:hAnsi="Adobe 黑体 Std R"/>
        </w:rPr>
        <w:t>Phabricator</w:t>
      </w:r>
    </w:p>
    <w:p w:rsidR="00E4537C" w:rsidRPr="00F27C19" w:rsidRDefault="00E4537C">
      <w:bookmarkStart w:id="54" w:name="security"/>
      <w:bookmarkEnd w:id="54"/>
      <w:r w:rsidRPr="00F27C19">
        <w:t>在默认的情况下, Phabricator 使用 "noreply@phabricator.example.com" 邮件地址作为发送方 (可以通过配置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metamta.default-address</w:t>
      </w:r>
      <w:r w:rsidRPr="00F27C19">
        <w:t>变量来改变这个默认值)，以及为用户生成“回复/通知”邮件（例如，通过评论）。当用户进行某些操作时，就会生成了邮件通知。 用户可以通过回复邮件来讨论之前的改动，不过，Phabricator 不会记录这些讨论内容，并且用户不能通过这种邮件的方式进行一些操作，例如：发布任务，要求改变当前版本的修订。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</w:pPr>
      <w:r w:rsidRPr="00F27C19">
        <w:t>为了让Phabricator 捕捉到这些行为，并能让用户在 Phabricator通过邮件的方式对服务器进行操作，需要对下面变量进行设置：</w:t>
      </w:r>
    </w:p>
    <w:p w:rsidR="00E4537C" w:rsidRPr="00F27C19" w:rsidRDefault="00E4537C"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metamta.differential.reply-handler-domain</w:t>
      </w:r>
      <w:r w:rsidRPr="00F27C19">
        <w:t xml:space="preserve">: 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</w:pPr>
      <w:r w:rsidRPr="00F27C19">
        <w:t>对 Differential (commit Tasks and Bugs)使用邮件通知。</w:t>
      </w:r>
    </w:p>
    <w:p w:rsidR="00E4537C" w:rsidRPr="00F27C19" w:rsidRDefault="00E4537C"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metamta.maniphest.reply-handler-domain</w:t>
      </w:r>
      <w:r w:rsidRPr="00F27C19">
        <w:t xml:space="preserve">: </w:t>
      </w:r>
    </w:p>
    <w:p w:rsidR="00E4537C" w:rsidRPr="00F27C19" w:rsidRDefault="00E4537C">
      <w:r w:rsidRPr="00F27C19">
        <w:t>对 Maniphest (Repository Browser)使用邮件通知。</w:t>
      </w:r>
    </w:p>
    <w:p w:rsidR="00E4537C" w:rsidRPr="00F27C19" w:rsidRDefault="00E4537C">
      <w:r w:rsidRPr="00F27C19">
        <w:t>可以通过如下的说明，来设置这几个 “域名变量”。例如：主页地址为 "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phabricator.example.com</w:t>
      </w:r>
      <w:r w:rsidRPr="00F27C19">
        <w:t>"。 一般的做法是将他们都设置在同一个“域”内，例如“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example.com</w:t>
      </w:r>
      <w:r w:rsidRPr="00F27C19">
        <w:t>”。 当设置完成并确定正确后，发送出去的邮件将会使用“回复”地址，例如"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T123+273+af310f9220ad@example.com</w:t>
      </w:r>
      <w:r w:rsidRPr="00F27C19">
        <w:t>"。并且系统会分析“回复”地址收到的邮件，允许用户使用 Maniphest发布任务，以及使用 Differential功能去修改当前版本的修订。</w:t>
      </w:r>
    </w:p>
    <w:p w:rsidR="00E4537C" w:rsidRPr="00F27C19" w:rsidRDefault="00E4537C">
      <w:r w:rsidRPr="00F27C19">
        <w:lastRenderedPageBreak/>
        <w:t>如果你并不想phabricator 占用整个域(或子域)，可以配置一个通用前缀，这样的话可以使用一个单独的收件箱接收邮件。利用这个变量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metamta.single-reply-handler-prefix</w:t>
      </w:r>
      <w:r w:rsidRPr="00F27C19">
        <w:rPr>
          <w:rStyle w:val="apple-converted-space"/>
          <w:rFonts w:cs="Tahoma"/>
          <w:color w:val="111111"/>
        </w:rPr>
        <w:t> 来决定你所选择的前缀。</w:t>
      </w:r>
      <w:r w:rsidRPr="00F27C19">
        <w:t>并且，phabricator将会为“回复”地址，预先处理它。接收器的地址是上面所设置的前缀和'+'字符以及后面的域名，不过对于后面来说，这些在本质上都是被忽略的。</w:t>
      </w:r>
    </w:p>
    <w:p w:rsidR="00E4537C" w:rsidRPr="00F27C19" w:rsidRDefault="00E4537C">
      <w:r w:rsidRPr="00F27C19">
        <w:t>可以为任务创建设置一个个邮件地址，例如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bugs@example.com</w:t>
      </w:r>
      <w:r w:rsidRPr="00F27C19">
        <w:t>, 当它接收到封邮件时，都会去创建Maniphest任务。为了完成这个功能，需要设置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metamta.maniphest.public-create-email</w:t>
      </w:r>
      <w:r w:rsidRPr="00F27C19">
        <w:rPr>
          <w:rStyle w:val="apple-converted-space"/>
          <w:rFonts w:cs="Tahoma"/>
          <w:color w:val="111111"/>
        </w:rPr>
        <w:t> 。</w:t>
      </w:r>
      <w:r w:rsidRPr="00F27C19">
        <w:t>这里会对安全性有些影响，在后面我们会阐述。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安全性</w:t>
      </w:r>
    </w:p>
    <w:p w:rsidR="00E4537C" w:rsidRPr="00F27C19" w:rsidRDefault="00E4537C">
      <w:bookmarkStart w:id="55" w:name="testing-and-debugging-in"/>
      <w:bookmarkEnd w:id="55"/>
      <w:r w:rsidRPr="00F27C19">
        <w:t>邮件回复通道被认证的。每个回复地址的收件人是唯一的、包含用户信息</w:t>
      </w:r>
      <w:r w:rsidR="008C0C13">
        <w:rPr>
          <w:rFonts w:hint="eastAsia"/>
        </w:rPr>
        <w:t>的</w:t>
      </w:r>
      <w:r w:rsidRPr="00F27C19">
        <w:t>哈希值和唯一的目标ID，所以它只能用来更新目标对象的信息，并且只能代表收件人进行操作。</w:t>
      </w:r>
    </w:p>
    <w:p w:rsidR="00E4537C" w:rsidRPr="00F27C19" w:rsidRDefault="00E4537C">
      <w:r w:rsidRPr="00F27C19">
        <w:t>但是，这里便会有问题了。如果收件地址泄露，任何人都可以通过回复方式来对服务器上的目标文件进行操作。</w:t>
      </w:r>
    </w:p>
    <w:p w:rsidR="00E4537C" w:rsidRPr="00F27C19" w:rsidRDefault="00E4537C">
      <w:r w:rsidRPr="00F27C19">
        <w:t>在实现上，为了实用性和安全性的平衡，这两边都需要做出一些让步。因为，对于发送者得认证是比较困难的。例如，在开源项目中，需要和用户进行交互，用户的邮件我们是无法进行控制的。</w:t>
      </w:r>
    </w:p>
    <w:p w:rsidR="00E4537C" w:rsidRPr="00F27C19" w:rsidRDefault="00E4537C">
      <w:pPr>
        <w:rPr>
          <w:rStyle w:val="apple-converted-space"/>
          <w:rFonts w:cs="Tahoma"/>
          <w:color w:val="111111"/>
        </w:rPr>
      </w:pPr>
      <w:r w:rsidRPr="00F27C19">
        <w:t>如果不小心将一些回复泄露出去, 可以改变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phabricator.mail-key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t>的值</w:t>
      </w:r>
      <w:r w:rsidR="001221D2">
        <w:rPr>
          <w:rFonts w:hint="eastAsia"/>
        </w:rPr>
        <w:t>，</w:t>
      </w:r>
      <w:r w:rsidR="001221D2">
        <w:t>使</w:t>
      </w:r>
      <w:r w:rsidR="006C4D20" w:rsidRPr="00F27C19">
        <w:t>旧</w:t>
      </w:r>
      <w:r w:rsidR="006C4D20">
        <w:rPr>
          <w:rFonts w:hint="eastAsia"/>
        </w:rPr>
        <w:t>的</w:t>
      </w:r>
      <w:r w:rsidR="006C4D20" w:rsidRPr="00F27C19">
        <w:t>哈希值</w:t>
      </w:r>
      <w:r w:rsidR="001221D2">
        <w:rPr>
          <w:rFonts w:hint="eastAsia"/>
        </w:rPr>
        <w:t>全部</w:t>
      </w:r>
      <w:r w:rsidRPr="00F27C19">
        <w:t>失效。</w:t>
      </w:r>
    </w:p>
    <w:p w:rsidR="00E4537C" w:rsidRPr="00F27C19" w:rsidRDefault="00E4537C">
      <w:r w:rsidRPr="00F27C19">
        <w:rPr>
          <w:rStyle w:val="apple-converted-space"/>
          <w:rFonts w:cs="Tahoma"/>
          <w:color w:val="111111"/>
        </w:rPr>
        <w:t>同样可以对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metamta.public-replies</w:t>
      </w:r>
      <w:r w:rsidRPr="00F27C19">
        <w:t>进行设置， 这个变量可以改变Phabricator 提供得电子邮件。并不是通过个人回复邮箱给每个收件人发送唯一邮件，而是使用一个公共回复地址给所有人发送单独的邮件。这种方式降低了安全性，因为任何人都可以以一个用户的身份欺骗“发送方”。但为了增强实用性，可以使用邮件列表。在“回复”地址中，仍然包含目标对象的哈希值。所以用户没收到包含目标对象的哈希值的邮件时，不能盲目的与邮件的发送方进行交互。</w:t>
      </w:r>
    </w:p>
    <w:p w:rsidR="00E4537C" w:rsidRPr="00F27C19" w:rsidRDefault="00E4537C">
      <w:pPr>
        <w:rPr>
          <w:rFonts w:cs="Tahoma"/>
          <w:color w:val="111111"/>
        </w:rPr>
      </w:pPr>
      <w:r w:rsidRPr="00F27C19">
        <w:t>当你使能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metamta.maniphest.public-create-email</w:t>
      </w:r>
      <w:r w:rsidRPr="00F27C19">
        <w:t>变量时，会对“发送方”采用弱认证机制。</w:t>
      </w:r>
    </w:p>
    <w:p w:rsidR="00E4537C" w:rsidRPr="00F27C19" w:rsidRDefault="00E4537C">
      <w:pPr>
        <w:shd w:val="clear" w:color="auto" w:fill="F3F3FF"/>
        <w:spacing w:line="312" w:lineRule="atLeast"/>
        <w:rPr>
          <w:color w:val="0070C0"/>
        </w:rPr>
      </w:pPr>
      <w:r w:rsidRPr="00F27C19">
        <w:rPr>
          <w:rFonts w:cs="Tahoma"/>
          <w:color w:val="0070C0"/>
          <w:sz w:val="20"/>
          <w:szCs w:val="20"/>
        </w:rPr>
        <w:t>NOTE: 目前， Phabricator并不会试图去验证“发送方”地址，因为在技术方面比较复杂，在一般的情况下，这样做是没有必要的。如果你在一个比较特殊的环境下，可以通过一个合理的机制来让“发送方”提供认证来进行认证。（例如，DKIM</w:t>
      </w:r>
      <w:r w:rsidR="006A13AA">
        <w:rPr>
          <w:rFonts w:cs="Tahoma" w:hint="eastAsia"/>
          <w:color w:val="0070C0"/>
          <w:sz w:val="20"/>
          <w:szCs w:val="20"/>
        </w:rPr>
        <w:t>【</w:t>
      </w:r>
      <w:r w:rsidRPr="00F27C19">
        <w:rPr>
          <w:rFonts w:cs="Tahoma"/>
          <w:color w:val="0070C0"/>
          <w:sz w:val="20"/>
          <w:szCs w:val="20"/>
        </w:rPr>
        <w:t>DomainKeys Identified Main, 域名密钥识别验证标准</w:t>
      </w:r>
      <w:r w:rsidR="006A13AA">
        <w:rPr>
          <w:rFonts w:cs="Tahoma" w:hint="eastAsia"/>
          <w:color w:val="0070C0"/>
          <w:sz w:val="20"/>
          <w:szCs w:val="20"/>
        </w:rPr>
        <w:t>】</w:t>
      </w:r>
      <w:r w:rsidRPr="00F27C19">
        <w:rPr>
          <w:rFonts w:cs="Tahoma"/>
          <w:color w:val="0070C0"/>
          <w:sz w:val="20"/>
          <w:szCs w:val="20"/>
        </w:rPr>
        <w:t>签名，就可以验证“发送方”是否是“自己人”。或者你去要求所有得用户都在电子邮件里面添加这样的签名。）</w:t>
      </w:r>
    </w:p>
    <w:p w:rsidR="00E4537C" w:rsidRPr="00F27C19" w:rsidRDefault="00E4537C"/>
    <w:p w:rsidR="00E4537C" w:rsidRPr="00F27C19" w:rsidRDefault="00E4537C">
      <w:pPr>
        <w:pStyle w:val="4"/>
        <w:rPr>
          <w:rStyle w:val="apple-converted-space"/>
          <w:rFonts w:ascii="Adobe 黑体 Std R" w:hAnsi="Adobe 黑体 Std R" w:cs="Tahoma"/>
          <w:color w:val="111111"/>
          <w:sz w:val="20"/>
          <w:szCs w:val="20"/>
        </w:rPr>
      </w:pPr>
      <w:r w:rsidRPr="00F27C19">
        <w:rPr>
          <w:rFonts w:ascii="Adobe 黑体 Std R" w:hAnsi="Adobe 黑体 Std R"/>
        </w:rPr>
        <w:lastRenderedPageBreak/>
        <w:t>测试/调试接收邮件</w:t>
      </w:r>
    </w:p>
    <w:p w:rsidR="00E4537C" w:rsidRPr="00F27C19" w:rsidRDefault="00E4537C">
      <w:bookmarkStart w:id="56" w:name="sendgrid"/>
      <w:bookmarkEnd w:id="56"/>
      <w:r w:rsidRPr="00431D5C">
        <w:rPr>
          <w:rStyle w:val="apple-converted-space"/>
          <w:rFonts w:cs="Tahoma"/>
          <w:color w:val="111111"/>
        </w:rPr>
        <w:t>你可以使</w:t>
      </w:r>
      <w:r w:rsidRPr="00F27C19">
        <w:t>用 bin/mail 脚本来测试和检查  接收邮件的功能。以下操作将会帮助你判断邮件是否能够投递到 Phabricator服务器端：</w:t>
      </w:r>
    </w:p>
    <w:p w:rsidR="001501E0" w:rsidRPr="001501E0" w:rsidRDefault="001501E0" w:rsidP="001501E0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1501E0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list-inbound   </w:t>
      </w:r>
      <w:r w:rsidRPr="00F27C19">
        <w:rPr>
          <w:rFonts w:cs="Courier New"/>
          <w:color w:val="AA4000"/>
          <w:sz w:val="18"/>
          <w:szCs w:val="18"/>
        </w:rPr>
        <w:t># List inbound messages.</w:t>
      </w:r>
    </w:p>
    <w:p w:rsidR="001501E0" w:rsidRPr="001501E0" w:rsidRDefault="001501E0" w:rsidP="001501E0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1501E0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./bin-mail show-inbound   </w:t>
      </w:r>
      <w:r w:rsidRPr="00F27C19">
        <w:rPr>
          <w:rFonts w:cs="Courier New"/>
          <w:color w:val="AA4000"/>
          <w:sz w:val="18"/>
          <w:szCs w:val="18"/>
        </w:rPr>
        <w:t># Show details about a message.</w:t>
      </w:r>
    </w:p>
    <w:p w:rsidR="00E4537C" w:rsidRPr="00F27C19" w:rsidRDefault="00E4537C">
      <w:r w:rsidRPr="00F27C19">
        <w:t>也可以对接收邮件进行测试，但是需要注意的是，这里只是模拟接收邮件的情况，并没有通过网络发送任何信息。它的主要目的是开发邮件处理程序：当你得接收邮件配置错误或者未使用，这个程序都会工作。</w:t>
      </w:r>
    </w:p>
    <w:p w:rsidR="00EA7387" w:rsidRPr="00EA7387" w:rsidRDefault="00EA7387" w:rsidP="00EA7387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A7387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receive-test   </w:t>
      </w:r>
      <w:r w:rsidRPr="00F27C19">
        <w:rPr>
          <w:rFonts w:cs="Courier New"/>
          <w:color w:val="AA4000"/>
          <w:sz w:val="18"/>
          <w:szCs w:val="18"/>
        </w:rPr>
        <w:t># Receive test message.</w:t>
      </w:r>
    </w:p>
    <w:p w:rsidR="00E4537C" w:rsidRPr="00F27C19" w:rsidRDefault="00E4537C">
      <w:r w:rsidRPr="00F27C19">
        <w:rPr>
          <w:rStyle w:val="apple-converted-space"/>
          <w:rFonts w:cs="Tahoma"/>
          <w:color w:val="111111"/>
        </w:rPr>
        <w:t>运行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bin/mail help &lt;command&gt;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Fonts w:cs="Tahoma"/>
          <w:color w:val="111111"/>
        </w:rPr>
        <w:t>会有更多有关这些命令的帮助信息。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配置SendGrid</w:t>
      </w:r>
    </w:p>
    <w:p w:rsidR="00E4537C" w:rsidRPr="00F27C19" w:rsidRDefault="00E4537C">
      <w:pPr>
        <w:rPr>
          <w:rFonts w:cs="Tahoma"/>
          <w:color w:val="111111"/>
          <w:sz w:val="21"/>
          <w:szCs w:val="21"/>
        </w:rPr>
      </w:pPr>
      <w:bookmarkStart w:id="57" w:name="installing-mailparse"/>
      <w:bookmarkEnd w:id="57"/>
      <w:r w:rsidRPr="00F27C19">
        <w:t>为了使用 SendGrid, 你需要一个SendGrid账号为接收到得邮件做“API 解析”。 如果这个账号已经有了，就需要如下得配置：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根据SendGrid的指令来配置MX记录。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例如，添加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  <w:shd w:val="clear" w:color="auto" w:fill="EBEBEB"/>
        </w:rPr>
        <w:t>phabricator.example.com MX 10 mx.sendgrid.net.</w:t>
      </w:r>
      <w:r w:rsidRPr="00F27C19">
        <w:rPr>
          <w:rFonts w:cs="Tahoma"/>
          <w:color w:val="111111"/>
          <w:sz w:val="21"/>
          <w:szCs w:val="21"/>
        </w:rPr>
        <w:t>或类似的指令。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在SendGrid(</w:t>
      </w:r>
      <w:hyperlink r:id="rId57" w:anchor="_blank" w:history="1">
        <w:r w:rsidRPr="00F27C19">
          <w:rPr>
            <w:rStyle w:val="a6"/>
          </w:rPr>
          <w:t>http://sendgrid.com/developer/reply</w:t>
        </w:r>
      </w:hyperlink>
      <w:r w:rsidRPr="00F27C19">
        <w:rPr>
          <w:rFonts w:cs="Tahoma"/>
          <w:color w:val="111111"/>
          <w:sz w:val="21"/>
          <w:szCs w:val="21"/>
        </w:rPr>
        <w:t>)主页面上，打开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"Parse Incoming Emails（解析接收邮件）" 页面。并添加一个域名，作为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主机名</w:t>
      </w:r>
      <w:r w:rsidRPr="00F27C19">
        <w:rPr>
          <w:color w:val="111111"/>
          <w:sz w:val="21"/>
          <w:szCs w:val="21"/>
        </w:rPr>
        <w:t>”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添加URL地址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  <w:shd w:val="clear" w:color="auto" w:fill="EBEBEB"/>
        </w:rPr>
        <w:t>https://phabricator.example.com/mail/sendgrid/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作为一个</w:t>
      </w:r>
      <w:r w:rsidRPr="00F27C19">
        <w:rPr>
          <w:rFonts w:cs="Tahoma"/>
          <w:color w:val="111111"/>
          <w:sz w:val="21"/>
          <w:szCs w:val="21"/>
        </w:rPr>
        <w:t>"Url", 使用你的域名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(如果没有配置SSL，需要将HTTP 改为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HTTPS)。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Style w:val="apple-converted-space"/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如果你从主机端得到了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an't be located or verified”的错误信息，那就意味着你得MX记录配置错误或者没有广播出去。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Fonts w:cs="Tahoma"/>
          <w:color w:val="111111"/>
        </w:rPr>
      </w:pPr>
      <w:r w:rsidRPr="00F27C19">
        <w:rPr>
          <w:rStyle w:val="apple-converted-space"/>
          <w:rFonts w:cs="Tahoma"/>
          <w:color w:val="111111"/>
          <w:sz w:val="21"/>
          <w:szCs w:val="21"/>
        </w:rPr>
        <w:t>设置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metamta.maniphest.reply-handler-domain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和/或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metamta.differential.reply-handler-domain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为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"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phabricator.example.com</w:t>
      </w:r>
      <w:r w:rsidRPr="00F27C19">
        <w:rPr>
          <w:rFonts w:cs="Tahoma"/>
          <w:color w:val="111111"/>
          <w:sz w:val="21"/>
          <w:szCs w:val="21"/>
        </w:rPr>
        <w:t>" (无论你是怎么去配置MX记录的), 这里怎么设置，取决于你要为Maniphest和/或Differential支持何种回复方式。</w:t>
      </w:r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</w:rPr>
      </w:pPr>
    </w:p>
    <w:p w:rsidR="00E4537C" w:rsidRPr="00F27C19" w:rsidRDefault="00E4537C">
      <w:r w:rsidRPr="00F27C19">
        <w:rPr>
          <w:rFonts w:cs="Tahoma"/>
        </w:rPr>
        <w:t>就是这样！如果一切运行正常，就应该能向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anything@phabricator.example.com</w:t>
      </w:r>
      <w:r w:rsidRPr="00F27C19">
        <w:rPr>
          <w:rStyle w:val="apple-converted-space"/>
          <w:rFonts w:cs="Tahoma"/>
          <w:color w:val="111111"/>
        </w:rPr>
        <w:t> 发送电子邮件。</w:t>
      </w:r>
      <w:r w:rsidRPr="00F27C19">
        <w:rPr>
          <w:rFonts w:cs="Tahoma"/>
        </w:rPr>
        <w:t>并且，过一段时间它应该出现在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D8D8D8"/>
        </w:rPr>
        <w:t>bin/mail l</w:t>
      </w:r>
      <w:r w:rsidRPr="00F27C19">
        <w:rPr>
          <w:shd w:val="clear" w:color="auto" w:fill="D8D8D8"/>
        </w:rPr>
        <w:t>ist-inbound</w:t>
      </w:r>
      <w:r w:rsidRPr="00F27C19">
        <w:t> 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安装邮件解析器</w:t>
      </w:r>
    </w:p>
    <w:p w:rsidR="00E4537C" w:rsidRPr="00F27C19" w:rsidRDefault="00E4537C">
      <w:r w:rsidRPr="00F27C19">
        <w:t>如果你想运行在自己得MTA上，就需要安装PECL邮件解析扩展。理论上，你可以这样做：</w:t>
      </w:r>
    </w:p>
    <w:p w:rsidR="003173F6" w:rsidRPr="00F27C19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lastRenderedPageBreak/>
        <w:t>$ sudo apt-get install yum # if use yum in the first time</w:t>
      </w:r>
    </w:p>
    <w:p w:rsidR="003173F6" w:rsidRPr="003173F6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sudo pecl install mailparse</w:t>
      </w:r>
    </w:p>
    <w:p w:rsidR="00E4537C" w:rsidRPr="00F27C19" w:rsidRDefault="00E4537C">
      <w:r w:rsidRPr="00F27C19">
        <w:t>你也需会遇到错误，例如“needs mbstring”。如果是得话, 可以尝试:</w:t>
      </w:r>
    </w:p>
    <w:p w:rsidR="003173F6" w:rsidRPr="00F27C19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sudo apt-get install yum # if use yum in the first time</w:t>
      </w:r>
    </w:p>
    <w:p w:rsidR="003173F6" w:rsidRPr="003173F6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 xml:space="preserve">$ sudo yum install php-mbstring </w:t>
      </w:r>
      <w:r w:rsidRPr="00F27C19">
        <w:rPr>
          <w:rFonts w:cs="Courier New"/>
          <w:color w:val="AA4000"/>
          <w:sz w:val="18"/>
          <w:szCs w:val="18"/>
        </w:rPr>
        <w:t># or equivalent</w:t>
      </w:r>
    </w:p>
    <w:p w:rsidR="003173F6" w:rsidRPr="003173F6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sudo pecl install -n mailparse</w:t>
      </w:r>
    </w:p>
    <w:p w:rsidR="00E4537C" w:rsidRPr="00F27C19" w:rsidRDefault="00E4537C">
      <w:r w:rsidRPr="00F27C19">
        <w:t>如果你遇到如下图的问题:</w:t>
      </w:r>
    </w:p>
    <w:p w:rsidR="003173F6" w:rsidRPr="003173F6" w:rsidRDefault="003173F6" w:rsidP="003173F6">
      <w:pPr>
        <w:pBdr>
          <w:top w:val="single" w:sz="6" w:space="6" w:color="C0392B"/>
          <w:left w:val="single" w:sz="6" w:space="6" w:color="C0392B"/>
          <w:bottom w:val="single" w:sz="6" w:space="6" w:color="C0392B"/>
          <w:right w:val="single" w:sz="6" w:space="6" w:color="C0392B"/>
        </w:pBdr>
        <w:shd w:val="clear" w:color="auto" w:fill="F4DD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PHP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Warning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3173F6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Startup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Unable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to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load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dynamic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library</w:t>
      </w:r>
    </w:p>
    <w:p w:rsidR="003173F6" w:rsidRPr="003173F6" w:rsidRDefault="003173F6" w:rsidP="003173F6">
      <w:pPr>
        <w:pBdr>
          <w:top w:val="single" w:sz="6" w:space="6" w:color="C0392B"/>
          <w:left w:val="single" w:sz="6" w:space="6" w:color="C0392B"/>
          <w:bottom w:val="single" w:sz="6" w:space="6" w:color="C0392B"/>
          <w:right w:val="single" w:sz="6" w:space="6" w:color="C0392B"/>
        </w:pBdr>
        <w:shd w:val="clear" w:color="auto" w:fill="F4DD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766510"/>
          <w:sz w:val="18"/>
          <w:szCs w:val="18"/>
        </w:rPr>
        <w:t>'/usr/lib64/php/modules/mailparse.so'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usr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lib64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modules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mailparse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so</w:t>
      </w:r>
      <w:r w:rsidRPr="00F27C19">
        <w:rPr>
          <w:rFonts w:cs="Courier New"/>
          <w:color w:val="AA2211"/>
          <w:sz w:val="18"/>
          <w:szCs w:val="18"/>
        </w:rPr>
        <w:t>:</w:t>
      </w:r>
    </w:p>
    <w:p w:rsidR="003173F6" w:rsidRPr="003173F6" w:rsidRDefault="003173F6" w:rsidP="003173F6">
      <w:pPr>
        <w:pBdr>
          <w:top w:val="single" w:sz="6" w:space="6" w:color="C0392B"/>
          <w:left w:val="single" w:sz="6" w:space="6" w:color="C0392B"/>
          <w:bottom w:val="single" w:sz="6" w:space="6" w:color="C0392B"/>
          <w:right w:val="single" w:sz="6" w:space="6" w:color="C0392B"/>
        </w:pBdr>
        <w:shd w:val="clear" w:color="auto" w:fill="F4DD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undefined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symbol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mbfl_name2no_encoding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in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Unknown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on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line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601200"/>
          <w:sz w:val="18"/>
          <w:szCs w:val="18"/>
        </w:rPr>
        <w:t>0</w:t>
      </w:r>
    </w:p>
    <w:p w:rsidR="00E4537C" w:rsidRPr="00F27C19" w:rsidRDefault="00E4537C">
      <w:r w:rsidRPr="00F27C19">
        <w:t>你需要去修改你的php.ini文件，一遍使mbstring.so 在mailparse.so</w:t>
      </w:r>
      <w:r w:rsidRPr="00F27C19">
        <w:rPr>
          <w:b/>
          <w:bCs/>
        </w:rPr>
        <w:t>之前</w:t>
      </w:r>
      <w:r w:rsidRPr="00F27C19">
        <w:t>加载。这并不是默认的，如果有独立的文件在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php.d/</w:t>
      </w:r>
      <w:r w:rsidRPr="00F27C19">
        <w:t>目录下。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58" w:name="mta-configuring-sendmail"/>
      <w:bookmarkEnd w:id="58"/>
      <w:r w:rsidRPr="00F27C19">
        <w:rPr>
          <w:rFonts w:ascii="Adobe 黑体 Std R" w:hAnsi="Adobe 黑体 Std R"/>
        </w:rPr>
        <w:t>MTA: 配置邮件发送服务</w:t>
      </w:r>
    </w:p>
    <w:p w:rsidR="00E4537C" w:rsidRPr="00F27C19" w:rsidRDefault="00E4537C">
      <w:r w:rsidRPr="00F27C19">
        <w:t>在配置邮件发送服务之前，你需要安装邮件分析器。可以看一下前面提到的“安装邮件分析器”小节。</w:t>
      </w:r>
    </w:p>
    <w:p w:rsidR="00E4537C" w:rsidRPr="00F27C19" w:rsidRDefault="00E4537C">
      <w:r w:rsidRPr="00F27C19">
        <w:t>发送邮件配置起来也不简单。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首先，你需要去配置你得域名，以便邮件可以正确发送。 大体上来说，需要做如下事项：</w:t>
      </w:r>
    </w:p>
    <w:p w:rsidR="00E4537C" w:rsidRPr="00F27C19" w:rsidRDefault="00E4537C" w:rsidP="00553E2F">
      <w:pPr>
        <w:pStyle w:val="af"/>
        <w:numPr>
          <w:ilvl w:val="0"/>
          <w:numId w:val="115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添加一个MX记录</w:t>
      </w:r>
    </w:p>
    <w:p w:rsidR="00E4537C" w:rsidRPr="00F27C19" w:rsidRDefault="00E4537C" w:rsidP="00553E2F">
      <w:pPr>
        <w:pStyle w:val="af"/>
        <w:numPr>
          <w:ilvl w:val="0"/>
          <w:numId w:val="115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使邮件发送器监听外部接口</w:t>
      </w:r>
    </w:p>
    <w:p w:rsidR="00E4537C" w:rsidRPr="00F27C19" w:rsidRDefault="00E4537C" w:rsidP="00553E2F">
      <w:pPr>
        <w:pStyle w:val="af"/>
        <w:numPr>
          <w:ilvl w:val="0"/>
          <w:numId w:val="115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需要的时候，开放25端口（例如，使用EC2安全策略时）</w:t>
      </w:r>
    </w:p>
    <w:p w:rsidR="00E4537C" w:rsidRPr="00F27C19" w:rsidRDefault="00E4537C" w:rsidP="00553E2F">
      <w:pPr>
        <w:pStyle w:val="af"/>
        <w:numPr>
          <w:ilvl w:val="0"/>
          <w:numId w:val="115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在/etc/mail/local-host-names 添加你的主机</w:t>
      </w:r>
    </w:p>
    <w:p w:rsidR="00E4537C" w:rsidRPr="00F27C19" w:rsidRDefault="00E4537C" w:rsidP="00553E2F">
      <w:pPr>
        <w:pStyle w:val="af"/>
        <w:numPr>
          <w:ilvl w:val="0"/>
          <w:numId w:val="115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重启邮件发送器</w:t>
      </w:r>
    </w:p>
    <w:p w:rsidR="00E4537C" w:rsidRPr="00F27C19" w:rsidRDefault="00E4537C">
      <w:r w:rsidRPr="00F27C19">
        <w:t>现在，你可以配置邮件发送到Phabricator 服务器端了。在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/etc/aliases</w:t>
      </w:r>
      <w:r w:rsidRPr="00F27C19">
        <w:t xml:space="preserve">里面，添加如下的条目：  </w:t>
      </w:r>
    </w:p>
    <w:p w:rsidR="002F2FD6" w:rsidRPr="002F2FD6" w:rsidRDefault="002F2FD6" w:rsidP="002F2FD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2F2FD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"| /path/to/phabricator/scripts/mail/mail_handler.php &lt;ENV&gt;"</w:t>
      </w:r>
    </w:p>
    <w:p w:rsidR="00E4537C" w:rsidRPr="00F27C19" w:rsidRDefault="00E4537C">
      <w:r w:rsidRPr="00F27C19">
        <w:t>...这里的&lt;ENV&gt; 就是 PHABRICATOR_ENV 脚本在这个路径下运行。运行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sudo newaliases</w:t>
      </w:r>
      <w:r w:rsidRPr="00F27C19">
        <w:t>。 现在你可能需要在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/etc/smrsh/</w:t>
      </w:r>
      <w:r w:rsidRPr="00F27C19">
        <w:t>连接到这个脚本：</w:t>
      </w:r>
    </w:p>
    <w:p w:rsidR="00000B69" w:rsidRPr="00000B69" w:rsidRDefault="00000B69" w:rsidP="00000B69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sudo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ln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000A65"/>
          <w:sz w:val="18"/>
          <w:szCs w:val="18"/>
        </w:rPr>
        <w:t>s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path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to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scripts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mail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mail_handler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etc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smrsh</w:t>
      </w:r>
      <w:r w:rsidRPr="00F27C19">
        <w:rPr>
          <w:rFonts w:cs="Courier New"/>
          <w:color w:val="AA2211"/>
          <w:sz w:val="18"/>
          <w:szCs w:val="18"/>
        </w:rPr>
        <w:t>/</w:t>
      </w:r>
    </w:p>
    <w:p w:rsidR="00E4537C" w:rsidRPr="00F27C19" w:rsidRDefault="00E4537C" w:rsidP="00000B69">
      <w:pPr>
        <w:rPr>
          <w:rFonts w:cs="Tahoma"/>
          <w:color w:val="111111"/>
        </w:rPr>
      </w:pPr>
      <w:r w:rsidRPr="00F27C19">
        <w:rPr>
          <w:rFonts w:cs="Tahoma"/>
          <w:color w:val="111111"/>
        </w:rPr>
        <w:t>最后, 编辑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/etc/mail/virtusertable</w:t>
      </w:r>
      <w:r w:rsidRPr="00F27C19">
        <w:rPr>
          <w:rStyle w:val="apple-converted-space"/>
          <w:rFonts w:cs="Tahoma"/>
          <w:color w:val="111111"/>
        </w:rPr>
        <w:t> ，</w:t>
      </w:r>
      <w:r w:rsidRPr="00F27C19">
        <w:rPr>
          <w:rFonts w:cs="Tahoma"/>
          <w:color w:val="111111"/>
        </w:rPr>
        <w:t>并添加如下的一个条目:</w:t>
      </w:r>
    </w:p>
    <w:p w:rsidR="00000B69" w:rsidRPr="00000B69" w:rsidRDefault="00000B69" w:rsidP="00000B69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@</w:t>
      </w:r>
      <w:r w:rsidRPr="00F27C19">
        <w:rPr>
          <w:rFonts w:cs="Courier New"/>
          <w:color w:val="000A65"/>
          <w:sz w:val="18"/>
          <w:szCs w:val="18"/>
        </w:rPr>
        <w:t>yourdomain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com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@</w:t>
      </w:r>
      <w:r w:rsidRPr="00F27C19">
        <w:rPr>
          <w:rFonts w:cs="Courier New"/>
          <w:color w:val="000A65"/>
          <w:sz w:val="18"/>
          <w:szCs w:val="18"/>
        </w:rPr>
        <w:t>localhost</w:t>
      </w:r>
    </w:p>
    <w:p w:rsidR="00E4537C" w:rsidRPr="00F27C19" w:rsidRDefault="00E4537C">
      <w:pPr>
        <w:pStyle w:val="ac"/>
        <w:shd w:val="clear" w:color="auto" w:fill="FFFFFF"/>
        <w:spacing w:before="240" w:after="240" w:line="312" w:lineRule="atLeast"/>
        <w:rPr>
          <w:rFonts w:eastAsia="Adobe 黑体 Std R"/>
        </w:rPr>
      </w:pPr>
      <w:r w:rsidRPr="00F27C19">
        <w:rPr>
          <w:rFonts w:eastAsia="Adobe 黑体 Std R" w:cs="Tahoma"/>
          <w:color w:val="111111"/>
        </w:rPr>
        <w:lastRenderedPageBreak/>
        <w:t>这会将所有得邮件转发到</w:t>
      </w:r>
      <w:r w:rsidRPr="00F27C19">
        <w:rPr>
          <w:rFonts w:eastAsia="Adobe 黑体 Std R"/>
          <w:color w:val="111111"/>
        </w:rPr>
        <w:t xml:space="preserve"> </w:t>
      </w:r>
      <w:r w:rsidRPr="00F27C19">
        <w:rPr>
          <w:rFonts w:eastAsia="Adobe 黑体 Std R" w:cs="Tahoma"/>
          <w:color w:val="111111"/>
        </w:rPr>
        <w:t>@yourdomain.com，并用Phabricator 处理脚本进行处理。运行</w:t>
      </w:r>
      <w:r w:rsidRPr="00F27C19">
        <w:rPr>
          <w:rStyle w:val="apple-converted-space"/>
          <w:rFonts w:eastAsia="Adobe 黑体 Std R"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sudo /etc/mail/make</w:t>
      </w:r>
      <w:r w:rsidRPr="00F27C19">
        <w:rPr>
          <w:rStyle w:val="apple-converted-space"/>
          <w:rFonts w:eastAsia="Adobe 黑体 Std R" w:cs="Tahoma"/>
          <w:color w:val="111111"/>
        </w:rPr>
        <w:t> 或类似的命令。然后，重启邮件发送服务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sudo /etc/init.d/sendmail restart</w:t>
      </w:r>
      <w:r w:rsidRPr="00F27C19">
        <w:rPr>
          <w:rFonts w:eastAsia="Adobe 黑体 Std R" w:cs="Tahoma"/>
          <w:color w:val="111111"/>
        </w:rPr>
        <w:t>.</w:t>
      </w:r>
      <w:bookmarkStart w:id="59" w:name="mta-configuring-lamson"/>
      <w:bookmarkEnd w:id="59"/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MTA: 配置</w:t>
      </w:r>
      <w:r w:rsidRPr="00F27C19">
        <w:rPr>
          <w:rFonts w:ascii="Adobe 黑体 Std R" w:hAnsi="Adobe 黑体 Std R" w:cs="Adobe Gothic Std B"/>
        </w:rPr>
        <w:t xml:space="preserve"> </w:t>
      </w:r>
      <w:r w:rsidRPr="00F27C19">
        <w:rPr>
          <w:rFonts w:ascii="Adobe 黑体 Std R" w:hAnsi="Adobe 黑体 Std R"/>
        </w:rPr>
        <w:t>Lamson</w:t>
      </w:r>
    </w:p>
    <w:p w:rsidR="00E4537C" w:rsidRPr="00F27C19" w:rsidRDefault="00E4537C">
      <w:r w:rsidRPr="00F27C19">
        <w:t>在配置Lamson之前，你需要安装邮件分析器。可以看一下前面提到的“安装邮件分析器”小节。</w:t>
      </w:r>
    </w:p>
    <w:p w:rsidR="00E4537C" w:rsidRPr="00F27C19" w:rsidRDefault="00E4537C">
      <w:r w:rsidRPr="00F27C19">
        <w:t>与之前的邮件发送服务不同，Lamson的配置相对容易很多。它很小，并且适合开发或测试环境。Lamson监听收到的SMTP邮件，并且将内同直接传递给 Phabricator。</w:t>
      </w:r>
    </w:p>
    <w:p w:rsidR="00E4537C" w:rsidRPr="00F27C19" w:rsidRDefault="00E4537C">
      <w:r w:rsidRPr="00F27C19">
        <w:t>To get started, follow the provided instructions 开始阶段，按照页面中提供的提示 设置实例(</w:t>
      </w:r>
      <w:hyperlink r:id="rId58" w:anchor="_blank" w:history="1">
        <w:r w:rsidRPr="00F27C19">
          <w:rPr>
            <w:rStyle w:val="a6"/>
          </w:rPr>
          <w:t>http://lamsonproject.org/docs/getting_started.html</w:t>
        </w:r>
      </w:hyperlink>
      <w:r w:rsidRPr="00F27C19">
        <w:t>) 。可能会碰到一个问题，就是在绑定Lamson到25端口时，会需要root权限。 Lamson是可以先使用root权限，之后让低权限用户使用，但是你必须提供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-uid</w:t>
      </w:r>
      <w:r w:rsidRPr="00F27C19">
        <w:rPr>
          <w:rStyle w:val="apple-converted-space"/>
          <w:rFonts w:cs="Tahoma"/>
          <w:color w:val="111111"/>
        </w:rPr>
        <w:t> 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-gid</w:t>
      </w:r>
      <w:r w:rsidRPr="00F27C19">
        <w:rPr>
          <w:rStyle w:val="apple-converted-space"/>
          <w:rFonts w:cs="Tahoma"/>
          <w:color w:val="111111"/>
        </w:rPr>
        <w:t> 参数，如同Lamson部署教程中的步骤8</w:t>
      </w:r>
      <w:r w:rsidRPr="00F27C19">
        <w:t xml:space="preserve"> (给出对应连接:</w:t>
      </w:r>
      <w:hyperlink r:id="rId59" w:anchor="_blank" w:history="1">
        <w:r w:rsidRPr="00F27C19">
          <w:rPr>
            <w:rStyle w:val="a6"/>
          </w:rPr>
          <w:t>http://lamsonproject.org/docs/deploying_oneshotblog.html</w:t>
        </w:r>
      </w:hyperlink>
      <w:r w:rsidRPr="00F27C19">
        <w:t>).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 xml:space="preserve"> Lamson程序处理部分得代码十分简介</w:t>
      </w:r>
      <w:r w:rsidR="00BD3B23">
        <w:rPr>
          <w:rFonts w:hint="eastAsia"/>
        </w:rPr>
        <w:t>，</w:t>
      </w:r>
      <w:r w:rsidRPr="00F27C19">
        <w:t>它只传递电子邮件中的内容给 Phabricator：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import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logging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subprocess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from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lamson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routing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import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route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stateless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from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lamson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import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view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PHABRICATOR_ROOT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"/path/to/phabricator"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PHABRICATOR_ENV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"custom/myconf"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LOGGING_ENABLED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True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@</w:t>
      </w:r>
      <w:r w:rsidRPr="00F27C19">
        <w:rPr>
          <w:rFonts w:cs="Courier New"/>
          <w:color w:val="004012"/>
          <w:sz w:val="18"/>
          <w:szCs w:val="18"/>
        </w:rPr>
        <w:t>route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766510"/>
          <w:sz w:val="18"/>
          <w:szCs w:val="18"/>
        </w:rPr>
        <w:t>"(address)@(host)"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address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766510"/>
          <w:sz w:val="18"/>
          <w:szCs w:val="18"/>
        </w:rPr>
        <w:t>".+"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@</w:t>
      </w:r>
      <w:r w:rsidRPr="00F27C19">
        <w:rPr>
          <w:rFonts w:cs="Courier New"/>
          <w:color w:val="000A65"/>
          <w:sz w:val="18"/>
          <w:szCs w:val="18"/>
        </w:rPr>
        <w:t>stateless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def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4012"/>
          <w:sz w:val="18"/>
          <w:szCs w:val="18"/>
        </w:rPr>
        <w:t>START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000A65"/>
          <w:sz w:val="18"/>
          <w:szCs w:val="18"/>
        </w:rPr>
        <w:t>message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address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000A65"/>
          <w:sz w:val="18"/>
          <w:szCs w:val="18"/>
        </w:rPr>
        <w:t>None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host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000A65"/>
          <w:sz w:val="18"/>
          <w:szCs w:val="18"/>
        </w:rPr>
        <w:t>None</w:t>
      </w:r>
      <w:r w:rsidRPr="00F27C19">
        <w:rPr>
          <w:rFonts w:cs="Courier New"/>
          <w:color w:val="AA2211"/>
          <w:sz w:val="18"/>
          <w:szCs w:val="18"/>
        </w:rPr>
        <w:t>):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54692">
        <w:rPr>
          <w:rFonts w:cs="Courier New"/>
          <w:color w:val="000000"/>
          <w:sz w:val="18"/>
          <w:szCs w:val="18"/>
        </w:rPr>
        <w:t xml:space="preserve">    </w:t>
      </w:r>
      <w:r w:rsidRPr="00F27C19">
        <w:rPr>
          <w:rFonts w:cs="Courier New"/>
          <w:color w:val="AA4000"/>
          <w:sz w:val="18"/>
          <w:szCs w:val="18"/>
        </w:rPr>
        <w:t>if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LOGGING_ENABLED</w:t>
      </w:r>
      <w:r w:rsidRPr="00F27C19">
        <w:rPr>
          <w:rFonts w:cs="Courier New"/>
          <w:color w:val="AA2211"/>
          <w:sz w:val="18"/>
          <w:szCs w:val="18"/>
        </w:rPr>
        <w:t>: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54692">
        <w:rPr>
          <w:rFonts w:cs="Courier New"/>
          <w:color w:val="000000"/>
          <w:sz w:val="18"/>
          <w:szCs w:val="18"/>
        </w:rPr>
        <w:t xml:space="preserve">        </w:t>
      </w:r>
      <w:r w:rsidRPr="00F27C19">
        <w:rPr>
          <w:rFonts w:cs="Courier New"/>
          <w:color w:val="000A65"/>
          <w:sz w:val="18"/>
          <w:szCs w:val="18"/>
        </w:rPr>
        <w:t>logging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4012"/>
          <w:sz w:val="18"/>
          <w:szCs w:val="18"/>
        </w:rPr>
        <w:t>debug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766510"/>
          <w:sz w:val="18"/>
          <w:szCs w:val="18"/>
        </w:rPr>
        <w:t>"%s"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message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original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54692">
        <w:rPr>
          <w:rFonts w:cs="Courier New"/>
          <w:color w:val="000000"/>
          <w:sz w:val="18"/>
          <w:szCs w:val="18"/>
        </w:rPr>
        <w:t xml:space="preserve">    </w:t>
      </w:r>
      <w:r w:rsidRPr="00F27C19">
        <w:rPr>
          <w:rFonts w:cs="Courier New"/>
          <w:color w:val="000A65"/>
          <w:sz w:val="18"/>
          <w:szCs w:val="18"/>
        </w:rPr>
        <w:t>process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subprocess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4012"/>
          <w:sz w:val="18"/>
          <w:szCs w:val="18"/>
        </w:rPr>
        <w:t>Popen</w:t>
      </w:r>
      <w:r w:rsidRPr="00F27C19">
        <w:rPr>
          <w:rFonts w:cs="Courier New"/>
          <w:color w:val="AA2211"/>
          <w:sz w:val="18"/>
          <w:szCs w:val="18"/>
        </w:rPr>
        <w:t>([</w:t>
      </w:r>
      <w:r w:rsidRPr="00F27C19">
        <w:rPr>
          <w:rFonts w:cs="Courier New"/>
          <w:color w:val="000A65"/>
          <w:sz w:val="18"/>
          <w:szCs w:val="18"/>
        </w:rPr>
        <w:t>PHABRICATOR_ROOT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+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"scripts/mail/mail_handler.php"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PHABRICATOR_ENV</w:t>
      </w:r>
      <w:r w:rsidRPr="00F27C19">
        <w:rPr>
          <w:rFonts w:cs="Courier New"/>
          <w:color w:val="AA2211"/>
          <w:sz w:val="18"/>
          <w:szCs w:val="18"/>
        </w:rPr>
        <w:t>],</w:t>
      </w:r>
      <w:r w:rsidRPr="00F27C19">
        <w:rPr>
          <w:rFonts w:cs="Courier New"/>
          <w:color w:val="000A65"/>
          <w:sz w:val="18"/>
          <w:szCs w:val="18"/>
        </w:rPr>
        <w:t>stdin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000A65"/>
          <w:sz w:val="18"/>
          <w:szCs w:val="18"/>
        </w:rPr>
        <w:t>subprocess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PIPE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54692">
        <w:rPr>
          <w:rFonts w:cs="Courier New"/>
          <w:color w:val="000000"/>
          <w:sz w:val="18"/>
          <w:szCs w:val="18"/>
        </w:rPr>
        <w:t xml:space="preserve">    </w:t>
      </w:r>
      <w:r w:rsidRPr="00F27C19">
        <w:rPr>
          <w:rFonts w:cs="Courier New"/>
          <w:color w:val="000A65"/>
          <w:sz w:val="18"/>
          <w:szCs w:val="18"/>
        </w:rPr>
        <w:t>process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4012"/>
          <w:sz w:val="18"/>
          <w:szCs w:val="18"/>
        </w:rPr>
        <w:t>communicate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000A65"/>
          <w:sz w:val="18"/>
          <w:szCs w:val="18"/>
        </w:rPr>
        <w:t>message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original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E4537C" w:rsidRPr="00F27C19" w:rsidRDefault="00E4537C" w:rsidP="00FE4315">
      <w:pPr>
        <w:pStyle w:val="2"/>
        <w:numPr>
          <w:ilvl w:val="0"/>
          <w:numId w:val="0"/>
        </w:numPr>
        <w:tabs>
          <w:tab w:val="left" w:pos="0"/>
        </w:tabs>
      </w:pPr>
      <w:bookmarkStart w:id="60" w:name="_Toc385544102"/>
      <w:r w:rsidRPr="00F27C19">
        <w:t>phd管理守护进程</w:t>
      </w:r>
      <w:bookmarkEnd w:id="60"/>
    </w:p>
    <w:p w:rsidR="00E4537C" w:rsidRPr="00F27C19" w:rsidRDefault="00E4537C">
      <w:r w:rsidRPr="00F27C19">
        <w:t>介绍Phabricator守护进程，以及守护进程控制程序 phd。</w:t>
      </w:r>
    </w:p>
    <w:p w:rsidR="00E4537C" w:rsidRPr="00F27C19" w:rsidRDefault="00E4537C">
      <w:pPr>
        <w:pStyle w:val="3"/>
      </w:pPr>
      <w:bookmarkStart w:id="61" w:name="_Toc385544103"/>
      <w:r w:rsidRPr="00F27C19">
        <w:lastRenderedPageBreak/>
        <w:t>概述</w:t>
      </w:r>
      <w:bookmarkEnd w:id="61"/>
    </w:p>
    <w:p w:rsidR="00E4537C" w:rsidRPr="00F27C19" w:rsidRDefault="00E4537C">
      <w:pPr>
        <w:rPr>
          <w:sz w:val="21"/>
          <w:szCs w:val="21"/>
        </w:rPr>
      </w:pPr>
      <w:r w:rsidRPr="00F27C19">
        <w:t>Phabricator使用守护进程 (后台处理脚本) 来处理一些任务:</w:t>
      </w:r>
    </w:p>
    <w:p w:rsidR="00E4537C" w:rsidRPr="00F27C19" w:rsidRDefault="00E4537C" w:rsidP="00553E2F">
      <w:pPr>
        <w:pStyle w:val="13"/>
        <w:numPr>
          <w:ilvl w:val="0"/>
          <w:numId w:val="11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代码库跟踪, 发现新的提交, 导入库，以及分析提交信息。 </w:t>
      </w:r>
    </w:p>
    <w:p w:rsidR="00E4537C" w:rsidRPr="00F27C19" w:rsidRDefault="00E4537C" w:rsidP="00553E2F">
      <w:pPr>
        <w:pStyle w:val="13"/>
        <w:numPr>
          <w:ilvl w:val="0"/>
          <w:numId w:val="11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发送邮件</w:t>
      </w:r>
    </w:p>
    <w:p w:rsidR="00E4537C" w:rsidRPr="00F27C19" w:rsidRDefault="00E4537C" w:rsidP="00553E2F">
      <w:pPr>
        <w:pStyle w:val="13"/>
        <w:numPr>
          <w:ilvl w:val="0"/>
          <w:numId w:val="11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垃圾收集，比如：旧日志和缓存文件</w:t>
      </w:r>
      <w:r w:rsidRPr="00F27C19">
        <w:rPr>
          <w:rFonts w:ascii="Adobe 黑体 Std R" w:eastAsia="Adobe 黑体 Std R" w:hAnsi="Adobe 黑体 Std R"/>
          <w:sz w:val="21"/>
          <w:szCs w:val="21"/>
        </w:rPr>
        <w:t>。</w:t>
      </w:r>
      <w:r w:rsidRPr="00F27C19">
        <w:rPr>
          <w:rFonts w:ascii="Adobe 黑体 Std R" w:eastAsia="Adobe 黑体 Std R" w:hAnsi="Adobe 黑体 Std R" w:cs="Liberation Serif"/>
          <w:sz w:val="21"/>
          <w:szCs w:val="21"/>
        </w:rPr>
        <w:t xml:space="preserve"> </w:t>
      </w:r>
    </w:p>
    <w:p w:rsidR="00E4537C" w:rsidRPr="00F27C19" w:rsidRDefault="00E4537C">
      <w:r w:rsidRPr="00F27C19">
        <w:t xml:space="preserve">守护进程的开启和停止都由 </w:t>
      </w:r>
      <w:r w:rsidRPr="00F27C19">
        <w:rPr>
          <w:rStyle w:val="11"/>
        </w:rPr>
        <w:t>phd</w:t>
      </w:r>
      <w:r w:rsidRPr="00F27C19">
        <w:t xml:space="preserve"> (</w:t>
      </w:r>
      <w:r w:rsidRPr="00F27C19">
        <w:rPr>
          <w:rStyle w:val="11"/>
        </w:rPr>
        <w:t>Ph</w:t>
      </w:r>
      <w:r w:rsidRPr="00F27C19">
        <w:t xml:space="preserve">abricator </w:t>
      </w:r>
      <w:r w:rsidRPr="00F27C19">
        <w:rPr>
          <w:rStyle w:val="11"/>
        </w:rPr>
        <w:t>D</w:t>
      </w:r>
      <w:r w:rsidRPr="00F27C19">
        <w:t>aemon launcher)控制。 守护进程可以通过页面终端进行监视。</w:t>
      </w:r>
    </w:p>
    <w:p w:rsidR="00E4537C" w:rsidRPr="00F27C19" w:rsidRDefault="00E4537C">
      <w:r w:rsidRPr="00F27C19">
        <w:t>Phabricator 大部分的功能都用不到守护进程。但是Phabricator有些功能需要开启守护进程（通过Diffusion对代码库跟踪），还有就是如果你配置了守护线程，一些Phabricator的功能将会在性能或者稳定性上有很大的提高。</w:t>
      </w:r>
    </w:p>
    <w:p w:rsidR="00E4537C" w:rsidRPr="00F27C19" w:rsidRDefault="00E4537C">
      <w:pPr>
        <w:pStyle w:val="3"/>
        <w:rPr>
          <w:rStyle w:val="11"/>
        </w:rPr>
      </w:pPr>
      <w:bookmarkStart w:id="62" w:name="phd"/>
      <w:bookmarkStart w:id="63" w:name="_Toc385544104"/>
      <w:bookmarkEnd w:id="62"/>
      <w:r w:rsidRPr="00F27C19">
        <w:t>Phd简介</w:t>
      </w:r>
      <w:bookmarkEnd w:id="63"/>
    </w:p>
    <w:p w:rsidR="00E4537C" w:rsidRPr="00F27C19" w:rsidRDefault="00E4537C">
      <w:pPr>
        <w:rPr>
          <w:rFonts w:cs="Courier New"/>
          <w:color w:val="000000"/>
          <w:sz w:val="18"/>
          <w:szCs w:val="18"/>
        </w:rPr>
      </w:pPr>
      <w:r w:rsidRPr="00F27C19">
        <w:rPr>
          <w:rStyle w:val="11"/>
        </w:rPr>
        <w:t>phd</w:t>
      </w:r>
      <w:r w:rsidRPr="00F27C19">
        <w:t xml:space="preserve"> 是一个命令行脚本 (位于 </w:t>
      </w:r>
      <w:r w:rsidRPr="00F27C19">
        <w:rPr>
          <w:rStyle w:val="Teletype"/>
          <w:rFonts w:ascii="Adobe 黑体 Std R" w:eastAsia="Adobe 黑体 Std R" w:hAnsi="Adobe 黑体 Std R"/>
          <w:shd w:val="clear" w:color="auto" w:fill="D8D8D8"/>
        </w:rPr>
        <w:t>phabricator/bin/phd</w:t>
      </w:r>
      <w:r w:rsidRPr="00F27C19">
        <w:t>)。 想得到有关phd的命令及参数，可以通过运行</w:t>
      </w:r>
      <w:r w:rsidRPr="00F27C19">
        <w:rPr>
          <w:rStyle w:val="Teletype"/>
          <w:rFonts w:ascii="Adobe 黑体 Std R" w:eastAsia="Adobe 黑体 Std R" w:hAnsi="Adobe 黑体 Std R" w:cs="Adobe 黑体 Std R"/>
          <w:shd w:val="clear" w:color="auto" w:fill="D8D8D8"/>
        </w:rPr>
        <w:t>phd help</w:t>
      </w:r>
      <w:r w:rsidRPr="00F27C19">
        <w:rPr>
          <w:rStyle w:val="Teletype"/>
          <w:rFonts w:ascii="Adobe 黑体 Std R" w:eastAsia="Adobe 黑体 Std R" w:hAnsi="Adobe 黑体 Std R"/>
        </w:rPr>
        <w:t>得到</w:t>
      </w:r>
      <w:r w:rsidRPr="00F27C19">
        <w:t>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808080"/>
          <w:sz w:val="18"/>
          <w:szCs w:val="18"/>
        </w:rPr>
      </w:pPr>
      <w:r w:rsidRPr="00F27C19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./bin/phd help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808080"/>
          <w:sz w:val="18"/>
          <w:szCs w:val="18"/>
        </w:rPr>
      </w:pPr>
      <w:r w:rsidRPr="00F27C19">
        <w:rPr>
          <w:rFonts w:cs="Courier New"/>
          <w:color w:val="808080"/>
          <w:sz w:val="18"/>
          <w:szCs w:val="18"/>
        </w:rPr>
        <w:t>NAME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808080"/>
          <w:sz w:val="18"/>
          <w:szCs w:val="18"/>
        </w:rPr>
      </w:pPr>
      <w:r w:rsidRPr="00F27C19">
        <w:rPr>
          <w:rFonts w:cs="Courier New"/>
          <w:color w:val="808080"/>
          <w:sz w:val="18"/>
          <w:szCs w:val="18"/>
        </w:rPr>
        <w:t xml:space="preserve">        phd - phabricator daemon launcher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808080"/>
          <w:sz w:val="18"/>
          <w:szCs w:val="18"/>
        </w:rPr>
        <w:t>...</w:t>
      </w:r>
    </w:p>
    <w:p w:rsidR="00E4537C" w:rsidRPr="00F27C19" w:rsidRDefault="00E4537C">
      <w:pPr>
        <w:rPr>
          <w:rStyle w:val="11"/>
          <w:sz w:val="21"/>
          <w:szCs w:val="21"/>
        </w:rPr>
      </w:pPr>
      <w:r w:rsidRPr="00F27C19">
        <w:t>大多数情况下，你会用到下面的命令:</w:t>
      </w:r>
    </w:p>
    <w:p w:rsidR="00E4537C" w:rsidRPr="00F27C19" w:rsidRDefault="00E4537C" w:rsidP="00553E2F">
      <w:pPr>
        <w:pStyle w:val="13"/>
        <w:numPr>
          <w:ilvl w:val="0"/>
          <w:numId w:val="12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start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开启所有守护进程; </w:t>
      </w:r>
    </w:p>
    <w:p w:rsidR="00E4537C" w:rsidRPr="00F27C19" w:rsidRDefault="00E4537C" w:rsidP="00553E2F">
      <w:pPr>
        <w:pStyle w:val="13"/>
        <w:numPr>
          <w:ilvl w:val="0"/>
          <w:numId w:val="12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restart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重启所有守护进程; </w:t>
      </w:r>
    </w:p>
    <w:p w:rsidR="00E4537C" w:rsidRPr="00F27C19" w:rsidRDefault="00E4537C" w:rsidP="00553E2F">
      <w:pPr>
        <w:pStyle w:val="13"/>
        <w:numPr>
          <w:ilvl w:val="0"/>
          <w:numId w:val="12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status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得到与phd有关的命令及参数;  </w:t>
      </w:r>
    </w:p>
    <w:p w:rsidR="00E4537C" w:rsidRPr="00F27C19" w:rsidRDefault="00E4537C" w:rsidP="00553E2F">
      <w:pPr>
        <w:pStyle w:val="13"/>
        <w:numPr>
          <w:ilvl w:val="0"/>
          <w:numId w:val="12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stop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停止所有守护进程;</w:t>
      </w:r>
    </w:p>
    <w:p w:rsidR="00E4537C" w:rsidRPr="00F27C19" w:rsidRDefault="00E4537C">
      <w:pPr>
        <w:rPr>
          <w:rStyle w:val="11"/>
          <w:sz w:val="21"/>
          <w:szCs w:val="21"/>
        </w:rPr>
      </w:pPr>
      <w:r w:rsidRPr="00F27C19">
        <w:t>如果你需要更加细粒度的控制，你可以使用：</w:t>
      </w:r>
    </w:p>
    <w:p w:rsidR="00E4537C" w:rsidRPr="00F27C19" w:rsidRDefault="00E4537C" w:rsidP="00553E2F">
      <w:pPr>
        <w:pStyle w:val="13"/>
        <w:numPr>
          <w:ilvl w:val="0"/>
          <w:numId w:val="13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launch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加载单个守护进程</w:t>
      </w:r>
    </w:p>
    <w:p w:rsidR="00E4537C" w:rsidRPr="00F27C19" w:rsidRDefault="00E4537C" w:rsidP="00553E2F">
      <w:pPr>
        <w:pStyle w:val="13"/>
        <w:numPr>
          <w:ilvl w:val="0"/>
          <w:numId w:val="13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debug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调试有问题的守护进程</w:t>
      </w:r>
    </w:p>
    <w:p w:rsidR="00E4537C" w:rsidRPr="00F27C19" w:rsidRDefault="00E4537C">
      <w:r w:rsidRPr="00F27C19">
        <w:t>NOTE: 当你升级Phabricator或修改配置后，需要通过</w:t>
      </w:r>
      <w:r w:rsidRPr="00F27C19">
        <w:rPr>
          <w:rStyle w:val="Teletype"/>
          <w:rFonts w:ascii="Adobe 黑体 Std R" w:eastAsia="Adobe 黑体 Std R" w:hAnsi="Adobe 黑体 Std R" w:cs="Adobe 黑体 Std R"/>
        </w:rPr>
        <w:t>phd restart</w:t>
      </w:r>
      <w:r w:rsidRPr="00F27C19">
        <w:rPr>
          <w:rStyle w:val="Teletype"/>
          <w:rFonts w:ascii="Adobe 黑体 Std R" w:eastAsia="Adobe 黑体 Std R" w:hAnsi="Adobe 黑体 Std R"/>
        </w:rPr>
        <w:t>来重启守</w:t>
      </w:r>
      <w:r w:rsidRPr="00F27C19">
        <w:rPr>
          <w:rStyle w:val="Teletype"/>
          <w:rFonts w:ascii="Adobe 黑体 Std R" w:eastAsia="Adobe 黑体 Std R" w:hAnsi="Adobe 黑体 Std R" w:cs="微软雅黑"/>
        </w:rPr>
        <w:t>护进</w:t>
      </w:r>
      <w:r w:rsidRPr="00F27C19">
        <w:rPr>
          <w:rStyle w:val="Teletype"/>
          <w:rFonts w:ascii="Adobe 黑体 Std R" w:eastAsia="Adobe 黑体 Std R" w:hAnsi="Adobe 黑体 Std R" w:cs="MS Gothic"/>
        </w:rPr>
        <w:t>程。</w:t>
      </w:r>
    </w:p>
    <w:p w:rsidR="00E4537C" w:rsidRPr="00F27C19" w:rsidRDefault="00E4537C">
      <w:pPr>
        <w:pStyle w:val="3"/>
        <w:rPr>
          <w:rFonts w:cs="Adobe 黑体 Std R"/>
        </w:rPr>
      </w:pPr>
      <w:bookmarkStart w:id="64" w:name="daemon-console"/>
      <w:bookmarkStart w:id="65" w:name="_Toc385544105"/>
      <w:bookmarkEnd w:id="64"/>
      <w:r w:rsidRPr="00F27C19">
        <w:t>守护进程控制台</w:t>
      </w:r>
      <w:bookmarkEnd w:id="65"/>
    </w:p>
    <w:p w:rsidR="00E4537C" w:rsidRPr="00F27C19" w:rsidRDefault="00E4537C">
      <w:pPr>
        <w:pStyle w:val="1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 xml:space="preserve">可以通过页面中的守护进程控制台接口，观察守护进程的状态和调试信息。在Phabricator安装目录下，找到 </w:t>
      </w:r>
      <w:r w:rsidRPr="00F27C19">
        <w:rPr>
          <w:rStyle w:val="Teletype"/>
          <w:rFonts w:ascii="Adobe 黑体 Std R" w:eastAsia="Adobe 黑体 Std R" w:hAnsi="Adobe 黑体 Std R" w:cs="Adobe 黑体 Std R"/>
        </w:rPr>
        <w:t>/daemon/进行安装，或者在页面上点击</w:t>
      </w:r>
      <w:r w:rsidRPr="00F27C19">
        <w:rPr>
          <w:rStyle w:val="11"/>
          <w:rFonts w:ascii="Adobe 黑体 Std R" w:eastAsia="Adobe 黑体 Std R" w:hAnsi="Adobe 黑体 Std R" w:cs="Adobe 黑体 Std R"/>
        </w:rPr>
        <w:t>Daemon Console</w:t>
      </w:r>
      <w:r w:rsidRPr="00F27C19">
        <w:rPr>
          <w:rFonts w:ascii="Adobe 黑体 Std R" w:eastAsia="Adobe 黑体 Std R" w:hAnsi="Adobe 黑体 Std R" w:cs="Adobe 黑体 Std R"/>
        </w:rPr>
        <w:t xml:space="preserve"> 获取 "更多信息"。</w:t>
      </w:r>
    </w:p>
    <w:p w:rsidR="00E4537C" w:rsidRPr="00F27C19" w:rsidRDefault="00E4537C">
      <w:pPr>
        <w:pStyle w:val="1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在控制台你可以看到所有得守护进程，以及这些守护进程的信息。当守护进程出现问题的时候，你可以通过控制台得到错误信息，这些信息对你解决问题是很有效的。</w:t>
      </w:r>
    </w:p>
    <w:p w:rsidR="00E4537C" w:rsidRPr="00F27C19" w:rsidRDefault="00E4537C">
      <w:pPr>
        <w:pStyle w:val="13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 xml:space="preserve">NOTE: 最简单的调试方法是 </w:t>
      </w:r>
      <w:r w:rsidRPr="00F27C19">
        <w:rPr>
          <w:rStyle w:val="11"/>
          <w:rFonts w:ascii="Adobe 黑体 Std R" w:eastAsia="Adobe 黑体 Std R" w:hAnsi="Adobe 黑体 Std R" w:cs="Adobe 黑体 Std R"/>
        </w:rPr>
        <w:t>phd debug</w:t>
      </w:r>
      <w:r w:rsidRPr="00F27C19">
        <w:rPr>
          <w:rStyle w:val="11"/>
          <w:rFonts w:ascii="Adobe 黑体 Std R" w:eastAsia="Adobe 黑体 Std R" w:hAnsi="Adobe 黑体 Std R" w:cs="Adobe 黑体 Std R"/>
          <w:b w:val="0"/>
          <w:bCs w:val="0"/>
        </w:rPr>
        <w:t>，并能很快的找到问题所在。</w:t>
      </w:r>
      <w:r w:rsidRPr="00F27C19">
        <w:rPr>
          <w:rFonts w:ascii="Adobe 黑体 Std R" w:eastAsia="Adobe 黑体 Std R" w:hAnsi="Adobe 黑体 Std R" w:cs="Adobe 黑体 Std R"/>
        </w:rPr>
        <w:t>这将运行守护进程，而不</w:t>
      </w:r>
      <w:r w:rsidRPr="00F27C19">
        <w:rPr>
          <w:rFonts w:ascii="Adobe 黑体 Std R" w:eastAsia="Adobe 黑体 Std R" w:hAnsi="Adobe 黑体 Std R" w:cs="Adobe 黑体 Std R"/>
        </w:rPr>
        <w:lastRenderedPageBreak/>
        <w:t>加载它，这样你就可以在控制台看到进程信息了。</w:t>
      </w:r>
    </w:p>
    <w:p w:rsidR="00E4537C" w:rsidRPr="00F27C19" w:rsidRDefault="00E4537C">
      <w:pPr>
        <w:pStyle w:val="3"/>
      </w:pPr>
      <w:bookmarkStart w:id="66" w:name="available-daemons"/>
      <w:bookmarkStart w:id="67" w:name="_Toc385544106"/>
      <w:bookmarkEnd w:id="66"/>
      <w:r w:rsidRPr="00F27C19">
        <w:t>可用的守护进程</w:t>
      </w:r>
      <w:bookmarkEnd w:id="67"/>
    </w:p>
    <w:p w:rsidR="00E4537C" w:rsidRPr="00F27C19" w:rsidRDefault="00E4537C">
      <w:pPr>
        <w:rPr>
          <w:rStyle w:val="11"/>
          <w:sz w:val="21"/>
          <w:szCs w:val="21"/>
        </w:rPr>
      </w:pPr>
      <w:r w:rsidRPr="00F27C19">
        <w:t>通过</w:t>
      </w:r>
      <w:r w:rsidRPr="00F27C19">
        <w:rPr>
          <w:rStyle w:val="11"/>
        </w:rPr>
        <w:t>phd list</w:t>
      </w:r>
      <w:r w:rsidRPr="00F27C19">
        <w:t>可以得到一张可加载守护进程的列表:</w:t>
      </w:r>
    </w:p>
    <w:p w:rsidR="00E4537C" w:rsidRPr="00F27C19" w:rsidRDefault="00E4537C" w:rsidP="00553E2F">
      <w:pPr>
        <w:pStyle w:val="13"/>
        <w:numPr>
          <w:ilvl w:val="0"/>
          <w:numId w:val="14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libphutil test daemons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一般情况下没什么用处，除非需要对守护进程基础框架做开发或者调试守护进程的问题。</w:t>
      </w:r>
    </w:p>
    <w:p w:rsidR="00E4537C" w:rsidRPr="00F27C19" w:rsidRDefault="00E4537C" w:rsidP="00553E2F">
      <w:pPr>
        <w:pStyle w:val="13"/>
        <w:numPr>
          <w:ilvl w:val="0"/>
          <w:numId w:val="14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PhabricatorTaskmasterDaemon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 执行任务队列中的任务。</w:t>
      </w:r>
    </w:p>
    <w:p w:rsidR="00E4537C" w:rsidRPr="00F27C19" w:rsidRDefault="00E4537C" w:rsidP="00553E2F">
      <w:pPr>
        <w:pStyle w:val="13"/>
        <w:numPr>
          <w:ilvl w:val="0"/>
          <w:numId w:val="14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PhabricatorRepositoryPullLocalDaemon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追踪代码库。更多信息可参考 </w:t>
      </w:r>
      <w:hyperlink r:id="rId60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Diffusion User Guide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。 </w:t>
      </w:r>
    </w:p>
    <w:p w:rsidR="00E4537C" w:rsidRPr="00F27C19" w:rsidRDefault="00E4537C" w:rsidP="00553E2F">
      <w:pPr>
        <w:pStyle w:val="13"/>
        <w:numPr>
          <w:ilvl w:val="0"/>
          <w:numId w:val="14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PhabricatorGarbageCollectorDaemon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清理旧日志和缓存。</w:t>
      </w:r>
    </w:p>
    <w:p w:rsidR="00E4537C" w:rsidRPr="00F27C19" w:rsidRDefault="00E4537C">
      <w:pPr>
        <w:pStyle w:val="3"/>
      </w:pPr>
      <w:bookmarkStart w:id="68" w:name="debugging-and-tuning"/>
      <w:bookmarkStart w:id="69" w:name="_Toc385544107"/>
      <w:bookmarkEnd w:id="68"/>
      <w:r w:rsidRPr="00F27C19">
        <w:t>调试和优化</w:t>
      </w:r>
      <w:bookmarkEnd w:id="69"/>
    </w:p>
    <w:p w:rsidR="00E4537C" w:rsidRPr="00F27C19" w:rsidRDefault="00E4537C">
      <w:r w:rsidRPr="00F27C19">
        <w:t>在多数情况下，</w:t>
      </w:r>
      <w:r w:rsidRPr="00F27C19">
        <w:rPr>
          <w:rStyle w:val="11"/>
        </w:rPr>
        <w:t>phd start</w:t>
      </w:r>
      <w:r w:rsidRPr="00F27C19">
        <w:t xml:space="preserve"> 加载了所有你需要的守护进程。但是，你可能想要使用更细颗粒的守护进程控制来调试守护进程、启动自定义守护进程，或者启动特殊守护线程，比如：IRC bot。</w:t>
      </w:r>
    </w:p>
    <w:p w:rsidR="00E4537C" w:rsidRPr="00F27C19" w:rsidRDefault="00E4537C">
      <w:pPr>
        <w:rPr>
          <w:rFonts w:cs="Courier New"/>
          <w:color w:val="000000"/>
          <w:sz w:val="18"/>
          <w:szCs w:val="18"/>
        </w:rPr>
      </w:pPr>
      <w:r w:rsidRPr="00F27C19">
        <w:t xml:space="preserve">想要调试一个守护进程，需要使用 </w:t>
      </w:r>
      <w:r w:rsidRPr="00F27C19">
        <w:rPr>
          <w:rStyle w:val="Teletype"/>
          <w:rFonts w:ascii="Adobe 黑体 Std R" w:eastAsia="Adobe 黑体 Std R" w:hAnsi="Adobe 黑体 Std R"/>
        </w:rPr>
        <w:t>phd debug</w:t>
      </w:r>
      <w:r w:rsidRPr="00F27C19">
        <w:t>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00"/>
          <w:sz w:val="18"/>
          <w:szCs w:val="18"/>
        </w:rPr>
        <w:t xml:space="preserve">phabricator/bin/ </w:t>
      </w:r>
      <w:r w:rsidRPr="00F27C19">
        <w:rPr>
          <w:rFonts w:cs="Courier New"/>
          <w:color w:val="000080"/>
          <w:sz w:val="18"/>
          <w:szCs w:val="18"/>
        </w:rPr>
        <w:t>$ ./phd debug &lt;daemon&gt;</w:t>
      </w:r>
    </w:p>
    <w:p w:rsidR="00E4537C" w:rsidRPr="00F27C19" w:rsidRDefault="00E4537C">
      <w:pPr>
        <w:rPr>
          <w:rFonts w:cs="Courier New"/>
          <w:color w:val="000000"/>
          <w:sz w:val="18"/>
          <w:szCs w:val="18"/>
        </w:rPr>
      </w:pPr>
      <w:r w:rsidRPr="00F27C19">
        <w:t>你可以效仿如下方式进行参数传递（一般参数是传递给守护线程控制机制，而不是直接传递给守护进程本身）：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00"/>
          <w:sz w:val="18"/>
          <w:szCs w:val="18"/>
        </w:rPr>
        <w:t xml:space="preserve">phabricator/bin/ </w:t>
      </w:r>
      <w:r w:rsidRPr="00F27C19">
        <w:rPr>
          <w:rFonts w:cs="Courier New"/>
          <w:color w:val="000080"/>
          <w:sz w:val="18"/>
          <w:szCs w:val="18"/>
        </w:rPr>
        <w:t>$ ./phd debug &lt;daemon&gt; -- --flavor apple</w:t>
      </w:r>
    </w:p>
    <w:p w:rsidR="00E4537C" w:rsidRPr="00F27C19" w:rsidRDefault="00E4537C">
      <w:r w:rsidRPr="00F27C19">
        <w:t xml:space="preserve">在调试模式下，守护线程未被线程化（或初始化），并且你可以在控制台端看到更多调试信息。这将使调试错误变得更简单。可以通过 </w:t>
      </w:r>
      <w:r w:rsidRPr="00F27C19">
        <w:rPr>
          <w:rStyle w:val="Teletype"/>
          <w:rFonts w:ascii="Adobe 黑体 Std R" w:eastAsia="Adobe 黑体 Std R" w:hAnsi="Adobe 黑体 Std R"/>
        </w:rPr>
        <w:t>^C</w:t>
      </w:r>
      <w:r w:rsidRPr="00F27C19">
        <w:rPr>
          <w:rStyle w:val="Teletype"/>
          <w:rFonts w:ascii="Adobe 黑体 Std R" w:eastAsia="Adobe 黑体 Std R" w:hAnsi="Adobe 黑体 Std R" w:cs="Adobe 黑体 Std R"/>
        </w:rPr>
        <w:t>（</w:t>
      </w:r>
      <w:r w:rsidRPr="00F27C19">
        <w:rPr>
          <w:rStyle w:val="Teletype"/>
          <w:rFonts w:ascii="Adobe 黑体 Std R" w:eastAsia="Adobe 黑体 Std R" w:hAnsi="Adobe 黑体 Std R"/>
        </w:rPr>
        <w:t>Ctrl+C</w:t>
      </w:r>
      <w:r w:rsidRPr="00F27C19">
        <w:rPr>
          <w:rStyle w:val="Teletype"/>
          <w:rFonts w:ascii="Adobe 黑体 Std R" w:eastAsia="Adobe 黑体 Std R" w:hAnsi="Adobe 黑体 Std R" w:cs="Adobe 黑体 Std R"/>
        </w:rPr>
        <w:t>）来</w:t>
      </w:r>
      <w:r w:rsidRPr="00F27C19">
        <w:rPr>
          <w:rStyle w:val="Teletype"/>
          <w:rFonts w:ascii="Adobe 黑体 Std R" w:eastAsia="Adobe 黑体 Std R" w:hAnsi="Adobe 黑体 Std R" w:cs="微软雅黑"/>
        </w:rPr>
        <w:t>终</w:t>
      </w:r>
      <w:r w:rsidRPr="00F27C19">
        <w:rPr>
          <w:rStyle w:val="Teletype"/>
          <w:rFonts w:ascii="Adobe 黑体 Std R" w:eastAsia="Adobe 黑体 Std R" w:hAnsi="Adobe 黑体 Std R" w:cs="MS Gothic"/>
        </w:rPr>
        <w:t>止守</w:t>
      </w:r>
      <w:r w:rsidRPr="00F27C19">
        <w:rPr>
          <w:rStyle w:val="Teletype"/>
          <w:rFonts w:ascii="Adobe 黑体 Std R" w:eastAsia="Adobe 黑体 Std R" w:hAnsi="Adobe 黑体 Std R" w:cs="微软雅黑"/>
        </w:rPr>
        <w:t>护线</w:t>
      </w:r>
      <w:r w:rsidRPr="00F27C19">
        <w:rPr>
          <w:rStyle w:val="Teletype"/>
          <w:rFonts w:ascii="Adobe 黑体 Std R" w:eastAsia="Adobe 黑体 Std R" w:hAnsi="Adobe 黑体 Std R" w:cs="MS Gothic"/>
        </w:rPr>
        <w:t>程。</w:t>
      </w:r>
    </w:p>
    <w:p w:rsidR="00E4537C" w:rsidRPr="00F27C19" w:rsidRDefault="00E4537C">
      <w:pPr>
        <w:rPr>
          <w:rFonts w:cs="Courier New"/>
          <w:color w:val="000000"/>
          <w:sz w:val="18"/>
          <w:szCs w:val="18"/>
        </w:rPr>
      </w:pPr>
      <w:r w:rsidRPr="00F27C19">
        <w:t xml:space="preserve">需要加载一个非标准的守护进程，需要使用 </w:t>
      </w:r>
      <w:r w:rsidRPr="00F27C19">
        <w:rPr>
          <w:rStyle w:val="Teletype"/>
          <w:rFonts w:ascii="Adobe 黑体 Std R" w:eastAsia="Adobe 黑体 Std R" w:hAnsi="Adobe 黑体 Std R"/>
        </w:rPr>
        <w:t>phd launch</w:t>
      </w:r>
      <w:r w:rsidRPr="00F27C19">
        <w:t>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00"/>
          <w:sz w:val="18"/>
          <w:szCs w:val="18"/>
        </w:rPr>
        <w:t xml:space="preserve">phabricator/bin/ </w:t>
      </w:r>
      <w:r w:rsidRPr="00F27C19">
        <w:rPr>
          <w:rFonts w:cs="Courier New"/>
          <w:color w:val="000080"/>
          <w:sz w:val="18"/>
          <w:szCs w:val="18"/>
        </w:rPr>
        <w:t>$ ./phd launch &lt;daemon&gt;</w:t>
      </w:r>
    </w:p>
    <w:p w:rsidR="00E4537C" w:rsidRPr="00F27C19" w:rsidRDefault="00E4537C">
      <w:r w:rsidRPr="00F27C19">
        <w:t>这个守护进程将被进程化，并且正常运行。</w:t>
      </w:r>
    </w:p>
    <w:p w:rsidR="00E4537C" w:rsidRPr="00F27C19" w:rsidRDefault="00E4537C">
      <w:pPr>
        <w:pStyle w:val="3"/>
        <w:rPr>
          <w:rStyle w:val="Teletype"/>
          <w:rFonts w:ascii="Adobe 黑体 Std R" w:eastAsia="Adobe 黑体 Std R" w:hAnsi="Adobe 黑体 Std R" w:cs="Adobe 黑体 Std R"/>
          <w:sz w:val="21"/>
          <w:szCs w:val="21"/>
        </w:rPr>
      </w:pPr>
      <w:bookmarkStart w:id="70" w:name="_Toc385544108"/>
      <w:r w:rsidRPr="00F27C19">
        <w:t>技巧总汇</w:t>
      </w:r>
      <w:bookmarkEnd w:id="70"/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start一次开启多少个“监工（守护进程）”可以通过phd.start-taskmasters进行配置。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如果你有任务阻塞了，可以尝试增加开启的“监工”数。</w:t>
      </w:r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当你使用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launch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或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debug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加载/调试一个守护进程，你可以输入守护进程名字中的任何独特子串， 使用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launch pull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同样能正常工作。 </w:t>
      </w:r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stop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和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restart将会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停止机器上所有的有关phabricator的守护进程, 不仅仅是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start开启的，只要相关的守护进程都会停止。phd restart只会开启phd start的那些守护进程。如果你需要加载自定义守护进程，需要在phd restart之后，加载你的自定义进程。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</w:t>
      </w:r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你可以写一个自定义守护进程作为 </w:t>
      </w:r>
      <w:hyperlink r:id="rId61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PhabricatorDaemon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的扩展，并且让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phd进行管理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。更多信息可以参考 </w:t>
      </w:r>
      <w:hyperlink r:id="rId62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libphutil Libraries User Guide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>。</w:t>
      </w:r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lastRenderedPageBreak/>
        <w:t xml:space="preserve">参考 </w:t>
      </w:r>
      <w:hyperlink r:id="rId63" w:history="1">
        <w:r w:rsidRPr="00F27C19">
          <w:rPr>
            <w:rStyle w:val="a6"/>
            <w:rFonts w:ascii="Adobe 黑体 Std R" w:eastAsia="Adobe 黑体 Std R" w:hAnsi="Adobe 黑体 Std R"/>
            <w:sz w:val="21"/>
            <w:szCs w:val="21"/>
          </w:rPr>
          <w:t>Diffusion User Guide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有关于优化代码库跟踪的守护进程的更多信息。</w:t>
      </w:r>
      <w:r w:rsidRPr="00F27C19">
        <w:rPr>
          <w:rFonts w:ascii="Adobe 黑体 Std R" w:eastAsia="Adobe 黑体 Std R" w:hAnsi="Adobe 黑体 Std R" w:cs="Liberation Serif"/>
          <w:sz w:val="21"/>
          <w:szCs w:val="21"/>
        </w:rPr>
        <w:t xml:space="preserve"> </w:t>
      </w:r>
    </w:p>
    <w:p w:rsidR="00E4537C" w:rsidRPr="00F27C19" w:rsidRDefault="00E4537C">
      <w:pPr>
        <w:pStyle w:val="3"/>
      </w:pPr>
      <w:bookmarkStart w:id="71" w:name="_Toc385544109"/>
      <w:r w:rsidRPr="00F27C19">
        <w:t>联机操作</w:t>
      </w:r>
      <w:bookmarkEnd w:id="71"/>
    </w:p>
    <w:p w:rsidR="00E4537C" w:rsidRPr="00F27C19" w:rsidRDefault="00E4537C">
      <w:pPr>
        <w:rPr>
          <w:rStyle w:val="Teletype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如果你使用多台机器， 你需要使用phd launch 来调整守护进程的加载方式，以及通过以下关键字，在联机的情况下区分守护进程:</w:t>
      </w:r>
    </w:p>
    <w:p w:rsidR="00E4537C" w:rsidRPr="00F27C19" w:rsidRDefault="00E4537C" w:rsidP="00553E2F">
      <w:pPr>
        <w:pStyle w:val="13"/>
        <w:numPr>
          <w:ilvl w:val="0"/>
          <w:numId w:val="16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PhabricatorRepositoryPullLocalDaemon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可以在任何机器上都可以运行一个副本。每个前端页面无法正确运行正常的副本，这时需要使用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--no-discovery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标示才能正常运行。 </w:t>
      </w:r>
    </w:p>
    <w:p w:rsidR="00E4537C" w:rsidRPr="00F27C19" w:rsidRDefault="00E4537C" w:rsidP="00553E2F">
      <w:pPr>
        <w:pStyle w:val="13"/>
        <w:numPr>
          <w:ilvl w:val="0"/>
          <w:numId w:val="16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PhabricatorGarbageCollectorDaemon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 可以在任何机器上都可以运行一个副本。</w:t>
      </w:r>
    </w:p>
    <w:p w:rsidR="00E4537C" w:rsidRPr="00F27C19" w:rsidRDefault="00E4537C" w:rsidP="00553E2F">
      <w:pPr>
        <w:pStyle w:val="13"/>
        <w:numPr>
          <w:ilvl w:val="0"/>
          <w:numId w:val="16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/>
          <w:sz w:val="21"/>
          <w:szCs w:val="21"/>
        </w:rPr>
        <w:t>PhabricatorTaskmasterDaemon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使用多个副本，运行来自备份中的任务。你可以单机运行这些任务，也可以联机运行它们。</w:t>
      </w:r>
    </w:p>
    <w:p w:rsidR="00E4537C" w:rsidRPr="00F27C19" w:rsidRDefault="00E4537C">
      <w:r w:rsidRPr="00F27C19">
        <w:t>一个无端浪费的安装，可能会使一些守护进程使用专用守护进程器运行，</w:t>
      </w:r>
      <w:r w:rsidRPr="00F27C19">
        <w:rPr>
          <w:rStyle w:val="Teletype"/>
          <w:rFonts w:ascii="Adobe 黑体 Std R" w:eastAsia="Adobe 黑体 Std R" w:hAnsi="Adobe 黑体 Std R" w:cs="Adobe 黑体 Std R"/>
        </w:rPr>
        <w:t>phd start</w:t>
      </w:r>
      <w:r w:rsidRPr="00F27C19">
        <w:t xml:space="preserve"> 只运行任务管理池中配置好的守护进程。在</w:t>
      </w:r>
      <w:r w:rsidRPr="00F27C19">
        <w:rPr>
          <w:rStyle w:val="Teletype"/>
          <w:rFonts w:ascii="Adobe 黑体 Std R" w:eastAsia="Adobe 黑体 Std R" w:hAnsi="Adobe 黑体 Std R" w:cs="Adobe 黑体 Std R"/>
        </w:rPr>
        <w:t>phd start</w:t>
      </w:r>
      <w:r w:rsidRPr="00F27C19">
        <w:t xml:space="preserve"> 之后，还需要在web服务器端运行 </w:t>
      </w:r>
      <w:r w:rsidRPr="00F27C19">
        <w:rPr>
          <w:rStyle w:val="Teletype"/>
          <w:rFonts w:ascii="Adobe 黑体 Std R" w:eastAsia="Adobe 黑体 Std R" w:hAnsi="Adobe 黑体 Std R"/>
        </w:rPr>
        <w:t>phd launch PhabricatorRepositoryPullLocalDaemon --no-discovery</w:t>
      </w:r>
      <w:r w:rsidRPr="00F27C19">
        <w:t xml:space="preserve"> 。这样使用的资源要比一般的任务多得多。</w:t>
      </w:r>
    </w:p>
    <w:p w:rsidR="00E4537C" w:rsidRPr="00F27C19" w:rsidRDefault="00E4537C">
      <w:pPr>
        <w:pStyle w:val="2"/>
      </w:pPr>
      <w:bookmarkStart w:id="72" w:name="_Toc385544110"/>
      <w:r w:rsidRPr="00F27C19">
        <w:t>HTTPS 相关故障解决</w:t>
      </w:r>
      <w:bookmarkEnd w:id="72"/>
    </w:p>
    <w:p w:rsidR="00E4537C" w:rsidRPr="00F27C19" w:rsidRDefault="00E4537C">
      <w:r w:rsidRPr="00F27C19">
        <w:t>排除HTTPS上的连接问题的详细说明。</w:t>
      </w:r>
    </w:p>
    <w:p w:rsidR="00E4537C" w:rsidRPr="00F27C19" w:rsidRDefault="00E4537C">
      <w:pPr>
        <w:pStyle w:val="3"/>
      </w:pPr>
      <w:bookmarkStart w:id="73" w:name="_Toc385544111"/>
      <w:r w:rsidRPr="00F27C19">
        <w:t>概述</w:t>
      </w:r>
      <w:bookmarkEnd w:id="73"/>
    </w:p>
    <w:p w:rsidR="00E4537C" w:rsidRPr="00F27C19" w:rsidRDefault="00E4537C">
      <w:r w:rsidRPr="00F27C19">
        <w:t>当你安装Phabricator 碰到HTTPS连接错误，并收到 "There was an error negotiating the SSL connection." 的错误时，这里记录的一些方法可以帮你诊断和解决问题。</w:t>
      </w:r>
    </w:p>
    <w:p w:rsidR="00E4537C" w:rsidRPr="00F27C19" w:rsidRDefault="00E4537C">
      <w:pPr>
        <w:rPr>
          <w:sz w:val="21"/>
          <w:szCs w:val="21"/>
        </w:rPr>
      </w:pPr>
      <w:r w:rsidRPr="00F27C19">
        <w:t>连接时失败可能有如下原因：</w:t>
      </w:r>
    </w:p>
    <w:p w:rsidR="00E4537C" w:rsidRPr="00F27C19" w:rsidRDefault="00E4537C" w:rsidP="00553E2F">
      <w:pPr>
        <w:pStyle w:val="13"/>
        <w:numPr>
          <w:ilvl w:val="0"/>
          <w:numId w:val="17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你还没有把当前证书发布机构作为一个信赖的权威。(这是比较常见得问题，通常为自签证书问题)</w:t>
      </w:r>
    </w:p>
    <w:p w:rsidR="00E4537C" w:rsidRPr="00F27C19" w:rsidRDefault="00E4537C" w:rsidP="00553E2F">
      <w:pPr>
        <w:pStyle w:val="13"/>
        <w:numPr>
          <w:ilvl w:val="0"/>
          <w:numId w:val="17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SSL证书签署了错误的域名。例如, 签署在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www.example.com的认证，将不会在phabricator.example.com上工作。</w:t>
      </w:r>
    </w:p>
    <w:p w:rsidR="00E4537C" w:rsidRPr="00F27C19" w:rsidRDefault="00E4537C" w:rsidP="00553E2F">
      <w:pPr>
        <w:pStyle w:val="13"/>
        <w:numPr>
          <w:ilvl w:val="0"/>
          <w:numId w:val="17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服务器拒绝 TLSv1 SNI连接域名 (这个问题比较复杂，可以参见下面的解决办法)。</w:t>
      </w:r>
    </w:p>
    <w:p w:rsidR="00E4537C" w:rsidRPr="00F27C19" w:rsidRDefault="00E4537C">
      <w:pPr>
        <w:pStyle w:val="3"/>
      </w:pPr>
      <w:bookmarkStart w:id="74" w:name="_Toc385544112"/>
      <w:r w:rsidRPr="00F27C19">
        <w:t>证书认证问题</w:t>
      </w:r>
      <w:bookmarkEnd w:id="74"/>
    </w:p>
    <w:p w:rsidR="00E4537C" w:rsidRPr="00F27C19" w:rsidRDefault="00E4537C">
      <w:r w:rsidRPr="00F27C19">
        <w:t>SSL 证书需要被当做一个可信赖得权威 ( Certificate Authority ,"CA") 才能被HTTPS接受。 如果证书没有被信赖，连接将会失败。 (之所以要这样做，是为了抵御一种叫做“中间人”的窃听攻击)。通常，你从一个知名权威机构购买一个证书，客户端会有一个认证机构列表，只要证书得发布机构在这个列表中，连接就会成功。</w:t>
      </w:r>
    </w:p>
    <w:p w:rsidR="00E4537C" w:rsidRPr="00F27C19" w:rsidRDefault="00E4537C">
      <w:r w:rsidRPr="00F27C19">
        <w:t>你也可以自造自己得CA签署的证书，但是客户端默认是对其不信任的。他们需要将这个CA加入可信赖权威机构列表中。</w:t>
      </w:r>
    </w:p>
    <w:p w:rsidR="00E4537C" w:rsidRPr="00F27C19" w:rsidRDefault="00E4537C">
      <w:r w:rsidRPr="00F27C19">
        <w:t xml:space="preserve">对于如何添加CA到可信赖机构列表, 可以参考 </w:t>
      </w:r>
      <w:r w:rsidRPr="00F27C19">
        <w:rPr>
          <w:rStyle w:val="Teletype"/>
          <w:rFonts w:ascii="Adobe 黑体 Std R" w:eastAsia="Adobe 黑体 Std R" w:hAnsi="Adobe 黑体 Std R"/>
        </w:rPr>
        <w:t>libphutil/resources/ssl/README</w:t>
      </w:r>
      <w:r w:rsidRPr="00F27C19">
        <w:t>。</w:t>
      </w:r>
    </w:p>
    <w:p w:rsidR="00E4537C" w:rsidRPr="00F27C19" w:rsidRDefault="00E4537C">
      <w:r w:rsidRPr="00F27C19">
        <w:lastRenderedPageBreak/>
        <w:t>可能有证书不是信赖的机构办法，但是也可以通过。这是因为这个功能/协议暂时不被支持，同时妥协于SSL的防窃听能力，非信赖机构得证书，也能通过验证。</w:t>
      </w:r>
    </w:p>
    <w:p w:rsidR="00E4537C" w:rsidRPr="00F27C19" w:rsidRDefault="00E4537C">
      <w:pPr>
        <w:pStyle w:val="3"/>
      </w:pPr>
      <w:bookmarkStart w:id="75" w:name="_Toc385544113"/>
      <w:r w:rsidRPr="00F27C19">
        <w:t>域名问题</w:t>
      </w:r>
      <w:bookmarkEnd w:id="75"/>
    </w:p>
    <w:p w:rsidR="00E4537C" w:rsidRPr="00F27C19" w:rsidRDefault="00E4537C">
      <w:pPr>
        <w:rPr>
          <w:rFonts w:cs="Courier New"/>
          <w:color w:val="000080"/>
          <w:sz w:val="18"/>
          <w:szCs w:val="18"/>
        </w:rPr>
      </w:pPr>
      <w:r w:rsidRPr="00F27C19">
        <w:t>有验证证书得问题，可以采用如下的方式：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80"/>
          <w:sz w:val="18"/>
          <w:szCs w:val="18"/>
        </w:rPr>
        <w:t>$ openssl x509 -text -in &lt;certificate&gt;</w:t>
      </w:r>
    </w:p>
    <w:p w:rsidR="00E4537C" w:rsidRPr="00F27C19" w:rsidRDefault="00E4537C">
      <w:pPr>
        <w:pStyle w:val="13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如果证书的产生是偶然事件， 例如： 现在使用</w:t>
      </w:r>
      <w:r w:rsidRPr="00F27C19">
        <w:rPr>
          <w:rStyle w:val="Teletype"/>
          <w:rFonts w:ascii="Adobe 黑体 Std R" w:eastAsia="Adobe 黑体 Std R" w:hAnsi="Adobe 黑体 Std R"/>
        </w:rPr>
        <w:t>www.example.com</w:t>
      </w:r>
      <w:r w:rsidRPr="00F27C19">
        <w:rPr>
          <w:rFonts w:ascii="Adobe 黑体 Std R" w:eastAsia="Adobe 黑体 Std R" w:hAnsi="Adobe 黑体 Std R" w:cs="Adobe 黑体 Std R"/>
        </w:rPr>
        <w:t xml:space="preserve"> 安装</w:t>
      </w:r>
      <w:r w:rsidRPr="00F27C19">
        <w:rPr>
          <w:rStyle w:val="Teletype"/>
          <w:rFonts w:ascii="Adobe 黑体 Std R" w:eastAsia="Adobe 黑体 Std R" w:hAnsi="Adobe 黑体 Std R"/>
        </w:rPr>
        <w:t>Phabricator</w:t>
      </w:r>
      <w:r w:rsidRPr="00F27C19">
        <w:rPr>
          <w:rFonts w:ascii="Adobe 黑体 Std R" w:eastAsia="Adobe 黑体 Std R" w:hAnsi="Adobe 黑体 Std R" w:cs="Adobe 黑体 Std R"/>
        </w:rPr>
        <w:t xml:space="preserve">，但是你已经使用 </w:t>
      </w:r>
      <w:r w:rsidRPr="00F27C19">
        <w:rPr>
          <w:rStyle w:val="Teletype"/>
          <w:rFonts w:ascii="Adobe 黑体 Std R" w:eastAsia="Adobe 黑体 Std R" w:hAnsi="Adobe 黑体 Std R"/>
        </w:rPr>
        <w:t>phabricator.example.com安装了</w:t>
      </w:r>
      <w:r w:rsidRPr="00F27C19">
        <w:rPr>
          <w:rStyle w:val="Teletype"/>
          <w:rFonts w:ascii="Adobe 黑体 Std R" w:eastAsia="Adobe 黑体 Std R" w:hAnsi="Adobe 黑体 Std R" w:cs="Adobe 黑体 Std R"/>
        </w:rPr>
        <w:t xml:space="preserve">Phabricator </w:t>
      </w:r>
      <w:r w:rsidRPr="00F27C19">
        <w:rPr>
          <w:rStyle w:val="Teletype"/>
          <w:rFonts w:ascii="Adobe 黑体 Std R" w:eastAsia="Adobe 黑体 Std R" w:hAnsi="Adobe 黑体 Std R"/>
        </w:rPr>
        <w:t>，你需要为正确的域名创建一个新的证书。</w:t>
      </w:r>
      <w:r w:rsidRPr="00F27C19">
        <w:rPr>
          <w:rFonts w:ascii="Adobe 黑体 Std R" w:eastAsia="Adobe 黑体 Std R" w:hAnsi="Adobe 黑体 Std R" w:cs="Adobe 黑体 Std R"/>
        </w:rPr>
        <w:t xml:space="preserve"> </w:t>
      </w:r>
    </w:p>
    <w:p w:rsidR="00E4537C" w:rsidRPr="00F27C19" w:rsidRDefault="00E4537C">
      <w:pPr>
        <w:pStyle w:val="3"/>
      </w:pPr>
      <w:bookmarkStart w:id="76" w:name="sni-problems"/>
      <w:bookmarkStart w:id="77" w:name="_Toc385544114"/>
      <w:bookmarkEnd w:id="76"/>
      <w:r w:rsidRPr="00F27C19">
        <w:t>SNI 问题</w:t>
      </w:r>
      <w:bookmarkEnd w:id="77"/>
    </w:p>
    <w:p w:rsidR="00E4537C" w:rsidRPr="00F27C19" w:rsidRDefault="00E4537C">
      <w:r w:rsidRPr="00F27C19">
        <w:t>服务器名称识别(Server Name Identification ,"SNI") 是 TLSv1的一个特性。它的工作原理，有些类似于Apache 虚拟主机(VirtualHosts)，并且允许服务器加载 不同得证书，客户端可以通过使用不同的名字来进行连接对应的证书。</w:t>
      </w:r>
    </w:p>
    <w:p w:rsidR="00E4537C" w:rsidRPr="00F27C19" w:rsidRDefault="00E4537C">
      <w:pPr>
        <w:rPr>
          <w:rFonts w:cs="Courier New"/>
          <w:color w:val="000080"/>
          <w:sz w:val="18"/>
          <w:szCs w:val="18"/>
        </w:rPr>
      </w:pPr>
      <w:r w:rsidRPr="00F27C19">
        <w:t>当服务器没有配置正确，也会拒绝 TSLv1 SNI访问，因为他们无法识别客户端要连接的名字。 这个问题比较麻烦，但是你可以运行如下得命令进行测试：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80"/>
          <w:sz w:val="18"/>
          <w:szCs w:val="18"/>
        </w:rPr>
        <w:t>$ openssl s_client -connect example.com:443 -servername example.com</w:t>
      </w:r>
    </w:p>
    <w:p w:rsidR="00E4537C" w:rsidRPr="00F27C19" w:rsidRDefault="00E4537C">
      <w:pPr>
        <w:rPr>
          <w:rFonts w:cs="Courier New"/>
          <w:color w:val="004012"/>
          <w:sz w:val="18"/>
          <w:szCs w:val="18"/>
        </w:rPr>
      </w:pPr>
      <w:r w:rsidRPr="00F27C19">
        <w:t>通过"example.com"更换两个实例。如果你收到的了</w:t>
      </w:r>
      <w:r w:rsidRPr="00F27C19">
        <w:rPr>
          <w:rStyle w:val="Teletype"/>
          <w:rFonts w:ascii="Adobe 黑体 Std R" w:eastAsia="Adobe 黑体 Std R" w:hAnsi="Adobe 黑体 Std R" w:cs="Adobe 黑体 Std R"/>
        </w:rPr>
        <w:t>reason(1112)</w:t>
      </w:r>
      <w:r w:rsidRPr="00F27C19">
        <w:t xml:space="preserve">错误 </w:t>
      </w:r>
      <w:r w:rsidRPr="00F27C19">
        <w:rPr>
          <w:rStyle w:val="Teletype"/>
          <w:rFonts w:ascii="Adobe 黑体 Std R" w:eastAsia="Adobe 黑体 Std R" w:hAnsi="Adobe 黑体 Std R"/>
        </w:rPr>
        <w:t>SSL23_GET_SERVER_HELLO</w:t>
      </w:r>
      <w:r w:rsidRPr="00F27C19">
        <w:t xml:space="preserve"> ，如下所示: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601200"/>
          <w:sz w:val="18"/>
          <w:szCs w:val="18"/>
        </w:rPr>
      </w:pPr>
      <w:r w:rsidRPr="00F27C19">
        <w:rPr>
          <w:rFonts w:cs="Courier New"/>
          <w:color w:val="004012"/>
          <w:sz w:val="18"/>
          <w:szCs w:val="18"/>
        </w:rPr>
        <w:t>CONNECTED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601200"/>
          <w:sz w:val="18"/>
          <w:szCs w:val="18"/>
        </w:rPr>
        <w:t>00000003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601200"/>
          <w:sz w:val="18"/>
          <w:szCs w:val="18"/>
        </w:rPr>
        <w:t>87871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000A65"/>
          <w:sz w:val="18"/>
          <w:szCs w:val="18"/>
        </w:rPr>
        <w:t>error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601200"/>
          <w:sz w:val="18"/>
          <w:szCs w:val="18"/>
        </w:rPr>
        <w:t>14077458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000A65"/>
          <w:sz w:val="18"/>
          <w:szCs w:val="18"/>
        </w:rPr>
        <w:t>SSL</w:t>
      </w:r>
      <w:r w:rsidRPr="00F27C1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routines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000A65"/>
          <w:sz w:val="18"/>
          <w:szCs w:val="18"/>
        </w:rPr>
        <w:t>SSL23_GET_SERVER_HELLO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004012"/>
          <w:sz w:val="18"/>
          <w:szCs w:val="18"/>
        </w:rPr>
        <w:t>reason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601200"/>
          <w:sz w:val="18"/>
          <w:szCs w:val="18"/>
        </w:rPr>
        <w:t>1112</w:t>
      </w:r>
      <w:r w:rsidRPr="00F27C19">
        <w:rPr>
          <w:rFonts w:cs="Courier New"/>
          <w:color w:val="AA2211"/>
          <w:sz w:val="18"/>
          <w:szCs w:val="18"/>
        </w:rPr>
        <w:t>):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SourceCache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OpenSSL098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OpenSSL098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601200"/>
          <w:sz w:val="18"/>
          <w:szCs w:val="18"/>
        </w:rPr>
        <w:t>44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src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ssl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s23_clnt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c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601200"/>
          <w:sz w:val="18"/>
          <w:szCs w:val="18"/>
        </w:rPr>
        <w:t>602</w:t>
      </w:r>
      <w:r w:rsidRPr="00F27C19">
        <w:rPr>
          <w:rFonts w:cs="Courier New"/>
          <w:color w:val="AA2211"/>
          <w:sz w:val="18"/>
          <w:szCs w:val="18"/>
        </w:rPr>
        <w:t>:</w:t>
      </w:r>
    </w:p>
    <w:p w:rsidR="00E4537C" w:rsidRPr="00F27C19" w:rsidRDefault="00E4537C">
      <w:r w:rsidRPr="00F27C19">
        <w:t>...这就表明服务的配置有问题。造成这个问题有共同原因，就是Phabricator的虚拟主机域名没有在Apache服务器端被明确，或被识别。</w:t>
      </w:r>
    </w:p>
    <w:p w:rsidR="00E4537C" w:rsidRPr="00F27C19" w:rsidRDefault="00E4537C" w:rsidP="000F1652">
      <w:r w:rsidRPr="00F27C19">
        <w:t>这个问题只发生一些版本的OpenSSL客户端上（v0.9.8r或更早的版本，直到1.0.0这个问题</w:t>
      </w:r>
      <w:r w:rsidR="0087670B">
        <w:rPr>
          <w:rFonts w:hint="eastAsia"/>
        </w:rPr>
        <w:t>才</w:t>
      </w:r>
      <w:r w:rsidRPr="00F27C19">
        <w:t>被解决。）</w:t>
      </w:r>
    </w:p>
    <w:p w:rsidR="00E4537C" w:rsidRPr="00F27C19" w:rsidRDefault="00E4537C">
      <w:pPr>
        <w:pStyle w:val="1"/>
        <w:rPr>
          <w:rFonts w:ascii="Adobe 黑体 Std R" w:hAnsi="Adobe 黑体 Std R"/>
        </w:rPr>
      </w:pPr>
      <w:bookmarkStart w:id="78" w:name="_Toc385544115"/>
      <w:r w:rsidRPr="00F27C19">
        <w:rPr>
          <w:rFonts w:ascii="Adobe 黑体 Std R" w:hAnsi="Adobe 黑体 Std R"/>
        </w:rPr>
        <w:t>使用篇（Application User Guides）</w:t>
      </w:r>
      <w:bookmarkEnd w:id="78"/>
    </w:p>
    <w:p w:rsidR="00E4537C" w:rsidRPr="00F27C19" w:rsidRDefault="00E4537C">
      <w:pPr>
        <w:pStyle w:val="2"/>
      </w:pPr>
      <w:bookmarkStart w:id="79" w:name="_Toc385544116"/>
      <w:r w:rsidRPr="00F27C19">
        <w:t>Arcanist快速入门</w:t>
      </w:r>
      <w:bookmarkEnd w:id="79"/>
    </w:p>
    <w:p w:rsidR="00E4537C" w:rsidRPr="00F27C19" w:rsidRDefault="00E4537C">
      <w:r w:rsidRPr="00F27C19">
        <w:t>快速入门可以使Arcanist为一个全新的工程正常工作。</w:t>
      </w:r>
    </w:p>
    <w:p w:rsidR="00E4537C" w:rsidRPr="00F27C19" w:rsidRDefault="00E4537C">
      <w:r w:rsidRPr="00F27C19">
        <w:lastRenderedPageBreak/>
        <w:t>这里对安装Arcanist，配置/使用一个工程，以及使用</w:t>
      </w:r>
      <w:r w:rsidRPr="00F27C19">
        <w:rPr>
          <w:shd w:val="clear" w:color="auto" w:fill="D8D8D8"/>
        </w:rPr>
        <w:t xml:space="preserve">arc </w:t>
      </w:r>
      <w:r w:rsidRPr="00F27C19">
        <w:t>脚本发送可回顾的修改集，等步骤进行了一个总结。</w:t>
      </w:r>
    </w:p>
    <w:p w:rsidR="00E4537C" w:rsidRPr="00F27C19" w:rsidRDefault="00E4537C">
      <w:pPr>
        <w:pStyle w:val="3"/>
      </w:pPr>
      <w:bookmarkStart w:id="80" w:name="install-arcanist"/>
      <w:bookmarkStart w:id="81" w:name="_Toc385544117"/>
      <w:bookmarkEnd w:id="80"/>
      <w:r w:rsidRPr="00F27C19">
        <w:t>安装Arcanist</w:t>
      </w:r>
      <w:bookmarkEnd w:id="81"/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有关安装Arcanist的详细文档，可见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hyperlink r:id="rId64" w:history="1">
        <w:r w:rsidRPr="00F27C19">
          <w:rPr>
            <w:rStyle w:val="a6"/>
          </w:rPr>
          <w:t>Arcanist User Guide</w:t>
        </w:r>
      </w:hyperlink>
      <w:r w:rsidRPr="00F27C19">
        <w:t>。</w:t>
      </w:r>
    </w:p>
    <w:p w:rsidR="00E4537C" w:rsidRPr="00F27C19" w:rsidRDefault="00E4537C" w:rsidP="00553E2F">
      <w:pPr>
        <w:numPr>
          <w:ilvl w:val="0"/>
          <w:numId w:val="31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111111"/>
          <w:sz w:val="20"/>
          <w:szCs w:val="20"/>
        </w:rPr>
        <w:t>对于 Mac OS X操作系统, 可见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hyperlink r:id="rId65" w:history="1">
        <w:r w:rsidRPr="00F27C19">
          <w:rPr>
            <w:rStyle w:val="a6"/>
          </w:rPr>
          <w:t>Arcanist User Guide: Mac OS X</w:t>
        </w:r>
      </w:hyperlink>
      <w:r w:rsidRPr="00F27C19">
        <w:rPr>
          <w:rFonts w:cs="Tahoma"/>
          <w:color w:val="111111"/>
          <w:sz w:val="20"/>
          <w:szCs w:val="20"/>
        </w:rPr>
        <w:t>.</w:t>
      </w:r>
    </w:p>
    <w:p w:rsidR="00E4537C" w:rsidRPr="00F27C19" w:rsidRDefault="00E4537C" w:rsidP="00553E2F">
      <w:pPr>
        <w:numPr>
          <w:ilvl w:val="0"/>
          <w:numId w:val="31"/>
        </w:numPr>
        <w:shd w:val="clear" w:color="auto" w:fill="FFFFFF"/>
        <w:spacing w:line="312" w:lineRule="atLeast"/>
      </w:pPr>
      <w:r w:rsidRPr="00F27C19">
        <w:rPr>
          <w:rFonts w:cs="Tahoma"/>
          <w:color w:val="111111"/>
          <w:sz w:val="20"/>
          <w:szCs w:val="20"/>
        </w:rPr>
        <w:t>对于 Windows操作系统, 可见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hyperlink r:id="rId66" w:history="1">
        <w:r w:rsidRPr="00F27C19">
          <w:rPr>
            <w:rStyle w:val="a6"/>
          </w:rPr>
          <w:t>Arcanist User Guide: Windows</w:t>
        </w:r>
      </w:hyperlink>
      <w:r w:rsidRPr="00F27C19">
        <w:rPr>
          <w:rFonts w:cs="Tahoma"/>
          <w:color w:val="111111"/>
          <w:sz w:val="20"/>
          <w:szCs w:val="20"/>
        </w:rPr>
        <w:t>.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首先, 安装依赖（以下两项在ubuntu的安装脚本中已经包含）:</w:t>
      </w:r>
    </w:p>
    <w:p w:rsidR="00E4537C" w:rsidRPr="00F27C19" w:rsidRDefault="00E4537C" w:rsidP="00553E2F">
      <w:pPr>
        <w:numPr>
          <w:ilvl w:val="0"/>
          <w:numId w:val="35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111111"/>
          <w:sz w:val="20"/>
          <w:szCs w:val="20"/>
        </w:rPr>
        <w:t>安装 PHP.</w:t>
      </w:r>
    </w:p>
    <w:p w:rsidR="00E4537C" w:rsidRPr="00F27C19" w:rsidRDefault="00E4537C" w:rsidP="00553E2F">
      <w:pPr>
        <w:numPr>
          <w:ilvl w:val="0"/>
          <w:numId w:val="35"/>
        </w:numPr>
        <w:shd w:val="clear" w:color="auto" w:fill="FFFFFF"/>
        <w:spacing w:line="312" w:lineRule="atLeast"/>
      </w:pPr>
      <w:r w:rsidRPr="00F27C19">
        <w:rPr>
          <w:rFonts w:cs="Tahoma"/>
          <w:color w:val="111111"/>
          <w:sz w:val="20"/>
          <w:szCs w:val="20"/>
        </w:rPr>
        <w:t>安装 Git.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然后，安装Arcanist本身（同样在安装脚本中完成）：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mkdir somewhere/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Style w:val="gp"/>
          <w:rFonts w:eastAsia="Adobe 黑体 Std R" w:cs="Courier New"/>
          <w:color w:val="000080"/>
        </w:rPr>
        <w:t>$ cd somewhere/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somewhere/ </w:t>
      </w:r>
      <w:r w:rsidRPr="00F27C19">
        <w:rPr>
          <w:rStyle w:val="gp"/>
          <w:rFonts w:eastAsia="Adobe 黑体 Std R" w:cs="Courier New"/>
          <w:color w:val="000080"/>
        </w:rPr>
        <w:t>$ git clone git://github.com/facebook/libphutil.git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somewhere/ </w:t>
      </w:r>
      <w:r w:rsidRPr="00F27C19">
        <w:rPr>
          <w:rStyle w:val="gp"/>
          <w:rFonts w:eastAsia="Adobe 黑体 Std R" w:cs="Courier New"/>
          <w:color w:val="000080"/>
        </w:rPr>
        <w:t>$ git clone git://github.com/facebook/arcanist.git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将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arc</w:t>
      </w:r>
      <w:r w:rsidRPr="00F27C19">
        <w:rPr>
          <w:rStyle w:val="apple-converted-space"/>
          <w:rFonts w:cs="Tahoma"/>
          <w:color w:val="111111"/>
        </w:rPr>
        <w:t> 脚本路径加入系统PATH环境变量中</w:t>
      </w:r>
      <w:r w:rsidRPr="00F27C19"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export PATH="$PATH</w:t>
      </w:r>
      <w:r w:rsidR="0020104D" w:rsidRPr="00F27C19">
        <w:rPr>
          <w:rStyle w:val="gp"/>
          <w:rFonts w:eastAsia="Adobe 黑体 Std R" w:cs="Courier New"/>
          <w:color w:val="000080"/>
        </w:rPr>
        <w:t>: /</w:t>
      </w:r>
      <w:r w:rsidRPr="00F27C19">
        <w:rPr>
          <w:rStyle w:val="gp"/>
          <w:rFonts w:eastAsia="Adobe 黑体 Std R" w:cs="Courier New"/>
          <w:color w:val="000080"/>
        </w:rPr>
        <w:t>somewhere/arcanist/bin/"</w:t>
      </w:r>
    </w:p>
    <w:p w:rsidR="00E4537C" w:rsidRPr="00F27C19" w:rsidRDefault="00E4537C">
      <w:r w:rsidRPr="00F27C19">
        <w:t>如果在Windows操作系统下不能正常工作，可参考文档</w:t>
      </w:r>
      <w:r w:rsidRPr="00F27C19">
        <w:rPr>
          <w:rStyle w:val="apple-converted-space"/>
          <w:rFonts w:cs="Tahoma"/>
          <w:color w:val="111111"/>
        </w:rPr>
        <w:t> </w:t>
      </w:r>
      <w:hyperlink r:id="rId67" w:history="1">
        <w:r w:rsidRPr="00F27C19">
          <w:rPr>
            <w:rStyle w:val="a6"/>
          </w:rPr>
          <w:t>Arcanist User Guide: Windows</w:t>
        </w:r>
      </w:hyperlink>
      <w:r w:rsidRPr="00F27C19">
        <w:rPr>
          <w:rStyle w:val="apple-converted-space"/>
          <w:rFonts w:cs="Tahoma"/>
          <w:color w:val="111111"/>
        </w:rPr>
        <w:t> </w:t>
      </w:r>
      <w:r w:rsidRPr="00F27C19">
        <w:t>。</w:t>
      </w:r>
    </w:p>
    <w:p w:rsidR="00E4537C" w:rsidRPr="00F27C19" w:rsidRDefault="00E4537C">
      <w:pPr>
        <w:pStyle w:val="3"/>
      </w:pPr>
      <w:bookmarkStart w:id="82" w:name="configure-your-project"/>
      <w:bookmarkStart w:id="83" w:name="_Toc385544118"/>
      <w:bookmarkEnd w:id="82"/>
      <w:r w:rsidRPr="00F27C19">
        <w:t>配置工程项目</w:t>
      </w:r>
      <w:bookmarkEnd w:id="83"/>
    </w:p>
    <w:p w:rsidR="00E4537C" w:rsidRPr="00F27C19" w:rsidRDefault="00E4537C">
      <w:r w:rsidRPr="00F27C19">
        <w:t>详细的工程配置说明文档，可见</w:t>
      </w:r>
      <w:r w:rsidRPr="00F27C19">
        <w:rPr>
          <w:rStyle w:val="apple-converted-space"/>
          <w:rFonts w:cs="Tahoma"/>
          <w:color w:val="111111"/>
        </w:rPr>
        <w:t> </w:t>
      </w:r>
      <w:hyperlink r:id="rId68" w:history="1">
        <w:r w:rsidRPr="00F27C19">
          <w:rPr>
            <w:rStyle w:val="a6"/>
          </w:rPr>
          <w:t>Arcanist User Guide: Configuring a New Project</w:t>
        </w:r>
      </w:hyperlink>
      <w:r w:rsidRPr="00F27C19">
        <w:t>.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创建一个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.arcconfig</w:t>
      </w:r>
      <w:r w:rsidRPr="00F27C19">
        <w:rPr>
          <w:rStyle w:val="apple-converted-space"/>
          <w:rFonts w:cs="Tahoma"/>
          <w:color w:val="111111"/>
        </w:rPr>
        <w:t> 文件在你的工作空间内</w:t>
      </w:r>
      <w:r w:rsidRPr="00F27C19"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Style w:val="gp"/>
          <w:rFonts w:eastAsia="Adobe 黑体 Std R" w:cs="Courier New"/>
          <w:color w:val="000080"/>
        </w:rPr>
        <w:t>$ cd yourproject/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yourproject/ </w:t>
      </w:r>
      <w:r w:rsidRPr="00F27C19">
        <w:rPr>
          <w:rStyle w:val="gp"/>
          <w:rFonts w:eastAsia="Adobe 黑体 Std R" w:cs="Courier New"/>
          <w:color w:val="000080"/>
        </w:rPr>
        <w:t>$ $EDITOR .arcconfig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yourproject/ </w:t>
      </w:r>
      <w:r w:rsidRPr="00F27C19">
        <w:rPr>
          <w:rStyle w:val="gp"/>
          <w:rFonts w:eastAsia="Adobe 黑体 Std R" w:cs="Courier New"/>
          <w:color w:val="000080"/>
        </w:rPr>
        <w:t>$ cat .arcconfig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"project_id" : "yourprojectname",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"conduit_uri" : "https://phabricator.example.com/"</w:t>
      </w:r>
    </w:p>
    <w:p w:rsidR="007E5002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}</w:t>
      </w:r>
    </w:p>
    <w:p w:rsidR="007E5002" w:rsidRPr="00F27C19" w:rsidRDefault="007E5002">
      <w:r w:rsidRPr="00F27C19">
        <w:rPr>
          <w:rFonts w:hint="eastAsia"/>
        </w:rPr>
        <w:t>例如</w:t>
      </w:r>
      <w:r w:rsidRPr="00F27C19">
        <w:t>：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 xml:space="preserve">xiaowei@linux:~/mxpa/mxpa_runtime$ cat .arcconfig 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{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"project_id" : "mxpa_runtime",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lastRenderedPageBreak/>
        <w:t xml:space="preserve">  "conduit_uri" : "http://192.168.0.90/"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}</w:t>
      </w:r>
    </w:p>
    <w:p w:rsidR="007E5002" w:rsidRPr="00F27C19" w:rsidRDefault="007E5002"/>
    <w:p w:rsidR="00E4537C" w:rsidRPr="00F27C19" w:rsidRDefault="00E4537C">
      <w:r w:rsidRPr="00F27C19">
        <w:t>通过一个字符串来设置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project_id</w:t>
      </w:r>
      <w:r w:rsidRPr="00F27C19">
        <w:rPr>
          <w:rStyle w:val="apple-converted-space"/>
          <w:rFonts w:cs="Tahoma"/>
          <w:color w:val="111111"/>
        </w:rPr>
        <w:t> ，</w:t>
      </w:r>
      <w:r w:rsidRPr="00F27C19">
        <w:t>字符串的内容是项目名称，用来识别项目不同项目。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通过一个字符串来设置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condui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t_uri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t>，字符串的内容是Phabricator 的URI地址（这个变量也决定了arc脚本将要把修改集信息发送到哪里）。</w:t>
      </w:r>
    </w:p>
    <w:p w:rsidR="00E4537C" w:rsidRPr="00F27C19" w:rsidRDefault="00E4537C">
      <w:pPr>
        <w:shd w:val="clear" w:color="auto" w:fill="F3F3FF"/>
        <w:spacing w:line="312" w:lineRule="atLeast"/>
      </w:pPr>
      <w:r w:rsidRPr="00F27C19">
        <w:rPr>
          <w:rFonts w:cs="Tahoma"/>
          <w:color w:val="111111"/>
          <w:sz w:val="20"/>
          <w:szCs w:val="20"/>
        </w:rPr>
        <w:t>NOTE:  你需要将这个文件</w:t>
      </w:r>
      <w:r w:rsidRPr="00F27C19">
        <w:rPr>
          <w:rFonts w:cs="Tahoma"/>
          <w:b/>
          <w:color w:val="111111"/>
          <w:sz w:val="20"/>
          <w:szCs w:val="20"/>
        </w:rPr>
        <w:t>提交</w:t>
      </w:r>
      <w:r w:rsidRPr="00F27C19">
        <w:rPr>
          <w:rFonts w:cs="Tahoma"/>
          <w:color w:val="111111"/>
          <w:sz w:val="20"/>
          <w:szCs w:val="20"/>
        </w:rPr>
        <w:t>到库中。</w:t>
      </w:r>
      <w:bookmarkStart w:id="84" w:name="install-arcanist-credent"/>
      <w:bookmarkEnd w:id="84"/>
      <w:r w:rsidRPr="00F27C19">
        <w:rPr>
          <w:rFonts w:cs="Tahoma"/>
          <w:color w:val="111111"/>
          <w:sz w:val="20"/>
          <w:szCs w:val="20"/>
        </w:rPr>
        <w:t>这个工程下需要有.hg（Mercural）或 .git（Git）目录，否则下面内容将无法正确执行。</w:t>
      </w:r>
      <w:r w:rsidR="00EF46D9">
        <w:rPr>
          <w:rFonts w:cs="Tahoma" w:hint="eastAsia"/>
          <w:color w:val="111111"/>
          <w:sz w:val="20"/>
          <w:szCs w:val="20"/>
        </w:rPr>
        <w:t>（svn</w:t>
      </w:r>
      <w:r w:rsidR="00EF46D9">
        <w:rPr>
          <w:rFonts w:cs="Tahoma"/>
          <w:color w:val="111111"/>
          <w:sz w:val="20"/>
          <w:szCs w:val="20"/>
        </w:rPr>
        <w:t>的项目在这里没有测试过，有需要用svn来管理项目的同学，可以自行尝试一下</w:t>
      </w:r>
      <w:r w:rsidR="00EF46D9">
        <w:rPr>
          <w:rFonts w:cs="Tahoma" w:hint="eastAsia"/>
          <w:color w:val="111111"/>
          <w:sz w:val="20"/>
          <w:szCs w:val="20"/>
        </w:rPr>
        <w:t>）。</w:t>
      </w:r>
    </w:p>
    <w:p w:rsidR="00E4537C" w:rsidRPr="00F27C19" w:rsidRDefault="00E4537C">
      <w:pPr>
        <w:pStyle w:val="3"/>
      </w:pPr>
      <w:bookmarkStart w:id="85" w:name="_Toc385544119"/>
      <w:r w:rsidRPr="00F27C19">
        <w:t>安装Arcanist证书</w:t>
      </w:r>
      <w:bookmarkEnd w:id="85"/>
    </w:p>
    <w:p w:rsidR="00E4537C" w:rsidRPr="00F27C19" w:rsidRDefault="00E4537C">
      <w:r w:rsidRPr="00F27C19">
        <w:t>证书可以让你通过验证。在你执行这步之前，你必须在Phabricator有一个已存在的账号。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Style w:val="gp"/>
          <w:rFonts w:eastAsia="Adobe 黑体 Std R" w:cs="Courier New"/>
          <w:color w:val="000080"/>
        </w:rPr>
        <w:t>$ cd yourproject/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yourproject/ </w:t>
      </w:r>
      <w:r w:rsidRPr="00F27C19">
        <w:rPr>
          <w:rStyle w:val="gp"/>
          <w:rFonts w:eastAsia="Adobe 黑体 Std R" w:cs="Courier New"/>
          <w:color w:val="000080"/>
        </w:rPr>
        <w:t>$ arc install-certificate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...</w:t>
      </w:r>
    </w:p>
    <w:p w:rsidR="00E4537C" w:rsidRPr="00F27C19" w:rsidRDefault="00E4537C">
      <w:r w:rsidRPr="00F27C19">
        <w:t>执行以上命令。这步操作将会连接你的在本地的用户账号和在Phabricator上的账号。</w:t>
      </w:r>
    </w:p>
    <w:p w:rsidR="00137143" w:rsidRPr="00F27C19" w:rsidRDefault="00E4537C" w:rsidP="00137143">
      <w:pPr>
        <w:rPr>
          <w:rStyle w:val="go"/>
          <w:rFonts w:cs="Courier New"/>
          <w:color w:val="808080"/>
        </w:rPr>
      </w:pPr>
      <w:r w:rsidRPr="00F27C19">
        <w:t>这里需要你有一个账户在Phabricator上登陆，当你以这个账户拿到taken。这个工程就为你安装成功了。</w:t>
      </w:r>
      <w:bookmarkStart w:id="86" w:name="send-changes-for-review"/>
      <w:bookmarkEnd w:id="86"/>
      <w:r w:rsidR="00137143" w:rsidRPr="00F27C19">
        <w:t>信息如下：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xiaowei@linux:~/mxpa/mxpa_runtime$ arc install-certificate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Installing certificate for 'http://192.168.0.90/api/'...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Trying to connect to server...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Connection OK!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b/>
          <w:bCs/>
          <w:color w:val="808080"/>
        </w:rPr>
        <w:t>LOGIN TO PHABRICATOR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Open this page in your browser and login to Phabricator if necessary: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  http://192.168.0.90/conduit/token/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Then paste the token on that page below.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  Paste token from that page: o65caiep5wq46od3paclbsragarnexvzwsriqzf2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 xml:space="preserve"> （这个token需要通过点击上面的连接，登陆后获得）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Downloading authentication certificate...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Installing certificate for 'xiaowei'...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Writing ~/.arcrc...</w:t>
      </w:r>
    </w:p>
    <w:p w:rsidR="002B45BB" w:rsidRPr="00F27C19" w:rsidRDefault="00137143" w:rsidP="007E1087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  <w:shd w:val="clear" w:color="auto" w:fill="3DEB3D"/>
        </w:rPr>
        <w:t xml:space="preserve"> SUCCESS!</w:t>
      </w:r>
      <w:r w:rsidRPr="00F27C19">
        <w:rPr>
          <w:rStyle w:val="go"/>
          <w:rFonts w:eastAsia="Adobe 黑体 Std R" w:cs="Courier New"/>
          <w:color w:val="808080"/>
        </w:rPr>
        <w:t xml:space="preserve">  Certificate installed.</w:t>
      </w:r>
    </w:p>
    <w:p w:rsidR="00E4537C" w:rsidRPr="00F27C19" w:rsidRDefault="00E4537C" w:rsidP="002B45BB">
      <w:pPr>
        <w:pStyle w:val="3"/>
        <w:rPr>
          <w:rStyle w:val="apple-converted-space"/>
          <w:rFonts w:cs="Tahoma"/>
          <w:color w:val="111111"/>
          <w:sz w:val="20"/>
          <w:szCs w:val="20"/>
        </w:rPr>
      </w:pPr>
      <w:bookmarkStart w:id="87" w:name="_Toc385544120"/>
      <w:r w:rsidRPr="00F27C19">
        <w:lastRenderedPageBreak/>
        <w:t>发送可回顾修改集</w:t>
      </w:r>
      <w:bookmarkEnd w:id="87"/>
    </w:p>
    <w:p w:rsidR="00E4537C" w:rsidRPr="00F27C19" w:rsidRDefault="00E4537C">
      <w:pPr>
        <w:pStyle w:val="ac"/>
        <w:shd w:val="clear" w:color="auto" w:fill="FFFFFF"/>
        <w:spacing w:before="240" w:after="240" w:line="312" w:lineRule="atLeast"/>
        <w:rPr>
          <w:rStyle w:val="gp"/>
          <w:rFonts w:eastAsia="Adobe 黑体 Std R" w:cs="Courier New"/>
          <w:color w:val="000080"/>
        </w:rPr>
      </w:pPr>
      <w:r w:rsidRPr="00F27C19">
        <w:rPr>
          <w:rStyle w:val="apple-converted-space"/>
          <w:rFonts w:eastAsia="Adobe 黑体 Std R" w:cs="Tahoma"/>
          <w:color w:val="111111"/>
        </w:rPr>
        <w:t>使用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arc diff</w:t>
      </w:r>
      <w:r w:rsidRPr="00F27C19">
        <w:rPr>
          <w:rFonts w:eastAsia="Adobe 黑体 Std R" w:cs="Tahoma"/>
          <w:color w:val="111111"/>
        </w:rPr>
        <w:t>的详细文档，参见</w:t>
      </w:r>
      <w:r w:rsidRPr="00F27C19">
        <w:rPr>
          <w:rStyle w:val="apple-converted-space"/>
          <w:rFonts w:eastAsia="Adobe 黑体 Std R" w:cs="Tahoma"/>
          <w:color w:val="111111"/>
        </w:rPr>
        <w:t> </w:t>
      </w:r>
      <w:hyperlink r:id="rId69" w:history="1">
        <w:r w:rsidRPr="00F27C19">
          <w:rPr>
            <w:rStyle w:val="a6"/>
            <w:rFonts w:eastAsia="Adobe 黑体 Std R"/>
          </w:rPr>
          <w:t>Arcanist User Guide: arc diff</w:t>
        </w:r>
      </w:hyperlink>
      <w:r w:rsidRPr="00F27C19">
        <w:rPr>
          <w:rFonts w:eastAsia="Adobe 黑体 Std R" w:cs="Tahoma"/>
          <w:color w:val="111111"/>
        </w:rPr>
        <w:t>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$EDITOR file.c</w:t>
      </w:r>
    </w:p>
    <w:p w:rsidR="00E4537C" w:rsidRPr="00F27C19" w:rsidRDefault="00E4537C" w:rsidP="00957A1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diff</w:t>
      </w:r>
    </w:p>
    <w:p w:rsidR="00E4537C" w:rsidRPr="00F27C19" w:rsidRDefault="00E4537C">
      <w:pPr>
        <w:pStyle w:val="3"/>
      </w:pPr>
      <w:bookmarkStart w:id="88" w:name="_Toc385544121"/>
      <w:r w:rsidRPr="00F27C19">
        <w:t>下一步操作</w:t>
      </w:r>
      <w:bookmarkEnd w:id="88"/>
    </w:p>
    <w:p w:rsidR="00E4537C" w:rsidRPr="00F27C19" w:rsidRDefault="00E4537C">
      <w:pPr>
        <w:rPr>
          <w:rStyle w:val="apple-converted-space"/>
          <w:rFonts w:cs="Tahoma"/>
          <w:color w:val="111111"/>
          <w:sz w:val="21"/>
          <w:szCs w:val="21"/>
        </w:rPr>
      </w:pPr>
      <w:r w:rsidRPr="00F27C19">
        <w:t>可以继续以下内容:</w:t>
      </w:r>
    </w:p>
    <w:p w:rsidR="00E4537C" w:rsidRPr="00F27C19" w:rsidRDefault="00E4537C" w:rsidP="00553E2F">
      <w:pPr>
        <w:numPr>
          <w:ilvl w:val="0"/>
          <w:numId w:val="46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Style w:val="apple-converted-space"/>
          <w:rFonts w:cs="Tahoma"/>
          <w:color w:val="111111"/>
          <w:sz w:val="21"/>
          <w:szCs w:val="21"/>
        </w:rPr>
        <w:t>了解更多有关于项目配置的信息</w:t>
      </w:r>
      <w:hyperlink r:id="rId70" w:history="1">
        <w:r w:rsidRPr="00F27C19">
          <w:rPr>
            <w:rStyle w:val="a6"/>
          </w:rPr>
          <w:t>Arcanist User Guide: Configuring a New Project</w:t>
        </w:r>
      </w:hyperlink>
      <w:r w:rsidRPr="00F27C19">
        <w:rPr>
          <w:rFonts w:cs="Tahoma"/>
          <w:color w:val="111111"/>
          <w:sz w:val="21"/>
          <w:szCs w:val="21"/>
        </w:rPr>
        <w:t xml:space="preserve">; </w:t>
      </w:r>
    </w:p>
    <w:p w:rsidR="00E4537C" w:rsidRPr="00F27C19" w:rsidRDefault="00E4537C" w:rsidP="00553E2F">
      <w:pPr>
        <w:numPr>
          <w:ilvl w:val="0"/>
          <w:numId w:val="46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了解更多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</w:rPr>
        <w:t>arc diff</w:t>
      </w:r>
      <w:r w:rsidRPr="00F27C19">
        <w:rPr>
          <w:rStyle w:val="apple-converted-space"/>
          <w:rFonts w:cs="Tahoma"/>
          <w:color w:val="ED7D31"/>
          <w:sz w:val="21"/>
          <w:szCs w:val="21"/>
        </w:rPr>
        <w:t> 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使用的信息 </w:t>
      </w:r>
      <w:hyperlink r:id="rId71" w:history="1">
        <w:r w:rsidRPr="00F27C19">
          <w:rPr>
            <w:rStyle w:val="a6"/>
          </w:rPr>
          <w:t>Arcanist User Guide: arc diff</w:t>
        </w:r>
      </w:hyperlink>
      <w:r w:rsidRPr="00F27C19">
        <w:rPr>
          <w:rFonts w:cs="Tahoma"/>
          <w:color w:val="111111"/>
          <w:sz w:val="21"/>
          <w:szCs w:val="21"/>
        </w:rPr>
        <w:t xml:space="preserve">; </w:t>
      </w:r>
    </w:p>
    <w:p w:rsidR="00E4537C" w:rsidRPr="00F27C19" w:rsidRDefault="00E4537C" w:rsidP="00553E2F">
      <w:pPr>
        <w:numPr>
          <w:ilvl w:val="0"/>
          <w:numId w:val="46"/>
        </w:numPr>
        <w:shd w:val="clear" w:color="auto" w:fill="FFFFFF"/>
        <w:spacing w:line="312" w:lineRule="atLeast"/>
      </w:pPr>
      <w:r w:rsidRPr="00F27C19">
        <w:rPr>
          <w:rFonts w:cs="Tahoma"/>
          <w:color w:val="111111"/>
          <w:sz w:val="21"/>
          <w:szCs w:val="21"/>
        </w:rPr>
        <w:t>继续下面的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2" w:history="1">
        <w:r w:rsidRPr="00F27C19">
          <w:rPr>
            <w:rStyle w:val="a6"/>
          </w:rPr>
          <w:t>Arcanist User Guide</w:t>
        </w:r>
      </w:hyperlink>
      <w:r w:rsidRPr="00F27C19">
        <w:rPr>
          <w:rFonts w:cs="Tahoma"/>
          <w:color w:val="111111"/>
          <w:sz w:val="21"/>
          <w:szCs w:val="21"/>
        </w:rPr>
        <w:t>.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89" w:name="_Toc385544122"/>
      <w:r w:rsidRPr="00F27C19">
        <w:t>Arcanist使用指南</w:t>
      </w:r>
      <w:bookmarkEnd w:id="89"/>
    </w:p>
    <w:p w:rsidR="00E4537C" w:rsidRPr="00F27C19" w:rsidRDefault="00E4537C">
      <w:r w:rsidRPr="00F27C19">
        <w:t xml:space="preserve">Arcanist使用指南，是一个对Phabricator的命令行接口。 </w:t>
      </w:r>
    </w:p>
    <w:p w:rsidR="00E4537C" w:rsidRPr="00F27C19" w:rsidRDefault="00E4537C">
      <w:r w:rsidRPr="00F27C19">
        <w:t>Arcanists提供以命令行的方式访问许多Phabricator工具（例如：Differential，Files和Paste），集成静态分析和单元测试，以及常见的工作流管理（例如：在Differential获得修改集进行回顾）</w:t>
      </w:r>
    </w:p>
    <w:p w:rsidR="00E4537C" w:rsidRPr="00F27C19" w:rsidRDefault="00E4537C">
      <w:r w:rsidRPr="00F27C19">
        <w:t>arc命令的详细参考，可以运行 </w:t>
      </w:r>
      <w:r w:rsidRPr="00F27C19">
        <w:rPr>
          <w:color w:val="ED7D31"/>
        </w:rPr>
        <w:t>arc help</w:t>
      </w:r>
      <w:r w:rsidRPr="00F27C19">
        <w:t>后看到。本文档仅</w:t>
      </w:r>
      <w:r w:rsidRPr="00F27C19">
        <w:rPr>
          <w:shd w:val="clear" w:color="auto" w:fill="FFFFFF"/>
        </w:rPr>
        <w:t>提供了常见工作流程的概述，以及安装简介。</w:t>
      </w:r>
    </w:p>
    <w:p w:rsidR="00E4537C" w:rsidRPr="00F27C19" w:rsidRDefault="00E4537C">
      <w:r w:rsidRPr="00F27C19">
        <w:t>Arcanist 有技术文献，贡献者们的文档集中在这里:</w:t>
      </w:r>
      <w:r w:rsidRPr="00F27C19">
        <w:rPr>
          <w:rStyle w:val="apple-converted-space"/>
          <w:rFonts w:cs="Tahoma"/>
          <w:color w:val="111111"/>
        </w:rPr>
        <w:t> </w:t>
      </w:r>
    </w:p>
    <w:p w:rsidR="00E4537C" w:rsidRPr="00F27C19" w:rsidRDefault="00F11F70">
      <w:pPr>
        <w:rPr>
          <w:rFonts w:cs="Tahoma"/>
          <w:color w:val="111111"/>
          <w:sz w:val="20"/>
          <w:szCs w:val="20"/>
        </w:rPr>
      </w:pPr>
      <w:hyperlink r:id="rId73" w:anchor="_blank" w:history="1">
        <w:r w:rsidR="00E4537C" w:rsidRPr="00F27C19">
          <w:rPr>
            <w:rStyle w:val="a6"/>
          </w:rPr>
          <w:t>http://www.phabricator.com/docs/arcanist/</w:t>
        </w:r>
      </w:hyperlink>
    </w:p>
    <w:p w:rsidR="00E4537C" w:rsidRPr="00F27C19" w:rsidRDefault="00E4537C">
      <w:pPr>
        <w:pStyle w:val="3"/>
      </w:pPr>
      <w:bookmarkStart w:id="90" w:name="quick-start"/>
      <w:bookmarkStart w:id="91" w:name="_Toc385544123"/>
      <w:bookmarkEnd w:id="90"/>
      <w:r w:rsidRPr="00F27C19">
        <w:t>快速入门</w:t>
      </w:r>
      <w:bookmarkEnd w:id="91"/>
    </w:p>
    <w:p w:rsidR="00E4537C" w:rsidRPr="00F27C19" w:rsidRDefault="00E4537C">
      <w:r w:rsidRPr="00F27C19">
        <w:t>快速入门教程可以参考</w:t>
      </w:r>
      <w:r w:rsidRPr="00F27C19">
        <w:rPr>
          <w:rStyle w:val="apple-converted-space"/>
          <w:rFonts w:cs="Tahoma"/>
          <w:color w:val="111111"/>
        </w:rPr>
        <w:t> </w:t>
      </w:r>
      <w:hyperlink r:id="rId74" w:history="1">
        <w:r w:rsidRPr="00F27C19">
          <w:rPr>
            <w:rStyle w:val="a6"/>
          </w:rPr>
          <w:t>Arcanist Quick Start</w:t>
        </w:r>
      </w:hyperlink>
      <w:r w:rsidRPr="00F27C19">
        <w:t>。它为如何安装、使用、配置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arc</w:t>
      </w:r>
      <w:r w:rsidRPr="00F27C19">
        <w:rPr>
          <w:rStyle w:val="apple-converted-space"/>
          <w:rFonts w:cs="Tahoma"/>
          <w:color w:val="111111"/>
        </w:rPr>
        <w:t> ，</w:t>
      </w:r>
      <w:r w:rsidRPr="00F27C19">
        <w:t>提供了一个较为紧凑的总结，并且运行在一个全新的项目中。你可以从那里开始，当你看完了那些内容，觉得快速入门提供的信息过为精简，那么可以返回本节，获取更多你需要的信息。</w:t>
      </w:r>
    </w:p>
    <w:p w:rsidR="00E4537C" w:rsidRPr="00F27C19" w:rsidRDefault="00E4537C">
      <w:pPr>
        <w:pStyle w:val="3"/>
        <w:rPr>
          <w:rFonts w:cs="Tahoma"/>
          <w:color w:val="111111"/>
        </w:rPr>
      </w:pPr>
      <w:bookmarkStart w:id="92" w:name="overview"/>
      <w:bookmarkStart w:id="93" w:name="_Toc385544124"/>
      <w:bookmarkEnd w:id="92"/>
      <w:r w:rsidRPr="00F27C19">
        <w:t>概述</w:t>
      </w:r>
      <w:bookmarkEnd w:id="93"/>
    </w:p>
    <w:p w:rsidR="00E4537C" w:rsidRPr="00F27C19" w:rsidRDefault="00E4537C">
      <w:r w:rsidRPr="00F27C19">
        <w:rPr>
          <w:rFonts w:cs="Tahoma"/>
          <w:color w:val="111111"/>
        </w:rPr>
        <w:t>Arcanist 是一个包装了其他工具的脚</w:t>
      </w:r>
      <w:r w:rsidRPr="00F27C19">
        <w:t>本(例如： Differential, linters, unit test frameworks, Git, Mercurial, 和SVN工具) ，并且可以使用简单的命令行AP</w:t>
      </w:r>
      <w:r w:rsidRPr="00F27C19">
        <w:rPr>
          <w:rFonts w:cs="Tahoma"/>
          <w:color w:val="111111"/>
        </w:rPr>
        <w:t>I来管理代码审查和一些相关的版本控制操作。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有关所有的可用命令信息，可通过运行下面的命令得到: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lastRenderedPageBreak/>
        <w:t>$ arc help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可以通过运行下面命令得到某个具体指令/工具的详解：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help &lt;command&gt;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</w:pPr>
      <w:r w:rsidRPr="00F27C19">
        <w:t>Arcanist可以做如下的事: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arc help</w:t>
      </w:r>
      <w:r w:rsidRPr="00F27C19">
        <w:rPr>
          <w:rFonts w:cs="Tahoma"/>
          <w:color w:val="111111"/>
          <w:sz w:val="21"/>
          <w:szCs w:val="21"/>
        </w:rPr>
        <w:t xml:space="preserve"> ：</w:t>
      </w:r>
      <w:r w:rsidRPr="00F27C19">
        <w:rPr>
          <w:rFonts w:cs="微软雅黑"/>
          <w:color w:val="111111"/>
          <w:sz w:val="21"/>
          <w:szCs w:val="21"/>
        </w:rPr>
        <w:t>获</w:t>
      </w:r>
      <w:r w:rsidRPr="00F27C19">
        <w:rPr>
          <w:rFonts w:cs="Adobe Gothic Std B"/>
          <w:color w:val="111111"/>
          <w:sz w:val="21"/>
          <w:szCs w:val="21"/>
        </w:rPr>
        <w:t>得</w:t>
      </w:r>
      <w:r w:rsidRPr="00F27C19">
        <w:rPr>
          <w:rFonts w:cs="Tahoma"/>
          <w:color w:val="111111"/>
          <w:sz w:val="21"/>
          <w:szCs w:val="21"/>
        </w:rPr>
        <w:t>arc中包</w:t>
      </w:r>
      <w:r w:rsidRPr="00F27C19">
        <w:rPr>
          <w:rFonts w:cs="微软雅黑"/>
          <w:color w:val="111111"/>
          <w:sz w:val="21"/>
          <w:szCs w:val="21"/>
        </w:rPr>
        <w:t>装</w:t>
      </w:r>
      <w:r w:rsidRPr="00F27C19">
        <w:rPr>
          <w:rFonts w:cs="Adobe Gothic Std B"/>
          <w:color w:val="111111"/>
          <w:sz w:val="21"/>
          <w:szCs w:val="21"/>
        </w:rPr>
        <w:t>的</w:t>
      </w:r>
      <w:r w:rsidRPr="00F27C19">
        <w:rPr>
          <w:rFonts w:cs="Tahoma"/>
          <w:color w:val="111111"/>
          <w:sz w:val="21"/>
          <w:szCs w:val="21"/>
        </w:rPr>
        <w:t>可用指令/工具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arc diff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：</w:t>
      </w:r>
      <w:r w:rsidRPr="00F27C19">
        <w:rPr>
          <w:rStyle w:val="apple-converted-space"/>
          <w:rFonts w:cs="微软雅黑"/>
          <w:color w:val="111111"/>
          <w:sz w:val="21"/>
          <w:szCs w:val="21"/>
        </w:rPr>
        <w:t>发</w:t>
      </w:r>
      <w:r w:rsidRPr="00F27C19">
        <w:rPr>
          <w:rStyle w:val="apple-converted-space"/>
          <w:rFonts w:cs="Adobe Gothic Std B"/>
          <w:color w:val="111111"/>
          <w:sz w:val="21"/>
          <w:szCs w:val="21"/>
        </w:rPr>
        <w:t>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代</w:t>
      </w:r>
      <w:r w:rsidRPr="00F27C19">
        <w:rPr>
          <w:rStyle w:val="apple-converted-space"/>
          <w:rFonts w:cs="微软雅黑"/>
          <w:color w:val="111111"/>
          <w:sz w:val="21"/>
          <w:szCs w:val="21"/>
        </w:rPr>
        <w:t>码</w:t>
      </w:r>
      <w:r w:rsidRPr="00F27C19">
        <w:rPr>
          <w:rStyle w:val="apple-converted-space"/>
          <w:rFonts w:cs="Adobe Gothic Std B"/>
          <w:color w:val="111111"/>
          <w:sz w:val="21"/>
          <w:szCs w:val="21"/>
        </w:rPr>
        <w:t>的差</w:t>
      </w:r>
      <w:r w:rsidRPr="00F27C19">
        <w:rPr>
          <w:rStyle w:val="apple-converted-space"/>
          <w:rFonts w:cs="微软雅黑"/>
          <w:color w:val="111111"/>
          <w:sz w:val="21"/>
          <w:szCs w:val="21"/>
        </w:rPr>
        <w:t>异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Differential功能，以便回</w:t>
      </w:r>
      <w:r w:rsidRPr="00F27C19">
        <w:rPr>
          <w:rStyle w:val="apple-converted-space"/>
          <w:rFonts w:cs="微软雅黑"/>
          <w:color w:val="111111"/>
          <w:sz w:val="21"/>
          <w:szCs w:val="21"/>
        </w:rPr>
        <w:t>顾</w:t>
      </w:r>
      <w:r w:rsidRPr="00F27C19">
        <w:rPr>
          <w:rFonts w:cs="Tahoma"/>
          <w:color w:val="111111"/>
          <w:sz w:val="21"/>
          <w:szCs w:val="21"/>
        </w:rPr>
        <w:t>(有</w:t>
      </w:r>
      <w:r w:rsidRPr="00F27C19">
        <w:rPr>
          <w:rFonts w:cs="微软雅黑"/>
          <w:color w:val="111111"/>
          <w:sz w:val="21"/>
          <w:szCs w:val="21"/>
        </w:rPr>
        <w:t>关该</w:t>
      </w:r>
      <w:r w:rsidRPr="00F27C19">
        <w:rPr>
          <w:rFonts w:cs="Adobe Gothic Std B"/>
          <w:color w:val="111111"/>
          <w:sz w:val="21"/>
          <w:szCs w:val="21"/>
        </w:rPr>
        <w:t>指令的</w:t>
      </w:r>
      <w:r w:rsidRPr="00F27C19">
        <w:rPr>
          <w:rFonts w:cs="Tahoma"/>
          <w:color w:val="111111"/>
          <w:sz w:val="21"/>
          <w:szCs w:val="21"/>
        </w:rPr>
        <w:t>更多信息，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可</w:t>
      </w:r>
      <w:r w:rsidRPr="00F27C19">
        <w:rPr>
          <w:rFonts w:cs="微软雅黑"/>
          <w:color w:val="111111"/>
          <w:sz w:val="21"/>
          <w:szCs w:val="21"/>
        </w:rPr>
        <w:t>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5" w:history="1">
        <w:r w:rsidRPr="00F27C19">
          <w:rPr>
            <w:rStyle w:val="a6"/>
            <w:sz w:val="21"/>
            <w:szCs w:val="21"/>
          </w:rPr>
          <w:t>Arcanist User Guide: arc diff</w:t>
        </w:r>
      </w:hyperlink>
      <w:r w:rsidRPr="00F27C19">
        <w:rPr>
          <w:rFonts w:cs="Tahoma"/>
          <w:color w:val="111111"/>
          <w:sz w:val="21"/>
          <w:szCs w:val="21"/>
        </w:rPr>
        <w:t>)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Style w:val="HTML"/>
          <w:rFonts w:ascii="Adobe 黑体 Std R" w:eastAsia="Adobe 黑体 Std R" w:hAnsi="Adobe 黑体 Std R"/>
          <w:color w:val="ED7D31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arc lis</w:t>
      </w:r>
      <w:r w:rsidRPr="00F27C19">
        <w:rPr>
          <w:rStyle w:val="HTML"/>
          <w:rFonts w:ascii="Adobe 黑体 Std R" w:eastAsia="Adobe 黑体 Std R" w:hAnsi="Adobe 黑体 Std R"/>
          <w:color w:val="ED7D31"/>
          <w:sz w:val="21"/>
          <w:szCs w:val="21"/>
        </w:rPr>
        <w:t xml:space="preserve">t 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:</w:t>
      </w:r>
      <w:r w:rsidRPr="00F27C19">
        <w:rPr>
          <w:rFonts w:cs="微软雅黑"/>
          <w:color w:val="111111"/>
          <w:sz w:val="21"/>
          <w:szCs w:val="21"/>
        </w:rPr>
        <w:t>显</w:t>
      </w:r>
      <w:r w:rsidRPr="00F27C19">
        <w:rPr>
          <w:rFonts w:cs="Adobe Gothic Std B"/>
          <w:color w:val="111111"/>
          <w:sz w:val="21"/>
          <w:szCs w:val="21"/>
        </w:rPr>
        <w:t>示</w:t>
      </w:r>
      <w:r w:rsidRPr="00F27C19">
        <w:rPr>
          <w:rFonts w:cs="Tahoma"/>
          <w:color w:val="111111"/>
          <w:sz w:val="21"/>
          <w:szCs w:val="21"/>
        </w:rPr>
        <w:t>未提交修改的代</w:t>
      </w:r>
      <w:r w:rsidRPr="00F27C19">
        <w:rPr>
          <w:rFonts w:cs="微软雅黑"/>
          <w:color w:val="111111"/>
          <w:sz w:val="21"/>
          <w:szCs w:val="21"/>
        </w:rPr>
        <w:t>码</w:t>
      </w:r>
      <w:r w:rsidRPr="00F27C19">
        <w:rPr>
          <w:rFonts w:cs="Tahoma"/>
          <w:color w:val="111111"/>
          <w:sz w:val="21"/>
          <w:szCs w:val="21"/>
        </w:rPr>
        <w:t>信息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ED7D31"/>
          <w:sz w:val="21"/>
          <w:szCs w:val="21"/>
        </w:rPr>
        <w:t>arc cover</w:t>
      </w:r>
      <w:r w:rsidRPr="00F27C19">
        <w:rPr>
          <w:rFonts w:cs="Tahoma"/>
          <w:color w:val="111111"/>
          <w:sz w:val="21"/>
          <w:szCs w:val="21"/>
        </w:rPr>
        <w:t xml:space="preserve"> ：可以</w:t>
      </w:r>
      <w:r w:rsidRPr="00F27C19">
        <w:rPr>
          <w:rFonts w:cs="微软雅黑"/>
          <w:color w:val="111111"/>
          <w:sz w:val="21"/>
          <w:szCs w:val="21"/>
        </w:rPr>
        <w:t>找</w:t>
      </w:r>
      <w:r w:rsidRPr="00F27C19">
        <w:rPr>
          <w:rFonts w:cs="Adobe Gothic Std B"/>
          <w:color w:val="111111"/>
          <w:sz w:val="21"/>
          <w:szCs w:val="21"/>
        </w:rPr>
        <w:t>到</w:t>
      </w:r>
      <w:r w:rsidRPr="00F27C19">
        <w:rPr>
          <w:rFonts w:cs="Tahoma"/>
          <w:color w:val="111111"/>
          <w:sz w:val="21"/>
          <w:szCs w:val="21"/>
        </w:rPr>
        <w:t>某</w:t>
      </w:r>
      <w:r w:rsidRPr="00F27C19">
        <w:rPr>
          <w:rFonts w:cs="微软雅黑"/>
          <w:color w:val="111111"/>
          <w:sz w:val="21"/>
          <w:szCs w:val="21"/>
        </w:rPr>
        <w:t>个</w:t>
      </w:r>
      <w:r w:rsidRPr="00F27C19">
        <w:rPr>
          <w:rFonts w:cs="Tahoma"/>
          <w:color w:val="111111"/>
          <w:sz w:val="21"/>
          <w:szCs w:val="21"/>
        </w:rPr>
        <w:t>代</w:t>
      </w:r>
      <w:r w:rsidRPr="00F27C19">
        <w:rPr>
          <w:rFonts w:cs="微软雅黑"/>
          <w:color w:val="111111"/>
          <w:sz w:val="21"/>
          <w:szCs w:val="21"/>
        </w:rPr>
        <w:t>码</w:t>
      </w:r>
      <w:r w:rsidRPr="00F27C19">
        <w:rPr>
          <w:rFonts w:cs="Tahoma"/>
          <w:color w:val="111111"/>
          <w:sz w:val="21"/>
          <w:szCs w:val="21"/>
        </w:rPr>
        <w:t>修改的提交人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patch</w:t>
      </w:r>
      <w:r w:rsidRPr="00F27C19">
        <w:rPr>
          <w:rFonts w:cs="Tahoma"/>
          <w:color w:val="111111"/>
          <w:sz w:val="21"/>
          <w:szCs w:val="21"/>
        </w:rPr>
        <w:t>:  适</w:t>
      </w:r>
      <w:r w:rsidRPr="00F27C19">
        <w:rPr>
          <w:rFonts w:cs="微软雅黑"/>
          <w:color w:val="111111"/>
          <w:sz w:val="21"/>
          <w:szCs w:val="21"/>
        </w:rPr>
        <w:t>应</w:t>
      </w:r>
      <w:r w:rsidRPr="00F27C19">
        <w:rPr>
          <w:rFonts w:cs="Tahoma"/>
          <w:color w:val="111111"/>
          <w:sz w:val="21"/>
          <w:szCs w:val="21"/>
        </w:rPr>
        <w:t>某已修改，</w:t>
      </w:r>
      <w:r w:rsidRPr="00F27C19">
        <w:rPr>
          <w:rFonts w:cs="微软雅黑"/>
          <w:color w:val="111111"/>
          <w:sz w:val="21"/>
          <w:szCs w:val="21"/>
        </w:rPr>
        <w:t>并</w:t>
      </w:r>
      <w:r w:rsidRPr="00F27C19">
        <w:rPr>
          <w:rFonts w:cs="Adobe Gothic Std B"/>
          <w:color w:val="111111"/>
          <w:sz w:val="21"/>
          <w:szCs w:val="21"/>
        </w:rPr>
        <w:t>在</w:t>
      </w:r>
      <w:r w:rsidRPr="00F27C19">
        <w:rPr>
          <w:rFonts w:cs="微软雅黑"/>
          <w:color w:val="111111"/>
          <w:sz w:val="21"/>
          <w:szCs w:val="21"/>
        </w:rPr>
        <w:t>这个</w:t>
      </w:r>
      <w:r w:rsidRPr="00F27C19">
        <w:rPr>
          <w:rFonts w:cs="Adobe Gothic Std B"/>
          <w:color w:val="111111"/>
          <w:sz w:val="21"/>
          <w:szCs w:val="21"/>
        </w:rPr>
        <w:t>修改上</w:t>
      </w:r>
      <w:r w:rsidRPr="00F27C19">
        <w:rPr>
          <w:rFonts w:cs="微软雅黑"/>
          <w:color w:val="111111"/>
          <w:sz w:val="21"/>
          <w:szCs w:val="21"/>
        </w:rPr>
        <w:t>进</w:t>
      </w:r>
      <w:r w:rsidRPr="00F27C19">
        <w:rPr>
          <w:rFonts w:cs="Adobe Gothic Std B"/>
          <w:color w:val="111111"/>
          <w:sz w:val="21"/>
          <w:szCs w:val="21"/>
        </w:rPr>
        <w:t>行工作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export</w:t>
      </w:r>
      <w:r w:rsidRPr="00F27C19">
        <w:rPr>
          <w:rFonts w:cs="Tahoma"/>
          <w:color w:val="111111"/>
          <w:sz w:val="21"/>
          <w:szCs w:val="21"/>
        </w:rPr>
        <w:t>：通</w:t>
      </w:r>
      <w:r w:rsidRPr="00F27C19">
        <w:rPr>
          <w:rFonts w:cs="微软雅黑"/>
          <w:color w:val="111111"/>
          <w:sz w:val="21"/>
          <w:szCs w:val="21"/>
        </w:rPr>
        <w:t>过</w:t>
      </w:r>
      <w:r w:rsidRPr="00F27C19">
        <w:rPr>
          <w:rFonts w:cs="Tahoma"/>
          <w:color w:val="111111"/>
          <w:sz w:val="21"/>
          <w:szCs w:val="21"/>
        </w:rPr>
        <w:t>Differential功能下</w:t>
      </w:r>
      <w:r w:rsidRPr="00F27C19">
        <w:rPr>
          <w:rFonts w:cs="微软雅黑"/>
          <w:color w:val="111111"/>
          <w:sz w:val="21"/>
          <w:szCs w:val="21"/>
        </w:rPr>
        <w:t>载</w:t>
      </w:r>
      <w:r w:rsidRPr="00F27C19">
        <w:rPr>
          <w:rFonts w:cs="Tahoma"/>
          <w:color w:val="111111"/>
          <w:sz w:val="21"/>
          <w:szCs w:val="21"/>
        </w:rPr>
        <w:t>/</w:t>
      </w:r>
      <w:r w:rsidRPr="00F27C19">
        <w:rPr>
          <w:rFonts w:cs="微软雅黑"/>
          <w:color w:val="111111"/>
          <w:sz w:val="21"/>
          <w:szCs w:val="21"/>
        </w:rPr>
        <w:t>导</w:t>
      </w:r>
      <w:r w:rsidRPr="00F27C19">
        <w:rPr>
          <w:rFonts w:cs="Adobe Gothic Std B"/>
          <w:color w:val="111111"/>
          <w:sz w:val="21"/>
          <w:szCs w:val="21"/>
        </w:rPr>
        <w:t>出</w:t>
      </w:r>
      <w:r w:rsidRPr="00F27C19">
        <w:rPr>
          <w:rFonts w:cs="Tahoma"/>
          <w:color w:val="111111"/>
          <w:sz w:val="21"/>
          <w:szCs w:val="21"/>
        </w:rPr>
        <w:t>一</w:t>
      </w:r>
      <w:r w:rsidRPr="00F27C19">
        <w:rPr>
          <w:rFonts w:cs="微软雅黑"/>
          <w:color w:val="111111"/>
          <w:sz w:val="21"/>
          <w:szCs w:val="21"/>
        </w:rPr>
        <w:t>个补</w:t>
      </w:r>
      <w:r w:rsidRPr="00F27C19">
        <w:rPr>
          <w:rFonts w:cs="Adobe Gothic Std B"/>
          <w:color w:val="111111"/>
          <w:sz w:val="21"/>
          <w:szCs w:val="21"/>
        </w:rPr>
        <w:t>丁文件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amend</w:t>
      </w:r>
      <w:r w:rsidRPr="00F27C19">
        <w:rPr>
          <w:rFonts w:cs="Tahoma"/>
          <w:color w:val="111111"/>
          <w:sz w:val="21"/>
          <w:szCs w:val="21"/>
        </w:rPr>
        <w:t>：</w:t>
      </w:r>
      <w:r w:rsidRPr="00F27C19">
        <w:rPr>
          <w:rFonts w:cs="微软雅黑"/>
          <w:color w:val="111111"/>
          <w:sz w:val="21"/>
          <w:szCs w:val="21"/>
        </w:rPr>
        <w:t>审</w:t>
      </w:r>
      <w:r w:rsidRPr="00F27C19">
        <w:rPr>
          <w:rFonts w:cs="Adobe Gothic Std B"/>
          <w:color w:val="111111"/>
          <w:sz w:val="21"/>
          <w:szCs w:val="21"/>
        </w:rPr>
        <w:t>核</w:t>
      </w:r>
      <w:r w:rsidRPr="00F27C19">
        <w:rPr>
          <w:rFonts w:cs="Tahoma"/>
          <w:color w:val="111111"/>
          <w:sz w:val="21"/>
          <w:szCs w:val="21"/>
        </w:rPr>
        <w:t>Git更新提交后的信息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commit</w:t>
      </w:r>
      <w:r w:rsidRPr="00F27C19">
        <w:rPr>
          <w:rFonts w:cs="Tahoma"/>
          <w:color w:val="111111"/>
          <w:sz w:val="21"/>
          <w:szCs w:val="21"/>
        </w:rPr>
        <w:t>：提交SVN</w:t>
      </w:r>
      <w:r w:rsidRPr="00F27C19">
        <w:rPr>
          <w:rFonts w:cs="微软雅黑"/>
          <w:color w:val="111111"/>
          <w:sz w:val="21"/>
          <w:szCs w:val="21"/>
        </w:rPr>
        <w:t>库</w:t>
      </w:r>
      <w:r w:rsidRPr="00F27C19">
        <w:rPr>
          <w:rFonts w:cs="Tahoma"/>
          <w:color w:val="111111"/>
          <w:sz w:val="21"/>
          <w:szCs w:val="21"/>
        </w:rPr>
        <w:t>的修改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land</w:t>
      </w:r>
      <w:r w:rsidRPr="00F27C19">
        <w:rPr>
          <w:rFonts w:cs="Tahoma"/>
          <w:color w:val="111111"/>
          <w:sz w:val="21"/>
          <w:szCs w:val="21"/>
        </w:rPr>
        <w:t>：向服</w:t>
      </w:r>
      <w:r w:rsidRPr="00F27C19">
        <w:rPr>
          <w:rFonts w:cs="微软雅黑"/>
          <w:color w:val="111111"/>
          <w:sz w:val="21"/>
          <w:szCs w:val="21"/>
        </w:rPr>
        <w:t>务</w:t>
      </w:r>
      <w:r w:rsidRPr="00F27C19">
        <w:rPr>
          <w:rFonts w:cs="Tahoma"/>
          <w:color w:val="111111"/>
          <w:sz w:val="21"/>
          <w:szCs w:val="21"/>
        </w:rPr>
        <w:t>器端推送Git 和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Mercurial</w:t>
      </w:r>
      <w:r w:rsidRPr="00F27C19">
        <w:rPr>
          <w:color w:val="111111"/>
          <w:sz w:val="21"/>
          <w:szCs w:val="21"/>
        </w:rPr>
        <w:t>库</w:t>
      </w:r>
      <w:r w:rsidRPr="00F27C19">
        <w:rPr>
          <w:rFonts w:cs="Tahoma"/>
          <w:color w:val="111111"/>
          <w:sz w:val="21"/>
          <w:szCs w:val="21"/>
        </w:rPr>
        <w:t>的修改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branch</w:t>
      </w:r>
      <w:r w:rsidRPr="00F27C19">
        <w:rPr>
          <w:rFonts w:cs="Tahoma"/>
          <w:color w:val="111111"/>
          <w:sz w:val="21"/>
          <w:szCs w:val="21"/>
        </w:rPr>
        <w:t>：可以看到更多有</w:t>
      </w:r>
      <w:r w:rsidRPr="00F27C19">
        <w:rPr>
          <w:color w:val="111111"/>
          <w:sz w:val="21"/>
          <w:szCs w:val="21"/>
        </w:rPr>
        <w:t>关</w:t>
      </w:r>
      <w:r w:rsidRPr="00F27C19">
        <w:rPr>
          <w:rFonts w:cs="Tahoma"/>
          <w:color w:val="111111"/>
          <w:sz w:val="21"/>
          <w:szCs w:val="21"/>
        </w:rPr>
        <w:t>Git分支的信息</w:t>
      </w:r>
    </w:p>
    <w:p w:rsidR="00E4537C" w:rsidRPr="000B62C9" w:rsidRDefault="00E4537C">
      <w:pPr>
        <w:shd w:val="clear" w:color="auto" w:fill="FFFFFF"/>
        <w:spacing w:line="312" w:lineRule="atLeast"/>
        <w:ind w:left="720"/>
        <w:rPr>
          <w:rFonts w:cs="Tahoma"/>
          <w:color w:val="FFC000"/>
          <w:sz w:val="21"/>
          <w:szCs w:val="21"/>
        </w:rPr>
      </w:pPr>
    </w:p>
    <w:p w:rsidR="00E4537C" w:rsidRPr="00F27C19" w:rsidRDefault="00E4537C">
      <w:pPr>
        <w:rPr>
          <w:rFonts w:cs="Tahoma"/>
          <w:color w:val="ED7D31"/>
          <w:sz w:val="21"/>
          <w:szCs w:val="21"/>
        </w:rPr>
      </w:pPr>
      <w:r w:rsidRPr="00F27C19">
        <w:t>当你配置完了 lint 和集成单元测试（unit test integration）, 你还可以使用:</w:t>
      </w:r>
    </w:p>
    <w:p w:rsidR="00E4537C" w:rsidRPr="00F27C19" w:rsidRDefault="00E4537C" w:rsidP="00553E2F">
      <w:pPr>
        <w:numPr>
          <w:ilvl w:val="0"/>
          <w:numId w:val="2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lint</w:t>
      </w:r>
      <w:r w:rsidRPr="00F27C19">
        <w:rPr>
          <w:rFonts w:cs="Tahoma"/>
          <w:color w:val="111111"/>
          <w:sz w:val="21"/>
          <w:szCs w:val="21"/>
        </w:rPr>
        <w:t>：检查代码的语法和代码风格错误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Fonts w:cs="Tahoma"/>
          <w:color w:val="111111"/>
          <w:sz w:val="21"/>
          <w:szCs w:val="21"/>
        </w:rPr>
        <w:t>(更多信息可见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6" w:history="1">
        <w:r w:rsidRPr="00F27C19">
          <w:rPr>
            <w:rStyle w:val="a6"/>
          </w:rPr>
          <w:t>Arcanist User Guide: Lint</w:t>
        </w:r>
      </w:hyperlink>
      <w:r w:rsidRPr="00F27C19">
        <w:rPr>
          <w:rFonts w:cs="Tahoma"/>
          <w:color w:val="111111"/>
          <w:sz w:val="21"/>
          <w:szCs w:val="21"/>
        </w:rPr>
        <w:t>)</w:t>
      </w:r>
    </w:p>
    <w:p w:rsidR="00E4537C" w:rsidRPr="00F27C19" w:rsidRDefault="00E4537C" w:rsidP="00553E2F">
      <w:pPr>
        <w:numPr>
          <w:ilvl w:val="0"/>
          <w:numId w:val="29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unit</w:t>
      </w:r>
      <w:r w:rsidRPr="00F27C19">
        <w:rPr>
          <w:rFonts w:cs="Tahoma"/>
          <w:color w:val="111111"/>
          <w:sz w:val="21"/>
          <w:szCs w:val="21"/>
        </w:rPr>
        <w:t>：运行单元测试，对代码修改进行全方位的检查</w:t>
      </w:r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  <w:sz w:val="21"/>
          <w:szCs w:val="21"/>
        </w:rPr>
      </w:pPr>
    </w:p>
    <w:p w:rsidR="00E4537C" w:rsidRPr="00F27C19" w:rsidRDefault="00E4537C">
      <w:pPr>
        <w:rPr>
          <w:rFonts w:cs="Tahoma"/>
          <w:color w:val="ED7D31"/>
          <w:sz w:val="20"/>
          <w:szCs w:val="20"/>
        </w:rPr>
      </w:pPr>
      <w:r w:rsidRPr="00F27C19">
        <w:t>Arcanist 集成的其他工具：</w:t>
      </w:r>
    </w:p>
    <w:p w:rsidR="00E4537C" w:rsidRPr="00F27C19" w:rsidRDefault="00E4537C" w:rsidP="00553E2F">
      <w:pPr>
        <w:numPr>
          <w:ilvl w:val="0"/>
          <w:numId w:val="44"/>
        </w:numPr>
        <w:shd w:val="clear" w:color="auto" w:fill="FFFFFF"/>
        <w:spacing w:line="312" w:lineRule="atLeast"/>
        <w:rPr>
          <w:rFonts w:cs="Tahoma"/>
          <w:color w:val="ED7D31"/>
          <w:sz w:val="20"/>
          <w:szCs w:val="20"/>
        </w:rPr>
      </w:pPr>
      <w:r w:rsidRPr="00F27C19">
        <w:rPr>
          <w:rFonts w:cs="Tahoma"/>
          <w:color w:val="ED7D31"/>
          <w:sz w:val="20"/>
          <w:szCs w:val="20"/>
        </w:rPr>
        <w:t>arc download</w:t>
      </w:r>
      <w:r w:rsidRPr="00F27C19">
        <w:rPr>
          <w:rFonts w:cs="Tahoma"/>
          <w:color w:val="111111"/>
          <w:sz w:val="20"/>
          <w:szCs w:val="20"/>
        </w:rPr>
        <w:t xml:space="preserve"> / </w:t>
      </w:r>
      <w:r w:rsidRPr="00F27C19">
        <w:rPr>
          <w:rFonts w:cs="Tahoma"/>
          <w:color w:val="ED7D31"/>
          <w:sz w:val="20"/>
          <w:szCs w:val="20"/>
        </w:rPr>
        <w:t>arc upload</w:t>
      </w:r>
      <w:r w:rsidRPr="00F27C19">
        <w:rPr>
          <w:rFonts w:cs="Tahoma"/>
          <w:color w:val="111111"/>
          <w:sz w:val="20"/>
          <w:szCs w:val="20"/>
        </w:rPr>
        <w:t>：下载/上载文件</w:t>
      </w:r>
    </w:p>
    <w:p w:rsidR="00E4537C" w:rsidRPr="00F27C19" w:rsidRDefault="00E4537C" w:rsidP="00553E2F">
      <w:pPr>
        <w:numPr>
          <w:ilvl w:val="0"/>
          <w:numId w:val="44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ED7D31"/>
          <w:sz w:val="20"/>
          <w:szCs w:val="20"/>
        </w:rPr>
        <w:t>arc paste</w:t>
      </w:r>
      <w:r w:rsidRPr="00F27C19">
        <w:rPr>
          <w:rFonts w:cs="Tahoma"/>
          <w:color w:val="111111"/>
          <w:sz w:val="20"/>
          <w:szCs w:val="20"/>
        </w:rPr>
        <w:t>：创建和查看粘贴（pastes）？（还没用</w:t>
      </w:r>
      <w:r w:rsidR="000B62C9">
        <w:rPr>
          <w:rFonts w:cs="Tahoma" w:hint="eastAsia"/>
          <w:color w:val="111111"/>
          <w:sz w:val="20"/>
          <w:szCs w:val="20"/>
        </w:rPr>
        <w:t>过</w:t>
      </w:r>
      <w:r w:rsidRPr="00F27C19">
        <w:rPr>
          <w:rFonts w:cs="Tahoma"/>
          <w:color w:val="111111"/>
          <w:sz w:val="20"/>
          <w:szCs w:val="20"/>
        </w:rPr>
        <w:t>，暂时不大清楚是干嘛的）</w:t>
      </w:r>
    </w:p>
    <w:p w:rsidR="00E4537C" w:rsidRPr="00F27C19" w:rsidRDefault="00E4537C" w:rsidP="00747124">
      <w:p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</w:p>
    <w:p w:rsidR="00E4537C" w:rsidRPr="00F27C19" w:rsidRDefault="00E4537C">
      <w:pPr>
        <w:rPr>
          <w:rFonts w:cs="Tahoma"/>
          <w:color w:val="ED7D31"/>
          <w:sz w:val="20"/>
          <w:szCs w:val="20"/>
        </w:rPr>
      </w:pPr>
      <w:r w:rsidRPr="00F27C19">
        <w:t>Arcanist 也拥有很多高级功能：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call-conduit</w:t>
      </w:r>
      <w:r w:rsidRPr="00F27C19">
        <w:rPr>
          <w:rFonts w:cs="Tahoma"/>
          <w:color w:val="111111"/>
          <w:sz w:val="21"/>
          <w:szCs w:val="21"/>
        </w:rPr>
        <w:t>：通过管道方式执行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liberate</w:t>
      </w:r>
      <w:r w:rsidRPr="00F27C19">
        <w:rPr>
          <w:rFonts w:cs="Tahoma"/>
          <w:color w:val="111111"/>
          <w:sz w:val="21"/>
          <w:szCs w:val="21"/>
        </w:rPr>
        <w:t>：创建或更新 libphutil 库文件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shell-complete</w:t>
      </w:r>
      <w:r w:rsidRPr="00F27C19">
        <w:rPr>
          <w:rFonts w:cs="Tahoma"/>
          <w:color w:val="111111"/>
          <w:sz w:val="21"/>
          <w:szCs w:val="21"/>
        </w:rPr>
        <w:t>：完全激活某个标签（暂不清楚是干嘛的）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svn-hook-pre-commit</w:t>
      </w:r>
      <w:r w:rsidRPr="00F27C19">
        <w:rPr>
          <w:rFonts w:cs="Tahoma"/>
          <w:color w:val="111111"/>
          <w:sz w:val="21"/>
          <w:szCs w:val="21"/>
        </w:rPr>
        <w:t xml:space="preserve"> / </w:t>
      </w:r>
      <w:r w:rsidRPr="00F27C19">
        <w:rPr>
          <w:rFonts w:cs="Tahoma"/>
          <w:color w:val="ED7D31"/>
          <w:sz w:val="21"/>
          <w:szCs w:val="21"/>
        </w:rPr>
        <w:t>arc git-hook-pre-receive</w:t>
      </w:r>
      <w:r w:rsidRPr="00F27C19">
        <w:rPr>
          <w:rFonts w:cs="Tahoma"/>
          <w:color w:val="111111"/>
          <w:sz w:val="21"/>
          <w:szCs w:val="21"/>
        </w:rPr>
        <w:t>：安装arc，可作为一个预提交修改的钩子。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...或者 在Arcanist扩展之后加入新指令</w:t>
      </w:r>
    </w:p>
    <w:p w:rsidR="00E4537C" w:rsidRPr="00F27C19" w:rsidRDefault="00E4537C">
      <w:r w:rsidRPr="00F27C19">
        <w:t>在没有另行声明</w:t>
      </w:r>
      <w:r w:rsidR="004D4ECB">
        <w:t>的情况下，以上的工作流对</w:t>
      </w:r>
      <w:r w:rsidRPr="00F27C19">
        <w:t>代码版本控制系统一般是未知，不过这些指令会在Git，Mercurial，或SVN仓库上正常工作。</w:t>
      </w:r>
    </w:p>
    <w:p w:rsidR="00E4537C" w:rsidRPr="00F27C19" w:rsidRDefault="00E4537C">
      <w:pPr>
        <w:pStyle w:val="3"/>
      </w:pPr>
      <w:bookmarkStart w:id="94" w:name="installing-arcanist"/>
      <w:bookmarkStart w:id="95" w:name="_Toc385544125"/>
      <w:bookmarkEnd w:id="94"/>
      <w:r w:rsidRPr="00F27C19">
        <w:t>安装Arcanist</w:t>
      </w:r>
      <w:bookmarkEnd w:id="95"/>
    </w:p>
    <w:p w:rsidR="00E4537C" w:rsidRPr="00F27C19" w:rsidRDefault="00E4537C">
      <w:pPr>
        <w:rPr>
          <w:rFonts w:cs="Tahoma"/>
          <w:color w:val="111111"/>
          <w:sz w:val="21"/>
          <w:szCs w:val="21"/>
        </w:rPr>
      </w:pPr>
      <w:r w:rsidRPr="00F27C19">
        <w:t>Arcanist 需要安装在本地机器或开发服务器上---- 无论你在哪里修改代码，你都需要安装它。它可以运行在下列环境中：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lastRenderedPageBreak/>
        <w:t>Linux 系统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类Linux 系统（与Lunux系统类似的系统）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FreeBSD, 这是个不错的系统，很多人都推崇它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Mac OS X (详细可见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7" w:history="1">
        <w:r w:rsidRPr="00F27C19">
          <w:rPr>
            <w:rStyle w:val="a6"/>
          </w:rPr>
          <w:t>Arcanist User Guide: Mac OS X</w:t>
        </w:r>
      </w:hyperlink>
      <w:r w:rsidRPr="00F27C19">
        <w:rPr>
          <w:rFonts w:cs="Tahoma"/>
          <w:color w:val="111111"/>
          <w:sz w:val="21"/>
          <w:szCs w:val="21"/>
        </w:rPr>
        <w:t>)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111111"/>
          <w:sz w:val="21"/>
          <w:szCs w:val="21"/>
        </w:rPr>
        <w:t>Windows (详细可见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8" w:history="1">
        <w:r w:rsidRPr="00F27C19">
          <w:rPr>
            <w:rStyle w:val="a6"/>
          </w:rPr>
          <w:t>Arcanist User Guide: Windows</w:t>
        </w:r>
      </w:hyperlink>
      <w:r w:rsidRPr="00F27C19">
        <w:rPr>
          <w:rFonts w:cs="Tahoma"/>
          <w:color w:val="111111"/>
          <w:sz w:val="21"/>
          <w:szCs w:val="21"/>
        </w:rPr>
        <w:t>)</w:t>
      </w:r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  <w:sz w:val="20"/>
          <w:szCs w:val="20"/>
        </w:rPr>
      </w:pPr>
    </w:p>
    <w:p w:rsidR="00E4537C" w:rsidRPr="00F27C19" w:rsidRDefault="00E4537C">
      <w:r w:rsidRPr="00F27C19">
        <w:t xml:space="preserve">Arcanist 已经写入PHP中, 你首先要安装命令行模式的PHP（PHP CLI，PHP </w:t>
      </w:r>
      <w:r w:rsidRPr="00F27C19">
        <w:rPr>
          <w:rFonts w:cs="Arial"/>
          <w:color w:val="333333"/>
          <w:shd w:val="clear" w:color="auto" w:fill="FFFFFF"/>
        </w:rPr>
        <w:t>Command Line Interface</w:t>
      </w:r>
      <w:r w:rsidRPr="00F27C19">
        <w:t>)，如果你还没有安装的话</w:t>
      </w:r>
      <w:r w:rsidRPr="00F27C19">
        <w:rPr>
          <w:color w:val="2F5496"/>
        </w:rPr>
        <w:t>（Phabricator提供的安装脚本已经包含该应用的安装）</w:t>
      </w:r>
      <w:r w:rsidRPr="00F27C19">
        <w:t xml:space="preserve">。 Arcanist 需要在PHP 5.2或更高的版本上运行。你可以从这里得到官方的安装包 </w:t>
      </w:r>
      <w:hyperlink r:id="rId79" w:anchor="_blank" w:history="1">
        <w:r w:rsidRPr="00F27C19">
          <w:rPr>
            <w:rStyle w:val="a6"/>
          </w:rPr>
          <w:t>http://www.php.net/</w:t>
        </w:r>
      </w:hyperlink>
      <w:r w:rsidRPr="00F27C19">
        <w:rPr>
          <w:rStyle w:val="a6"/>
          <w:rFonts w:cs="Tahoma"/>
        </w:rPr>
        <w:t xml:space="preserve"> </w:t>
      </w:r>
    </w:p>
    <w:p w:rsidR="00E4537C" w:rsidRPr="00F27C19" w:rsidRDefault="00E4537C"/>
    <w:p w:rsidR="00E4537C" w:rsidRPr="00F27C19" w:rsidRDefault="00E4537C">
      <w:pPr>
        <w:rPr>
          <w:rFonts w:cs="Courier New"/>
          <w:color w:val="000000"/>
        </w:rPr>
      </w:pPr>
      <w:r w:rsidRPr="00F27C19">
        <w:t>为了安装 Arcanist，先要选择一个安装地址，然后从GitHub上克隆（clone）Arcanist代码进行安装：</w:t>
      </w:r>
      <w:r w:rsidRPr="00F27C19">
        <w:rPr>
          <w:color w:val="2F5496"/>
        </w:rPr>
        <w:t>(phabricator 提供的安装脚本已经完成该步骤)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some_install_path/ </w:t>
      </w:r>
      <w:r w:rsidRPr="00F27C19">
        <w:rPr>
          <w:rStyle w:val="gp"/>
          <w:rFonts w:eastAsia="Adobe 黑体 Std R" w:cs="Courier New"/>
          <w:color w:val="000080"/>
        </w:rPr>
        <w:t>$ git clone git://github.com/facebook/libphutil.git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some_install_path/ </w:t>
      </w:r>
      <w:r w:rsidRPr="00F27C19">
        <w:rPr>
          <w:rStyle w:val="gp"/>
          <w:rFonts w:eastAsia="Adobe 黑体 Std R" w:cs="Courier New"/>
          <w:color w:val="000080"/>
        </w:rPr>
        <w:t>$ git clone git://github.com/facebook/arcanist.git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当克隆完成后，将会是这样的一个目录结构</w:t>
      </w:r>
      <w:r w:rsidRPr="00F27C19">
        <w:rPr>
          <w:color w:val="2F5496"/>
        </w:rPr>
        <w:t>（在安装目录下，会出现两个文件夹，一个为arcanist，另一个是libphutil）</w:t>
      </w:r>
    </w:p>
    <w:p w:rsidR="00E4537C" w:rsidRPr="00F27C19" w:rsidRDefault="00E4537C" w:rsidP="00C93E0D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ind w:firstLineChars="50" w:firstLine="120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some_install_path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666666"/>
        </w:rPr>
        <w:t># Wherever you chose to install it.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o"/>
          <w:rFonts w:eastAsia="Adobe 黑体 Std R" w:cs="Courier New"/>
          <w:color w:val="000A65"/>
        </w:rPr>
        <w:t>arcanist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          </w:t>
      </w:r>
      <w:r w:rsidRPr="00F27C19">
        <w:rPr>
          <w:rStyle w:val="c"/>
          <w:rFonts w:eastAsia="Adobe 黑体 Std R" w:cs="Courier New"/>
          <w:color w:val="666666"/>
        </w:rPr>
        <w:t># Arcanist-specific code and libraries.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o"/>
          <w:rFonts w:eastAsia="Adobe 黑体 Std R" w:cs="Courier New"/>
          <w:color w:val="000A65"/>
        </w:rPr>
        <w:t>libphutil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         </w:t>
      </w:r>
      <w:r w:rsidRPr="00F27C19">
        <w:rPr>
          <w:rStyle w:val="c"/>
          <w:rFonts w:eastAsia="Adobe 黑体 Std R" w:cs="Courier New"/>
          <w:color w:val="666666"/>
        </w:rPr>
        <w:t># A shared library Arcanist depends upon.</w:t>
      </w:r>
    </w:p>
    <w:p w:rsidR="00E4537C" w:rsidRPr="00F27C19" w:rsidRDefault="00E4537C"/>
    <w:p w:rsidR="00E4537C" w:rsidRPr="00F27C19" w:rsidRDefault="00E4537C">
      <w:r w:rsidRPr="00F27C19">
        <w:t>现在可以添加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00B050"/>
        </w:rPr>
        <w:t>some_install_path/arcanist</w:t>
      </w:r>
      <w:r w:rsidRPr="00F27C19">
        <w:rPr>
          <w:rStyle w:val="HTML"/>
          <w:rFonts w:ascii="Adobe 黑体 Std R" w:eastAsia="Adobe 黑体 Std R" w:hAnsi="Adobe 黑体 Std R"/>
          <w:color w:val="00B050"/>
        </w:rPr>
        <w:t>/bin/</w:t>
      </w:r>
      <w:r w:rsidRPr="00F27C19">
        <w:rPr>
          <w:rStyle w:val="apple-converted-space"/>
          <w:rFonts w:cs="Tahoma"/>
          <w:color w:val="00B050"/>
          <w:sz w:val="20"/>
          <w:szCs w:val="20"/>
        </w:rPr>
        <w:t> </w:t>
      </w:r>
      <w:r w:rsidRPr="00F27C19">
        <w:t>到PATH环境变量中</w:t>
      </w:r>
      <w:r w:rsidRPr="00F27C19">
        <w:rPr>
          <w:color w:val="2F5496"/>
        </w:rPr>
        <w:t>（在之前开启和现在正在使用的终端，可使用source命令来使新环境变量生效）</w:t>
      </w:r>
      <w:r w:rsidRPr="00F27C19">
        <w:t xml:space="preserve">。 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这样当你输入在终端中输入“</w:t>
      </w:r>
      <w:r w:rsidRPr="00F27C19">
        <w:rPr>
          <w:color w:val="ED7D31"/>
        </w:rPr>
        <w:t>arc</w:t>
      </w:r>
      <w:r w:rsidRPr="00F27C19">
        <w:t>”，你就看到如下所示的信息：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Usage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Exception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command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provided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Try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1"/>
          <w:rFonts w:eastAsia="Adobe 黑体 Std R" w:cs="Courier New"/>
          <w:color w:val="766510"/>
        </w:rPr>
        <w:t>'arc help'</w:t>
      </w:r>
      <w:r w:rsidRPr="00F27C19">
        <w:rPr>
          <w:rStyle w:val="o"/>
          <w:rFonts w:eastAsia="Adobe 黑体 Std R" w:cs="Courier New"/>
          <w:color w:val="AA2211"/>
        </w:rPr>
        <w:t>.</w:t>
      </w:r>
    </w:p>
    <w:p w:rsidR="00E4537C" w:rsidRPr="00F27C19" w:rsidRDefault="00E4537C"/>
    <w:p w:rsidR="00E4537C" w:rsidRPr="00F27C19" w:rsidRDefault="00E4537C">
      <w:pPr>
        <w:rPr>
          <w:rFonts w:cs="Tahoma"/>
          <w:color w:val="111111"/>
          <w:sz w:val="21"/>
          <w:szCs w:val="21"/>
        </w:rPr>
      </w:pPr>
      <w:r w:rsidRPr="00F27C19">
        <w:t>如果以上信息出现了，那么说明你的配置没问题，如果你出现了什么问题，可以参考以下教程中的信息：</w:t>
      </w:r>
    </w:p>
    <w:p w:rsidR="00E4537C" w:rsidRPr="00F27C19" w:rsidRDefault="00E4537C" w:rsidP="00553E2F">
      <w:pPr>
        <w:numPr>
          <w:ilvl w:val="0"/>
          <w:numId w:val="37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Windows系统下: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0" w:history="1">
        <w:r w:rsidRPr="00F27C19">
          <w:rPr>
            <w:rStyle w:val="a6"/>
          </w:rPr>
          <w:t>Arcanist User Guide: Windows</w:t>
        </w:r>
      </w:hyperlink>
    </w:p>
    <w:p w:rsidR="00E4537C" w:rsidRPr="00F27C19" w:rsidRDefault="00E4537C" w:rsidP="00553E2F">
      <w:pPr>
        <w:numPr>
          <w:ilvl w:val="0"/>
          <w:numId w:val="37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Mac OS X系统下: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1" w:history="1">
        <w:r w:rsidRPr="00F27C19">
          <w:rPr>
            <w:rStyle w:val="a6"/>
          </w:rPr>
          <w:t>Arcanist User Guide: Mac OS X</w:t>
        </w:r>
      </w:hyperlink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  <w:sz w:val="21"/>
          <w:szCs w:val="21"/>
        </w:rPr>
      </w:pP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之后可以使用</w:t>
      </w:r>
      <w:r w:rsidRPr="00F27C19">
        <w:rPr>
          <w:color w:val="ED7D31"/>
        </w:rPr>
        <w:t>arc upgrade</w:t>
      </w:r>
      <w:r w:rsidRPr="00F27C19">
        <w:t>进行对Arcanist和libphutil的更新/升级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lastRenderedPageBreak/>
        <w:t>$ arc upgrade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96" w:name="installing-arcanist-for"/>
      <w:bookmarkEnd w:id="96"/>
      <w:r w:rsidRPr="00F27C19">
        <w:rPr>
          <w:rFonts w:ascii="Adobe 黑体 Std R" w:hAnsi="Adobe 黑体 Std R"/>
        </w:rPr>
        <w:t>为一个团队安装Arcanist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Arcanist 改动很频繁，追逐最新版本会让人很头疼。这里给出一些参考办法，可能会帮助到你：</w:t>
      </w:r>
    </w:p>
    <w:p w:rsidR="00E4537C" w:rsidRPr="00F27C19" w:rsidRDefault="00E4537C" w:rsidP="00553E2F">
      <w:pPr>
        <w:numPr>
          <w:ilvl w:val="0"/>
          <w:numId w:val="24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Facebook 的大多数开发工作也是在开发服务器上，那里有一个标准的环境和挂载了一个网络文件系统（NFS，</w:t>
      </w:r>
      <w:r w:rsidRPr="00F27C19">
        <w:rPr>
          <w:rFonts w:cs="Arial"/>
          <w:color w:val="333333"/>
          <w:sz w:val="21"/>
          <w:szCs w:val="21"/>
          <w:shd w:val="clear" w:color="auto" w:fill="FFFFFF"/>
        </w:rPr>
        <w:t>Network File System</w:t>
      </w:r>
      <w:r w:rsidRPr="00F27C19">
        <w:rPr>
          <w:rFonts w:cs="Tahoma"/>
          <w:color w:val="111111"/>
          <w:sz w:val="21"/>
          <w:szCs w:val="21"/>
        </w:rPr>
        <w:t>）。Arcanist 和 libphutil 存放在一个挂载的网络文件系统中，并且在默认的情况下在</w:t>
      </w:r>
      <w:r w:rsidRPr="00F27C19">
        <w:rPr>
          <w:rFonts w:cs="Tahoma"/>
          <w:color w:val="00B050"/>
          <w:sz w:val="21"/>
          <w:szCs w:val="21"/>
        </w:rPr>
        <w:t>.bashrc</w:t>
      </w:r>
      <w:r w:rsidRPr="00F27C19">
        <w:rPr>
          <w:rFonts w:cs="Tahoma"/>
          <w:sz w:val="21"/>
          <w:szCs w:val="21"/>
        </w:rPr>
        <w:t>文件中将他们添加到环境变量PATH中。</w:t>
      </w:r>
      <w:r w:rsidRPr="00F27C19">
        <w:rPr>
          <w:rFonts w:cs="Tahoma"/>
          <w:color w:val="111111"/>
          <w:sz w:val="21"/>
          <w:szCs w:val="21"/>
        </w:rPr>
        <w:t>更新挂载系统中的源，也就将所有人的版本统一更新了，即使当新员工第一登陆服务器时，也有一个能工作的</w:t>
      </w:r>
      <w:r w:rsidRPr="00F27C19">
        <w:rPr>
          <w:rFonts w:cs="Tahoma"/>
          <w:color w:val="ED7D31"/>
          <w:sz w:val="21"/>
          <w:szCs w:val="21"/>
        </w:rPr>
        <w:t>arc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24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另种通用做法：用户可以用</w:t>
      </w:r>
      <w:r w:rsidRPr="00F27C19">
        <w:rPr>
          <w:rStyle w:val="apple-converted-space"/>
          <w:rFonts w:cs="Tahoma"/>
          <w:color w:val="ED7D3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make install-arc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Fonts w:cs="Tahoma"/>
          <w:color w:val="111111"/>
          <w:sz w:val="21"/>
          <w:szCs w:val="21"/>
        </w:rPr>
        <w:t>或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ant install-arc</w:t>
      </w:r>
      <w:r w:rsidRPr="00F27C19">
        <w:rPr>
          <w:rStyle w:val="apple-converted-space"/>
          <w:rFonts w:cs="Tahoma"/>
          <w:color w:val="ED7D31"/>
          <w:sz w:val="21"/>
          <w:szCs w:val="21"/>
        </w:rPr>
        <w:t> 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之类的指令，</w:t>
      </w:r>
      <w:r w:rsidRPr="00F27C19">
        <w:rPr>
          <w:rFonts w:cs="Tahoma"/>
          <w:color w:val="111111"/>
          <w:sz w:val="21"/>
          <w:szCs w:val="21"/>
        </w:rPr>
        <w:t>写一个安装脚本，再使用现在已有的构建脚本来调用它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24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如果你觉得给出的解决方案很糟糕，并让您感到头痛，请向我们反馈 (如何反馈，可以见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2" w:history="1">
        <w:r w:rsidRPr="00F27C19">
          <w:rPr>
            <w:rStyle w:val="a6"/>
            <w:sz w:val="21"/>
            <w:szCs w:val="21"/>
          </w:rPr>
          <w:t>Give Feedback! Get Support!</w:t>
        </w:r>
      </w:hyperlink>
      <w:r w:rsidRPr="00F27C19">
        <w:rPr>
          <w:rFonts w:cs="Tahoma"/>
          <w:color w:val="111111"/>
          <w:sz w:val="21"/>
          <w:szCs w:val="21"/>
        </w:rPr>
        <w:t>)。虽然这些问题很有难度，但我们将会改善它们。</w:t>
      </w:r>
    </w:p>
    <w:p w:rsidR="00E4537C" w:rsidRPr="00F27C19" w:rsidRDefault="00E4537C">
      <w:pPr>
        <w:pStyle w:val="3"/>
      </w:pPr>
      <w:bookmarkStart w:id="97" w:name="installing-tab-completio"/>
      <w:bookmarkStart w:id="98" w:name="_Toc385544126"/>
      <w:bookmarkEnd w:id="97"/>
      <w:r w:rsidRPr="00F27C19">
        <w:t>安装Tab Completion</w:t>
      </w:r>
      <w:bookmarkEnd w:id="98"/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当你使用</w:t>
      </w:r>
      <w:r w:rsidRPr="00F27C19">
        <w:rPr>
          <w:rStyle w:val="apple-converted-space"/>
          <w:rFonts w:cs="Tahoma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</w:rPr>
        <w:t>bash</w:t>
      </w:r>
      <w:r w:rsidRPr="00F27C19">
        <w:rPr>
          <w:rStyle w:val="HTML"/>
          <w:rFonts w:ascii="Adobe 黑体 Std R" w:eastAsia="Adobe 黑体 Std R" w:hAnsi="Adobe 黑体 Std R"/>
        </w:rPr>
        <w:t>脚本语言</w:t>
      </w:r>
      <w:r w:rsidRPr="00F27C19">
        <w:t>， 你可以通过在</w:t>
      </w:r>
      <w:r w:rsidRPr="00F27C19">
        <w:rPr>
          <w:color w:val="00B050"/>
        </w:rPr>
        <w:t>.bashrc</w:t>
      </w:r>
      <w:r w:rsidRPr="00F27C19">
        <w:t>、</w:t>
      </w:r>
      <w:r w:rsidRPr="00F27C19">
        <w:rPr>
          <w:color w:val="00B050"/>
        </w:rPr>
        <w:t>.profile</w:t>
      </w:r>
      <w:r w:rsidRPr="00F27C19">
        <w:t>或者有关环境变量的文件安装tab completion: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source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arcanist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resources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shell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bash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completion</w:t>
      </w:r>
      <w:bookmarkStart w:id="99" w:name="configuration"/>
      <w:bookmarkEnd w:id="99"/>
    </w:p>
    <w:p w:rsidR="00E4537C" w:rsidRPr="00F27C19" w:rsidRDefault="00E4537C"/>
    <w:p w:rsidR="00E4537C" w:rsidRPr="00F27C19" w:rsidRDefault="00E4537C">
      <w:pPr>
        <w:pStyle w:val="3"/>
      </w:pPr>
      <w:bookmarkStart w:id="100" w:name="_Toc385544127"/>
      <w:r w:rsidRPr="00F27C19">
        <w:t>配置Arcanist</w:t>
      </w:r>
      <w:bookmarkEnd w:id="100"/>
    </w:p>
    <w:p w:rsidR="00E4537C" w:rsidRPr="00F27C19" w:rsidRDefault="00E4537C">
      <w:pPr>
        <w:rPr>
          <w:rFonts w:cs="Tahoma"/>
          <w:color w:val="111111"/>
          <w:sz w:val="21"/>
          <w:szCs w:val="21"/>
        </w:rPr>
      </w:pPr>
      <w:r w:rsidRPr="00F27C19">
        <w:t>很多Arcanist指令在安装的时候就已经完成了配置。 这些配置可以是从下面的源中读出：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想要完成自定义配置可以关注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3" w:anchor="method_setRuntimeConfig" w:history="1">
        <w:r w:rsidRPr="00F27C19">
          <w:rPr>
            <w:rStyle w:val="a6"/>
            <w:sz w:val="21"/>
            <w:szCs w:val="21"/>
          </w:rPr>
          <w:t>ArcanistWorkingCopyIdentity::setRuntimeConfig()</w:t>
        </w:r>
      </w:hyperlink>
      <w:r w:rsidRPr="00F27C19">
        <w:rPr>
          <w:rFonts w:cs="Tahoma"/>
          <w:color w:val="111111"/>
          <w:sz w:val="21"/>
          <w:szCs w:val="21"/>
        </w:rPr>
        <w:t>这个API。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用户可以从VCS文件夹的位置拷贝</w:t>
      </w:r>
      <w:r w:rsidRPr="00F27C19">
        <w:rPr>
          <w:rFonts w:cs="Tahoma"/>
          <w:color w:val="00B050"/>
          <w:sz w:val="21"/>
          <w:szCs w:val="21"/>
        </w:rPr>
        <w:t>arc/config</w:t>
      </w:r>
      <w:r w:rsidRPr="00F27C19">
        <w:rPr>
          <w:rFonts w:cs="Tahoma"/>
          <w:color w:val="111111"/>
          <w:sz w:val="21"/>
          <w:szCs w:val="21"/>
        </w:rPr>
        <w:t>文件(JSON格式)到指定位置（例如：</w:t>
      </w:r>
      <w:r w:rsidRPr="00F27C19">
        <w:rPr>
          <w:rFonts w:cs="Tahoma"/>
          <w:color w:val="00B050"/>
          <w:sz w:val="21"/>
          <w:szCs w:val="21"/>
        </w:rPr>
        <w:t>git/arc/config</w:t>
      </w:r>
      <w:r w:rsidRPr="00F27C19">
        <w:rPr>
          <w:rFonts w:cs="Tahoma"/>
          <w:color w:val="111111"/>
          <w:sz w:val="21"/>
          <w:szCs w:val="21"/>
        </w:rPr>
        <w:t>）。文件的指定位置可以通过</w:t>
      </w:r>
      <w:r w:rsidRPr="00F27C19">
        <w:rPr>
          <w:rFonts w:cs="Tahoma"/>
          <w:color w:val="ED7D31"/>
          <w:sz w:val="21"/>
          <w:szCs w:val="21"/>
        </w:rPr>
        <w:t xml:space="preserve">arc set-config --local </w:t>
      </w:r>
      <w:r w:rsidRPr="00F27C19">
        <w:rPr>
          <w:rFonts w:cs="Tahoma"/>
          <w:color w:val="111111"/>
          <w:sz w:val="21"/>
          <w:szCs w:val="21"/>
        </w:rPr>
        <w:t>来改变配置文件的位置。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Fonts w:cs="Tahoma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代码库的配置在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.arcconfig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(JSON格式)</w:t>
      </w:r>
      <w:r w:rsidRPr="00F27C19">
        <w:rPr>
          <w:rStyle w:val="apple-converted-space"/>
          <w:rFonts w:cs="Tahoma"/>
          <w:sz w:val="21"/>
          <w:szCs w:val="21"/>
        </w:rPr>
        <w:t> 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文件中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Style w:val="apple-converted-space"/>
          <w:rFonts w:cs="Tahoma"/>
          <w:sz w:val="21"/>
          <w:szCs w:val="21"/>
        </w:rPr>
      </w:pPr>
      <w:r w:rsidRPr="00F27C19">
        <w:rPr>
          <w:rFonts w:cs="Tahoma"/>
          <w:sz w:val="21"/>
          <w:szCs w:val="21"/>
        </w:rPr>
        <w:t>用户可以在通过配置关键字指定配置在~/.arrcr(JSON 格式)文件中。这个文件可以通过运行</w:t>
      </w:r>
      <w:r w:rsidRPr="00F27C19">
        <w:rPr>
          <w:rStyle w:val="apple-converted-space"/>
          <w:rFonts w:cs="Tahoma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 xml:space="preserve">arc set-config </w:t>
      </w:r>
      <w:r w:rsidRPr="00F27C19">
        <w:rPr>
          <w:rStyle w:val="HTML"/>
          <w:rFonts w:ascii="Adobe 黑体 Std R" w:eastAsia="Adobe 黑体 Std R" w:hAnsi="Adobe 黑体 Std R"/>
          <w:color w:val="ED7D31"/>
          <w:sz w:val="21"/>
          <w:szCs w:val="21"/>
        </w:rPr>
        <w:t>--global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指令进行修改。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Fonts w:cs="Tahoma"/>
          <w:i/>
          <w:color w:val="111111"/>
          <w:sz w:val="21"/>
          <w:szCs w:val="21"/>
        </w:rPr>
      </w:pPr>
      <w:r w:rsidRPr="00F27C19">
        <w:rPr>
          <w:rStyle w:val="apple-converted-space"/>
          <w:rFonts w:cs="Tahoma"/>
          <w:sz w:val="21"/>
          <w:szCs w:val="21"/>
        </w:rPr>
        <w:t>机器设置可以通过</w:t>
      </w:r>
      <w:r w:rsidRPr="00F27C19">
        <w:rPr>
          <w:rStyle w:val="HTML"/>
          <w:rFonts w:ascii="Adobe 黑体 Std R" w:eastAsia="Adobe 黑体 Std R" w:hAnsi="Adobe 黑体 Std R" w:cs="Adobe 黑体 Std R"/>
          <w:color w:val="00B050"/>
          <w:sz w:val="21"/>
          <w:szCs w:val="21"/>
        </w:rPr>
        <w:t>/etc/arcconfig</w:t>
      </w:r>
      <w:r w:rsidRPr="00F27C19">
        <w:rPr>
          <w:rStyle w:val="apple-converted-space"/>
          <w:rFonts w:cs="Tahoma"/>
          <w:sz w:val="21"/>
          <w:szCs w:val="21"/>
        </w:rPr>
        <w:t> </w:t>
      </w:r>
      <w:r w:rsidRPr="00F27C19">
        <w:rPr>
          <w:rFonts w:cs="Tahoma"/>
          <w:sz w:val="21"/>
          <w:szCs w:val="21"/>
        </w:rPr>
        <w:t>(JSON)文件进行设配置。在Windows下, 这个文件的路径是</w:t>
      </w:r>
      <w:r w:rsidRPr="00F27C19">
        <w:rPr>
          <w:sz w:val="21"/>
          <w:szCs w:val="21"/>
        </w:rPr>
        <w:t xml:space="preserve"> </w:t>
      </w:r>
      <w:r w:rsidRPr="00F27C19">
        <w:rPr>
          <w:rFonts w:cs="Tahoma"/>
          <w:sz w:val="21"/>
          <w:szCs w:val="21"/>
        </w:rPr>
        <w:t>'</w:t>
      </w:r>
      <w:r w:rsidRPr="00F27C19">
        <w:rPr>
          <w:rFonts w:cs="Tahoma"/>
          <w:color w:val="00B050"/>
          <w:sz w:val="21"/>
          <w:szCs w:val="21"/>
        </w:rPr>
        <w:t>C:\ProgramData\Phabricator\Arcanist\config</w:t>
      </w:r>
      <w:r w:rsidRPr="00F27C19">
        <w:rPr>
          <w:rFonts w:cs="Tahoma"/>
          <w:sz w:val="21"/>
          <w:szCs w:val="21"/>
        </w:rPr>
        <w:t>`.</w:t>
      </w:r>
    </w:p>
    <w:p w:rsidR="00D55DCB" w:rsidRDefault="00E4537C">
      <w:pPr>
        <w:pStyle w:val="ac"/>
        <w:shd w:val="clear" w:color="auto" w:fill="FFFFFF"/>
        <w:spacing w:before="240" w:after="240" w:line="312" w:lineRule="atLeast"/>
        <w:rPr>
          <w:rFonts w:eastAsia="Adobe 黑体 Std R" w:cs="Tahoma"/>
          <w:i/>
          <w:color w:val="111111"/>
          <w:sz w:val="20"/>
          <w:szCs w:val="20"/>
        </w:rPr>
      </w:pPr>
      <w:r w:rsidRPr="00F27C19">
        <w:rPr>
          <w:rFonts w:eastAsia="Adobe 黑体 Std R" w:cs="Tahoma"/>
          <w:i/>
          <w:color w:val="111111"/>
          <w:sz w:val="20"/>
          <w:szCs w:val="20"/>
        </w:rPr>
        <w:t>The first place where the setting is defined wins.</w:t>
      </w:r>
      <w:r w:rsidR="005C22FE">
        <w:rPr>
          <w:rFonts w:eastAsia="Adobe 黑体 Std R" w:cs="Tahoma"/>
          <w:i/>
          <w:color w:val="111111"/>
          <w:sz w:val="20"/>
          <w:szCs w:val="20"/>
        </w:rPr>
        <w:t xml:space="preserve"> </w:t>
      </w:r>
      <w:r w:rsidR="005C22FE">
        <w:rPr>
          <w:rFonts w:eastAsia="Adobe 黑体 Std R" w:cs="Tahoma" w:hint="eastAsia"/>
          <w:i/>
          <w:color w:val="111111"/>
          <w:sz w:val="20"/>
          <w:szCs w:val="20"/>
        </w:rPr>
        <w:t xml:space="preserve"> </w:t>
      </w:r>
      <w:r w:rsidR="005C22FE">
        <w:rPr>
          <w:rFonts w:eastAsia="Adobe 黑体 Std R" w:cs="Tahoma"/>
          <w:i/>
          <w:color w:val="111111"/>
          <w:sz w:val="20"/>
          <w:szCs w:val="20"/>
        </w:rPr>
        <w:t xml:space="preserve">      </w:t>
      </w:r>
    </w:p>
    <w:p w:rsidR="00E4537C" w:rsidRPr="00F27C19" w:rsidRDefault="00E4537C">
      <w:r w:rsidRPr="00F27C19">
        <w:rPr>
          <w:rFonts w:cs="Tahoma"/>
        </w:rPr>
        <w:t>已存在的配置可以通过</w:t>
      </w:r>
      <w:r w:rsidRPr="00F27C19">
        <w:rPr>
          <w:rStyle w:val="apple-converted-space"/>
          <w:rFonts w:cs="Tahoma"/>
          <w:color w:val="ED7D3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</w:rPr>
        <w:t xml:space="preserve">arc set-config </w:t>
      </w:r>
      <w:r w:rsidRPr="00F27C19">
        <w:rPr>
          <w:rStyle w:val="HTML"/>
          <w:rFonts w:ascii="Adobe 黑体 Std R" w:eastAsia="Adobe 黑体 Std R" w:hAnsi="Adobe 黑体 Std R"/>
          <w:color w:val="ED7D31"/>
        </w:rPr>
        <w:t>--show</w:t>
      </w:r>
      <w:r w:rsidRPr="00F27C19">
        <w:rPr>
          <w:rStyle w:val="HTML"/>
          <w:rFonts w:ascii="Adobe 黑体 Std R" w:eastAsia="Adobe 黑体 Std R" w:hAnsi="Adobe 黑体 Std R"/>
        </w:rPr>
        <w:t>指令，打印出来。</w:t>
      </w:r>
    </w:p>
    <w:p w:rsidR="00E4537C" w:rsidRPr="00F27C19" w:rsidRDefault="00E4537C">
      <w:pPr>
        <w:pStyle w:val="3"/>
      </w:pPr>
      <w:bookmarkStart w:id="101" w:name="next-steps"/>
      <w:bookmarkStart w:id="102" w:name="_Toc385544128"/>
      <w:bookmarkEnd w:id="101"/>
      <w:r w:rsidRPr="00F27C19">
        <w:lastRenderedPageBreak/>
        <w:t>下一步操作</w:t>
      </w:r>
      <w:bookmarkEnd w:id="102"/>
    </w:p>
    <w:p w:rsidR="00E4537C" w:rsidRPr="00F27C19" w:rsidRDefault="00E4537C">
      <w:pPr>
        <w:rPr>
          <w:rFonts w:cs="Tahoma"/>
          <w:sz w:val="21"/>
          <w:szCs w:val="21"/>
        </w:rPr>
      </w:pPr>
      <w:r w:rsidRPr="00F27C19">
        <w:t>可继续如下步骤:</w:t>
      </w:r>
    </w:p>
    <w:p w:rsidR="00E4537C" w:rsidRPr="00F27C19" w:rsidRDefault="00E4537C" w:rsidP="00553E2F">
      <w:pPr>
        <w:numPr>
          <w:ilvl w:val="0"/>
          <w:numId w:val="28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sz w:val="21"/>
          <w:szCs w:val="21"/>
        </w:rPr>
        <w:t>通过</w:t>
      </w:r>
      <w:r w:rsidRPr="00F27C19">
        <w:rPr>
          <w:rStyle w:val="apple-converted-space"/>
          <w:rFonts w:cs="Tahoma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arc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建立一个新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工程</w:t>
      </w:r>
      <w:r w:rsidRPr="00F27C19">
        <w:rPr>
          <w:rFonts w:cs="Tahoma"/>
          <w:color w:val="111111"/>
          <w:sz w:val="21"/>
          <w:szCs w:val="21"/>
        </w:rPr>
        <w:t>, 可见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4" w:history="1">
        <w:r w:rsidRPr="00F27C19">
          <w:rPr>
            <w:rStyle w:val="a6"/>
            <w:sz w:val="21"/>
            <w:szCs w:val="21"/>
          </w:rPr>
          <w:t>Arcanist User Guide: Configuring a New Project</w:t>
        </w:r>
      </w:hyperlink>
    </w:p>
    <w:p w:rsidR="00E4537C" w:rsidRPr="00F27C19" w:rsidRDefault="00E4537C" w:rsidP="00553E2F">
      <w:pPr>
        <w:numPr>
          <w:ilvl w:val="0"/>
          <w:numId w:val="28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学习如何使用</w:t>
      </w:r>
      <w:r w:rsidRPr="00F27C19">
        <w:rPr>
          <w:rFonts w:cs="Tahoma"/>
          <w:color w:val="ED7D31"/>
          <w:sz w:val="21"/>
          <w:szCs w:val="21"/>
        </w:rPr>
        <w:t>arc</w:t>
      </w:r>
      <w:r w:rsidRPr="00F27C19">
        <w:rPr>
          <w:rFonts w:cs="Tahoma"/>
          <w:color w:val="111111"/>
          <w:sz w:val="21"/>
          <w:szCs w:val="21"/>
        </w:rPr>
        <w:t>发送用于回顾的修订信息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5" w:history="1">
        <w:r w:rsidRPr="00F27C19">
          <w:rPr>
            <w:rStyle w:val="a6"/>
            <w:sz w:val="21"/>
            <w:szCs w:val="21"/>
          </w:rPr>
          <w:t>Arcanist User Guide: arc diff</w:t>
        </w:r>
      </w:hyperlink>
      <w:r w:rsidRPr="00F27C19">
        <w:rPr>
          <w:rFonts w:cs="Tahoma"/>
          <w:color w:val="111111"/>
          <w:sz w:val="21"/>
          <w:szCs w:val="21"/>
        </w:rPr>
        <w:t>.</w:t>
      </w:r>
    </w:p>
    <w:p w:rsidR="00E4537C" w:rsidRPr="00F27C19" w:rsidRDefault="00E4537C">
      <w:pPr>
        <w:rPr>
          <w:sz w:val="21"/>
          <w:szCs w:val="21"/>
        </w:rPr>
      </w:pPr>
      <w:r w:rsidRPr="00F27C19">
        <w:rPr>
          <w:sz w:val="21"/>
          <w:szCs w:val="21"/>
        </w:rPr>
        <w:t>高级主题也开放了。以下是有关</w:t>
      </w:r>
      <w:r w:rsidRPr="00F27C19">
        <w:rPr>
          <w:color w:val="ED7D31"/>
          <w:sz w:val="21"/>
          <w:szCs w:val="21"/>
        </w:rPr>
        <w:t>arc</w:t>
      </w:r>
      <w:r w:rsidRPr="00F27C19">
        <w:rPr>
          <w:sz w:val="21"/>
          <w:szCs w:val="21"/>
        </w:rPr>
        <w:t>包装脚本更为细化，并有更多技术详情的教程。如果只是为了让他们工作起来，就没有必要去看这些教程。</w:t>
      </w:r>
    </w:p>
    <w:p w:rsidR="00E4537C" w:rsidRPr="00F27C19" w:rsidRDefault="00F11F70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86" w:history="1">
        <w:r w:rsidR="00E4537C" w:rsidRPr="00F27C19">
          <w:rPr>
            <w:rStyle w:val="a6"/>
            <w:sz w:val="21"/>
            <w:szCs w:val="21"/>
          </w:rPr>
          <w:t>Arcanist User Guide: Commit Ranges</w:t>
        </w:r>
      </w:hyperlink>
    </w:p>
    <w:p w:rsidR="00E4537C" w:rsidRPr="00F27C19" w:rsidRDefault="00F11F70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87" w:history="1">
        <w:r w:rsidR="00E4537C" w:rsidRPr="00F27C19">
          <w:rPr>
            <w:rStyle w:val="a6"/>
            <w:sz w:val="21"/>
            <w:szCs w:val="21"/>
          </w:rPr>
          <w:t>Arcanist User Guide: Lint</w:t>
        </w:r>
      </w:hyperlink>
    </w:p>
    <w:p w:rsidR="00E4537C" w:rsidRPr="00F27C19" w:rsidRDefault="00F11F70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88" w:history="1">
        <w:r w:rsidR="00E4537C" w:rsidRPr="00F27C19">
          <w:rPr>
            <w:rStyle w:val="a6"/>
            <w:sz w:val="21"/>
            <w:szCs w:val="21"/>
          </w:rPr>
          <w:t>Arcanist User Guide: Customizing Existing Linters</w:t>
        </w:r>
      </w:hyperlink>
    </w:p>
    <w:p w:rsidR="00E4537C" w:rsidRPr="00F27C19" w:rsidRDefault="00F11F70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89" w:history="1">
        <w:r w:rsidR="00E4537C" w:rsidRPr="00F27C19">
          <w:rPr>
            <w:rStyle w:val="a6"/>
            <w:sz w:val="21"/>
            <w:szCs w:val="21"/>
          </w:rPr>
          <w:t>Arcanist User Guide: Customizing Lint, Unit Tests and Workflows</w:t>
        </w:r>
      </w:hyperlink>
    </w:p>
    <w:p w:rsidR="00E4537C" w:rsidRPr="00F27C19" w:rsidRDefault="00F11F70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90" w:history="1">
        <w:r w:rsidR="00E4537C" w:rsidRPr="00F27C19">
          <w:rPr>
            <w:rStyle w:val="a6"/>
            <w:sz w:val="21"/>
            <w:szCs w:val="21"/>
          </w:rPr>
          <w:t>Arcanist User Guide: Code Coverage</w:t>
        </w:r>
      </w:hyperlink>
    </w:p>
    <w:p w:rsidR="00E4537C" w:rsidRPr="00F27C19" w:rsidRDefault="00F11F70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91" w:history="1">
        <w:r w:rsidR="00E4537C" w:rsidRPr="00F27C19">
          <w:rPr>
            <w:rStyle w:val="a6"/>
            <w:sz w:val="21"/>
            <w:szCs w:val="21"/>
          </w:rPr>
          <w:t>Arcanist User Guide: Repository Hooks</w:t>
        </w:r>
      </w:hyperlink>
    </w:p>
    <w:p w:rsidR="00E4537C" w:rsidRPr="00F27C19" w:rsidRDefault="00E4537C">
      <w:pPr>
        <w:pStyle w:val="2"/>
      </w:pPr>
      <w:bookmarkStart w:id="103" w:name="_Toc385544129"/>
      <w:r w:rsidRPr="00F27C19">
        <w:t>Arcanist 使用教程: arc diff</w:t>
      </w:r>
      <w:bookmarkEnd w:id="103"/>
      <w:r w:rsidRPr="00F27C19">
        <w:t xml:space="preserve"> </w:t>
      </w:r>
    </w:p>
    <w:p w:rsidR="00E4537C" w:rsidRPr="00F27C19" w:rsidRDefault="00E4537C">
      <w:r w:rsidRPr="00F27C19">
        <w:t xml:space="preserve">介绍如何使用 </w:t>
      </w:r>
      <w:r w:rsidRPr="00F27C19">
        <w:rPr>
          <w:rStyle w:val="Teletype"/>
          <w:rFonts w:ascii="Adobe 黑体 Std R" w:eastAsia="Adobe 黑体 Std R" w:hAnsi="Adobe 黑体 Std R"/>
        </w:rPr>
        <w:t>arc diff</w:t>
      </w:r>
      <w:r w:rsidRPr="00F27C19">
        <w:t>, 向Differential发送修改来进行回查。</w:t>
      </w:r>
    </w:p>
    <w:p w:rsidR="00E4537C" w:rsidRPr="00F27C19" w:rsidRDefault="00E4537C">
      <w:r w:rsidRPr="00F27C19">
        <w:t xml:space="preserve">本文前提假设你的arc已经安装，并成功运行; 如果没有，参考 </w:t>
      </w:r>
      <w:hyperlink r:id="rId92" w:history="1">
        <w:r w:rsidRPr="00F27C19">
          <w:rPr>
            <w:rStyle w:val="a6"/>
          </w:rPr>
          <w:t>Arcanist User Guide</w:t>
        </w:r>
      </w:hyperlink>
      <w:r w:rsidRPr="00F27C19">
        <w:t xml:space="preserve"> 章节来得到更多的帮助。</w:t>
      </w:r>
    </w:p>
    <w:p w:rsidR="00E4537C" w:rsidRPr="00F27C19" w:rsidRDefault="00E4537C">
      <w:r w:rsidRPr="00F27C19">
        <w:t xml:space="preserve">在运行 arc diff之前，你需要创建一个.arcconfig 文件。 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04" w:name="_Toc385544130"/>
      <w:r w:rsidRPr="00F27C19">
        <w:t>概述</w:t>
      </w:r>
      <w:bookmarkEnd w:id="104"/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arc有很多指令可以直接使用Phabricator应用接口，arc发送修改到Differential来进行回查。(有关Differential更多的信息, 可参考 </w:t>
      </w:r>
      <w:hyperlink r:id="rId93" w:history="1">
        <w:r w:rsidRPr="00F27C19">
          <w:rPr>
            <w:rStyle w:val="a6"/>
          </w:rPr>
          <w:t>Differential User Guide</w:t>
        </w:r>
      </w:hyperlink>
      <w:r w:rsidRPr="00F27C19">
        <w:rPr>
          <w:rFonts w:cs="Arial"/>
          <w:color w:val="000000"/>
          <w:sz w:val="23"/>
          <w:szCs w:val="23"/>
        </w:rPr>
        <w:t>)。如果你不大熟悉Differential的操作，你可以先去了解一下代码审查的大体流程。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你需要运行arc diff将修改进行发送。本节将阐述如何使用arc diff。还有，介绍如何在不同的版本控制系统中个，运行整个审核流程操作。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05" w:name="subversion"/>
      <w:bookmarkStart w:id="106" w:name="_Toc385544131"/>
      <w:bookmarkEnd w:id="105"/>
      <w:r w:rsidRPr="00F27C19">
        <w:t>Subversion</w:t>
      </w:r>
      <w:bookmarkEnd w:id="106"/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</w:rPr>
      </w:pPr>
      <w:r w:rsidRPr="00F27C19">
        <w:rPr>
          <w:rFonts w:cs="Arial"/>
          <w:color w:val="000000"/>
        </w:rPr>
        <w:t>在Subversion中, </w:t>
      </w:r>
      <w:r w:rsidRPr="00F27C19">
        <w:rPr>
          <w:color w:val="333333"/>
          <w:shd w:val="clear" w:color="auto" w:fill="EBEBEB"/>
        </w:rPr>
        <w:t>arc diff</w:t>
      </w:r>
      <w:r w:rsidRPr="00F27C19">
        <w:rPr>
          <w:rFonts w:cs="Arial"/>
          <w:color w:val="000000"/>
        </w:rPr>
        <w:t> 会发送 </w:t>
      </w:r>
      <w:r w:rsidRPr="00F27C19">
        <w:rPr>
          <w:rFonts w:cs="Arial"/>
          <w:b/>
          <w:bCs/>
          <w:color w:val="000000"/>
        </w:rPr>
        <w:t>副本中的未提交修改</w:t>
      </w:r>
      <w:r w:rsidRPr="00F27C19">
        <w:rPr>
          <w:rFonts w:cs="Arial"/>
          <w:color w:val="000000"/>
        </w:rPr>
        <w:t> 来进行回查。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在SVN中创建一个修订：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</w:t>
      </w:r>
      <w:r w:rsidRPr="00F27C19">
        <w:rPr>
          <w:rFonts w:cs="Courier New"/>
          <w:color w:val="AA4000"/>
        </w:rPr>
        <w:t># Make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>$ arc diff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这里将会提示有关版本修订的信息。为了要更新现有的版本，你只需要一直做相同的事就行：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lastRenderedPageBreak/>
        <w:t xml:space="preserve">$ nano source_code.c </w:t>
      </w:r>
      <w:r w:rsidRPr="00F27C19">
        <w:rPr>
          <w:rFonts w:cs="Courier New"/>
          <w:color w:val="AA4000"/>
        </w:rPr>
        <w:t># Make more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>$ arc diff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这时，arc将提示你版本更新信息。 当你的修订被接收，你就可以使用以下指令进行提交：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27C19">
        <w:rPr>
          <w:rFonts w:cs="Courier New"/>
          <w:color w:val="000080"/>
        </w:rPr>
        <w:t>$ arc commit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07" w:name="git"/>
      <w:bookmarkStart w:id="108" w:name="_Toc385544132"/>
      <w:bookmarkEnd w:id="107"/>
      <w:r w:rsidRPr="00F27C19">
        <w:t>Git</w:t>
      </w:r>
      <w:bookmarkEnd w:id="108"/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766510"/>
        </w:rPr>
      </w:pPr>
      <w:r w:rsidRPr="00F27C19">
        <w:rPr>
          <w:rFonts w:cs="Arial"/>
          <w:color w:val="000000"/>
          <w:sz w:val="23"/>
          <w:szCs w:val="23"/>
        </w:rPr>
        <w:t>在Git中, </w:t>
      </w:r>
      <w:r w:rsidRPr="00F27C19">
        <w:rPr>
          <w:color w:val="333333"/>
          <w:sz w:val="20"/>
          <w:szCs w:val="20"/>
          <w:shd w:val="clear" w:color="auto" w:fill="EBEBEB"/>
        </w:rPr>
        <w:t>arc diff</w:t>
      </w:r>
      <w:r w:rsidRPr="00F27C19">
        <w:rPr>
          <w:rFonts w:cs="Arial"/>
          <w:color w:val="000000"/>
          <w:sz w:val="23"/>
          <w:szCs w:val="23"/>
        </w:rPr>
        <w:t> 发送 </w:t>
      </w:r>
      <w:r w:rsidRPr="00F27C19">
        <w:rPr>
          <w:rFonts w:cs="Arial"/>
          <w:b/>
          <w:bCs/>
          <w:color w:val="000000"/>
          <w:sz w:val="23"/>
          <w:szCs w:val="23"/>
        </w:rPr>
        <w:t>范围内的所有提交</w:t>
      </w:r>
      <w:r w:rsidRPr="00F27C19">
        <w:rPr>
          <w:rFonts w:cs="Arial"/>
          <w:color w:val="000000"/>
          <w:sz w:val="23"/>
          <w:szCs w:val="23"/>
        </w:rPr>
        <w:t> 来进行回查。默认情况的范围为：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766510"/>
        </w:rPr>
        <w:t>`git merge-base origin/master HEAD`</w:t>
      </w:r>
      <w:r w:rsidRPr="00F27C19">
        <w:rPr>
          <w:rFonts w:cs="Courier New"/>
          <w:color w:val="AA2211"/>
        </w:rPr>
        <w:t>..</w:t>
      </w:r>
      <w:r w:rsidRPr="00F27C19">
        <w:rPr>
          <w:rFonts w:cs="Courier New"/>
          <w:color w:val="000A65"/>
        </w:rPr>
        <w:t>HEAD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这里的意思是“当前分支的所有的提交，还没有进行上传”。所以，为了在Git中 </w:t>
      </w:r>
      <w:r w:rsidRPr="00F27C19">
        <w:rPr>
          <w:rFonts w:cs="Arial"/>
          <w:b/>
          <w:bCs/>
          <w:color w:val="000000"/>
          <w:sz w:val="23"/>
          <w:szCs w:val="23"/>
        </w:rPr>
        <w:t>创建一个修订</w:t>
      </w:r>
      <w:r w:rsidRPr="00F27C19">
        <w:rPr>
          <w:rFonts w:cs="Arial"/>
          <w:color w:val="000000"/>
          <w:sz w:val="23"/>
          <w:szCs w:val="23"/>
        </w:rPr>
        <w:t> , 执行下面命令即可: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 </w:t>
      </w:r>
      <w:r w:rsidRPr="00F27C19">
        <w:rPr>
          <w:rFonts w:cs="Courier New"/>
          <w:color w:val="AA4000"/>
        </w:rPr>
        <w:t># Make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git commit -a       </w:t>
      </w:r>
      <w:r w:rsidRPr="00F27C19">
        <w:rPr>
          <w:rFonts w:cs="Courier New"/>
          <w:color w:val="AA4000"/>
        </w:rPr>
        <w:t># Commit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808080"/>
        </w:rPr>
      </w:pPr>
      <w:r w:rsidRPr="00F27C19">
        <w:rPr>
          <w:rFonts w:cs="Courier New"/>
          <w:color w:val="000080"/>
        </w:rPr>
        <w:t xml:space="preserve">$ arc diff            </w:t>
      </w:r>
      <w:r w:rsidRPr="00F27C19">
        <w:rPr>
          <w:rFonts w:cs="Courier New"/>
          <w:color w:val="AA4000"/>
        </w:rPr>
        <w:t># Creates a new revision out of ALL unpushed commits on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808080"/>
        </w:rPr>
        <w:t xml:space="preserve">                      # this branch.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color w:val="333333"/>
          <w:sz w:val="20"/>
          <w:szCs w:val="20"/>
          <w:shd w:val="clear" w:color="auto" w:fill="EBEBEB"/>
        </w:rPr>
        <w:t>git commit</w:t>
      </w:r>
      <w:r w:rsidRPr="00F27C19">
        <w:rPr>
          <w:rFonts w:cs="Arial"/>
          <w:color w:val="000000"/>
          <w:sz w:val="23"/>
          <w:szCs w:val="23"/>
        </w:rPr>
        <w:t> 指令是可选指令。如果是未提交的修改，Arcanist将会提示你，为这些修改创建一个提交版本。</w:t>
      </w:r>
      <w:r w:rsidR="0089322E" w:rsidRPr="00F27C19">
        <w:rPr>
          <w:rFonts w:cs="Arial" w:hint="eastAsia"/>
          <w:color w:val="2F5496" w:themeColor="accent5" w:themeShade="BF"/>
          <w:sz w:val="23"/>
          <w:szCs w:val="23"/>
        </w:rPr>
        <w:t>这里</w:t>
      </w:r>
      <w:r w:rsidR="0087497D" w:rsidRPr="00F27C19">
        <w:rPr>
          <w:rFonts w:cs="Arial"/>
          <w:color w:val="2F5496" w:themeColor="accent5" w:themeShade="BF"/>
          <w:sz w:val="23"/>
          <w:szCs w:val="23"/>
        </w:rPr>
        <w:t>选择不提交，就可以对对应的回查者提出任务</w:t>
      </w:r>
      <w:r w:rsidR="0087497D" w:rsidRPr="00F27C19">
        <w:rPr>
          <w:rFonts w:cs="Arial" w:hint="eastAsia"/>
          <w:color w:val="2F5496" w:themeColor="accent5" w:themeShade="BF"/>
          <w:sz w:val="23"/>
          <w:szCs w:val="23"/>
        </w:rPr>
        <w:t>；</w:t>
      </w:r>
      <w:r w:rsidR="0087497D" w:rsidRPr="00F27C19">
        <w:rPr>
          <w:rFonts w:cs="Arial"/>
          <w:color w:val="2F5496" w:themeColor="accent5" w:themeShade="BF"/>
          <w:sz w:val="23"/>
          <w:szCs w:val="23"/>
        </w:rPr>
        <w:t>否则，会提示</w:t>
      </w:r>
      <w:r w:rsidR="0087497D" w:rsidRPr="00F27C19">
        <w:rPr>
          <w:rFonts w:cs="Arial" w:hint="eastAsia"/>
          <w:color w:val="2F5496" w:themeColor="accent5" w:themeShade="BF"/>
          <w:sz w:val="23"/>
          <w:szCs w:val="23"/>
        </w:rPr>
        <w:t>“选择</w:t>
      </w:r>
      <w:r w:rsidR="0087497D" w:rsidRPr="00F27C19">
        <w:rPr>
          <w:rFonts w:cs="Arial"/>
          <w:color w:val="2F5496" w:themeColor="accent5" w:themeShade="BF"/>
          <w:sz w:val="23"/>
          <w:szCs w:val="23"/>
        </w:rPr>
        <w:t>了错误的提交范围”</w:t>
      </w:r>
      <w:r w:rsidR="0087497D" w:rsidRPr="00F27C19">
        <w:rPr>
          <w:rFonts w:cs="Arial" w:hint="eastAsia"/>
          <w:color w:val="2F5496" w:themeColor="accent5" w:themeShade="BF"/>
          <w:sz w:val="23"/>
          <w:szCs w:val="23"/>
        </w:rPr>
        <w:t>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当分支上的所有修改都已提交，你就可以发送你感兴趣的修改进行回查。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你可以使用以下命令来对现有范围进行替换：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>$ arc diff &lt;commit&gt;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766510"/>
        </w:rPr>
      </w:pPr>
      <w:r w:rsidRPr="00F27C19">
        <w:rPr>
          <w:rFonts w:cs="Arial"/>
          <w:color w:val="000000"/>
          <w:sz w:val="23"/>
          <w:szCs w:val="23"/>
        </w:rPr>
        <w:t>这意味着使用以下范围：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766510"/>
        </w:rPr>
        <w:t>`git merge-base &lt;commit&gt; HEAD`</w:t>
      </w:r>
      <w:r w:rsidRPr="00F27C19">
        <w:rPr>
          <w:rFonts w:cs="Courier New"/>
          <w:color w:val="AA2211"/>
        </w:rPr>
        <w:t>..</w:t>
      </w:r>
      <w:r w:rsidRPr="00F27C19">
        <w:rPr>
          <w:rFonts w:cs="Courier New"/>
          <w:color w:val="000A65"/>
        </w:rPr>
        <w:t>HEAD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不过，这是相对高级的功能。如果你没有创建新的分支，默认值通常是正确的。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为了更新版本，你只需要重复执行下面的指令即可：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 </w:t>
      </w:r>
      <w:r w:rsidRPr="00F27C19">
        <w:rPr>
          <w:rFonts w:cs="Courier New"/>
          <w:color w:val="AA4000"/>
        </w:rPr>
        <w:t># Make more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git commit -a       </w:t>
      </w:r>
      <w:r w:rsidRPr="00F27C19">
        <w:rPr>
          <w:rFonts w:cs="Courier New"/>
          <w:color w:val="AA4000"/>
        </w:rPr>
        <w:t># Commit them.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lastRenderedPageBreak/>
        <w:t xml:space="preserve">$ arc diff            </w:t>
      </w:r>
      <w:r w:rsidRPr="00F27C19">
        <w:rPr>
          <w:rFonts w:cs="Courier New"/>
          <w:color w:val="AA4000"/>
        </w:rPr>
        <w:t># This prompts you to update revision information.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color w:val="333333"/>
          <w:sz w:val="20"/>
          <w:szCs w:val="20"/>
          <w:shd w:val="clear" w:color="auto" w:fill="EBEBEB"/>
        </w:rPr>
        <w:t>git commit</w:t>
      </w:r>
      <w:r w:rsidRPr="00F27C19">
        <w:rPr>
          <w:rFonts w:cs="Arial"/>
          <w:color w:val="000000"/>
          <w:sz w:val="23"/>
          <w:szCs w:val="23"/>
        </w:rPr>
        <w:t> 是可选指令。如果是未提交的修改，Arcanist将会提示你，为这些修改创建一个提交版本。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当你的修订被接收，你就可以使用以下指令进行提交：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0"/>
          <w:szCs w:val="20"/>
          <w:shd w:val="clear" w:color="auto" w:fill="EBEBEB"/>
        </w:rPr>
      </w:pPr>
      <w:r w:rsidRPr="00F27C19">
        <w:rPr>
          <w:rFonts w:cs="Courier New"/>
          <w:color w:val="000080"/>
        </w:rPr>
        <w:t xml:space="preserve">$ arc land &lt;branch&gt;   </w:t>
      </w:r>
      <w:r w:rsidRPr="00F27C19">
        <w:rPr>
          <w:rFonts w:cs="Courier New"/>
          <w:color w:val="AA4000"/>
        </w:rPr>
        <w:t># Merges &lt;branch&gt; into master and pushes.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color w:val="333333"/>
          <w:sz w:val="20"/>
          <w:szCs w:val="20"/>
          <w:shd w:val="clear" w:color="auto" w:fill="EBEBEB"/>
        </w:rPr>
        <w:t>arc land</w:t>
      </w:r>
      <w:r w:rsidRPr="00F27C19">
        <w:rPr>
          <w:rFonts w:cs="Arial"/>
          <w:color w:val="000000"/>
          <w:sz w:val="23"/>
          <w:szCs w:val="23"/>
        </w:rPr>
        <w:t> 会对你的工作流做出一些猜测，这些猜测可能</w:t>
      </w:r>
      <w:r w:rsidR="00636AA3" w:rsidRPr="00F27C19">
        <w:rPr>
          <w:rFonts w:cs="Arial"/>
          <w:color w:val="000000"/>
          <w:sz w:val="23"/>
          <w:szCs w:val="23"/>
        </w:rPr>
        <w:t>是</w:t>
      </w:r>
      <w:r w:rsidRPr="00F27C19">
        <w:rPr>
          <w:rFonts w:cs="Arial"/>
          <w:color w:val="000000"/>
          <w:sz w:val="23"/>
          <w:szCs w:val="23"/>
        </w:rPr>
        <w:t>不正确的。在使用之前，可以看看相关文档。你应该去看看arc amend，它可能更合适于你的工作流。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09" w:name="mercurial"/>
      <w:bookmarkStart w:id="110" w:name="_Toc385544133"/>
      <w:bookmarkEnd w:id="109"/>
      <w:r w:rsidRPr="00F27C19">
        <w:t>Mercurial</w:t>
      </w:r>
      <w:bookmarkEnd w:id="110"/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在 Mercurial中, </w:t>
      </w:r>
      <w:r w:rsidRPr="00F27C19">
        <w:rPr>
          <w:color w:val="333333"/>
          <w:sz w:val="20"/>
          <w:szCs w:val="20"/>
          <w:shd w:val="clear" w:color="auto" w:fill="EBEBEB"/>
        </w:rPr>
        <w:t>arc diff</w:t>
      </w: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b/>
          <w:bCs/>
          <w:color w:val="000000"/>
          <w:sz w:val="23"/>
          <w:szCs w:val="23"/>
        </w:rPr>
        <w:t>范围内的所有提交</w:t>
      </w:r>
      <w:r w:rsidRPr="00F27C19">
        <w:rPr>
          <w:rFonts w:cs="Arial"/>
          <w:color w:val="000000"/>
          <w:sz w:val="23"/>
          <w:szCs w:val="23"/>
        </w:rPr>
        <w:t> 来进行回查。默认情况下，这个范围是在第一个非外向父版本与当前目录的状态变化之间。就是说“自从上次合并后，产生的每个变化”。它将会包括副本中任何为提交的修改，并进行提示。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要在Mercurial中创建一个修订，需要运行：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 </w:t>
      </w:r>
      <w:r w:rsidRPr="00F27C19">
        <w:rPr>
          <w:rFonts w:cs="Courier New"/>
          <w:color w:val="AA4000"/>
        </w:rPr>
        <w:t># Make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hg commit           </w:t>
      </w:r>
      <w:r w:rsidRPr="00F27C19">
        <w:rPr>
          <w:rFonts w:cs="Courier New"/>
          <w:color w:val="AA4000"/>
        </w:rPr>
        <w:t># Commit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808080"/>
        </w:rPr>
      </w:pPr>
      <w:r w:rsidRPr="00F27C19">
        <w:rPr>
          <w:rFonts w:cs="Courier New"/>
          <w:color w:val="000080"/>
        </w:rPr>
        <w:t xml:space="preserve">$ arc diff            </w:t>
      </w:r>
      <w:r w:rsidRPr="00F27C19">
        <w:rPr>
          <w:rFonts w:cs="Courier New"/>
          <w:color w:val="AA4000"/>
        </w:rPr>
        <w:t># Creates a new revision out of ALL outgoing commits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808080"/>
        </w:rPr>
        <w:t xml:space="preserve">                      # on this branch since the last merge.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color w:val="333333"/>
          <w:sz w:val="20"/>
          <w:szCs w:val="20"/>
          <w:shd w:val="clear" w:color="auto" w:fill="EBEBEB"/>
        </w:rPr>
        <w:t>hg commit</w:t>
      </w:r>
      <w:r w:rsidRPr="00F27C19">
        <w:rPr>
          <w:rFonts w:cs="Arial"/>
          <w:color w:val="000000"/>
          <w:sz w:val="23"/>
          <w:szCs w:val="23"/>
        </w:rPr>
        <w:t> 是可选指令。如果是未提交的修改，Arcanist将会提示你，为这些修改创建一个提交版本。</w:t>
      </w:r>
      <w:r w:rsidR="007C2F9D" w:rsidRPr="00F27C19">
        <w:rPr>
          <w:rFonts w:cs="Arial" w:hint="eastAsia"/>
          <w:color w:val="2F5496" w:themeColor="accent5" w:themeShade="BF"/>
          <w:sz w:val="23"/>
          <w:szCs w:val="23"/>
        </w:rPr>
        <w:t>这里</w:t>
      </w:r>
      <w:r w:rsidR="007C2F9D" w:rsidRPr="00F27C19">
        <w:rPr>
          <w:rFonts w:cs="Arial"/>
          <w:color w:val="2F5496" w:themeColor="accent5" w:themeShade="BF"/>
          <w:sz w:val="23"/>
          <w:szCs w:val="23"/>
        </w:rPr>
        <w:t>选择不提交，就可以对对应的回查者提出任务</w:t>
      </w:r>
      <w:r w:rsidR="007C2F9D" w:rsidRPr="00F27C19">
        <w:rPr>
          <w:rFonts w:cs="Arial" w:hint="eastAsia"/>
          <w:color w:val="2F5496" w:themeColor="accent5" w:themeShade="BF"/>
          <w:sz w:val="23"/>
          <w:szCs w:val="23"/>
        </w:rPr>
        <w:t>；</w:t>
      </w:r>
      <w:r w:rsidR="007C2F9D" w:rsidRPr="00F27C19">
        <w:rPr>
          <w:rFonts w:cs="Arial"/>
          <w:color w:val="2F5496" w:themeColor="accent5" w:themeShade="BF"/>
          <w:sz w:val="23"/>
          <w:szCs w:val="23"/>
        </w:rPr>
        <w:t>否则，会提示</w:t>
      </w:r>
      <w:r w:rsidR="007C2F9D" w:rsidRPr="00F27C19">
        <w:rPr>
          <w:rFonts w:cs="Arial" w:hint="eastAsia"/>
          <w:color w:val="2F5496" w:themeColor="accent5" w:themeShade="BF"/>
          <w:sz w:val="23"/>
          <w:szCs w:val="23"/>
        </w:rPr>
        <w:t>“选择</w:t>
      </w:r>
      <w:r w:rsidR="007C2F9D" w:rsidRPr="00F27C19">
        <w:rPr>
          <w:rFonts w:cs="Arial"/>
          <w:color w:val="2F5496" w:themeColor="accent5" w:themeShade="BF"/>
          <w:sz w:val="23"/>
          <w:szCs w:val="23"/>
        </w:rPr>
        <w:t>了错误的提交范围”</w:t>
      </w:r>
      <w:r w:rsidR="007C2F9D" w:rsidRPr="00F27C19">
        <w:rPr>
          <w:rFonts w:cs="Arial" w:hint="eastAsia"/>
          <w:color w:val="2F5496" w:themeColor="accent5" w:themeShade="BF"/>
          <w:sz w:val="23"/>
          <w:szCs w:val="23"/>
        </w:rPr>
        <w:t>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当分支上的所有修改都已提交，你就可以发送你感兴趣的修改进行回查。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你可以使用以下命令来对现有范围进行替换：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>$ arc diff &lt;commit&gt;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这就以为你可以去提交对应范围内的修改。不过，这是相对高级的功能，通常情况下默认值是正确的。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更新一个修订，只需要重复以下指令即可：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 </w:t>
      </w:r>
      <w:r w:rsidRPr="00F27C19">
        <w:rPr>
          <w:rFonts w:cs="Courier New"/>
          <w:color w:val="AA4000"/>
        </w:rPr>
        <w:t># Make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lastRenderedPageBreak/>
        <w:t xml:space="preserve">$ hg commit           </w:t>
      </w:r>
      <w:r w:rsidRPr="00F27C19">
        <w:rPr>
          <w:rFonts w:cs="Courier New"/>
          <w:color w:val="AA4000"/>
        </w:rPr>
        <w:t># Commit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 xml:space="preserve">$ arc diff            </w:t>
      </w:r>
      <w:r w:rsidRPr="00F27C19">
        <w:rPr>
          <w:rFonts w:cs="Courier New"/>
          <w:color w:val="AA4000"/>
        </w:rPr>
        <w:t># This prompts you to update revision information.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color w:val="333333"/>
          <w:sz w:val="20"/>
          <w:szCs w:val="20"/>
          <w:shd w:val="clear" w:color="auto" w:fill="EBEBEB"/>
        </w:rPr>
        <w:t>hg commit</w:t>
      </w:r>
      <w:r w:rsidRPr="00F27C19">
        <w:rPr>
          <w:rFonts w:cs="Arial"/>
          <w:color w:val="000000"/>
          <w:sz w:val="23"/>
          <w:szCs w:val="23"/>
        </w:rPr>
        <w:t> 是可选指令。如果是未提交的修改，Arcanist将会提示你，为这些修改创建一个提交版本（或在支持的情况下，对上一个提交直接进行修改）。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当你的修订通过审查，就可以进行上传(arc在Mercurial上的集成并没有上传的功能，因为它不能强制合并和不能生成一些在代码合并时有用的东西)。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11" w:name="_Toc385544134"/>
      <w:r w:rsidRPr="00F27C19">
        <w:t>上传和关闭修订</w:t>
      </w:r>
      <w:bookmarkEnd w:id="111"/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在修改被接收以后，一般情况下需要上传和关闭对应修订。arc有一些或许对你有帮助的工作流：</w:t>
      </w:r>
    </w:p>
    <w:p w:rsidR="00E4537C" w:rsidRPr="00F27C19" w:rsidRDefault="00E4537C" w:rsidP="00553E2F">
      <w:pPr>
        <w:numPr>
          <w:ilvl w:val="0"/>
          <w:numId w:val="10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舍弃或合并入一个修改中的新特性到主分支。（如果适用的话）</w:t>
      </w:r>
    </w:p>
    <w:p w:rsidR="00E4537C" w:rsidRPr="00F27C19" w:rsidRDefault="00E4537C" w:rsidP="00553E2F">
      <w:pPr>
        <w:numPr>
          <w:ilvl w:val="0"/>
          <w:numId w:val="10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通过Differential的提示信息来对提交信息进行格式化。</w:t>
      </w:r>
    </w:p>
    <w:p w:rsidR="00E4537C" w:rsidRPr="00F27C19" w:rsidRDefault="00E4537C" w:rsidP="00553E2F">
      <w:pPr>
        <w:numPr>
          <w:ilvl w:val="0"/>
          <w:numId w:val="10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自动关闭对应修订。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color w:val="333333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你不需要使用这些工作流程，只需要运行 </w:t>
      </w:r>
      <w:r w:rsidRPr="00F27C19">
        <w:rPr>
          <w:color w:val="333333"/>
          <w:sz w:val="20"/>
          <w:szCs w:val="20"/>
          <w:shd w:val="clear" w:color="auto" w:fill="EBEBEB"/>
        </w:rPr>
        <w:t>git push</w:t>
      </w:r>
      <w:r w:rsidRPr="00F27C19">
        <w:rPr>
          <w:rFonts w:cs="Arial"/>
          <w:color w:val="000000"/>
          <w:sz w:val="23"/>
          <w:szCs w:val="23"/>
        </w:rPr>
        <w:t>, </w:t>
      </w:r>
      <w:r w:rsidRPr="00F27C19">
        <w:rPr>
          <w:color w:val="333333"/>
          <w:sz w:val="20"/>
          <w:szCs w:val="20"/>
          <w:shd w:val="clear" w:color="auto" w:fill="EBEBEB"/>
        </w:rPr>
        <w:t>hg push</w:t>
      </w:r>
      <w:r w:rsidRPr="00F27C19">
        <w:rPr>
          <w:rFonts w:cs="Arial"/>
          <w:color w:val="000000"/>
          <w:sz w:val="23"/>
          <w:szCs w:val="23"/>
        </w:rPr>
        <w:t> 或 </w:t>
      </w:r>
      <w:r w:rsidRPr="00F27C19">
        <w:rPr>
          <w:color w:val="333333"/>
          <w:sz w:val="20"/>
          <w:szCs w:val="20"/>
          <w:shd w:val="clear" w:color="auto" w:fill="EBEBEB"/>
        </w:rPr>
        <w:t>svn commit</w:t>
      </w:r>
      <w:r w:rsidRPr="00F27C19">
        <w:rPr>
          <w:rFonts w:cs="Arial"/>
          <w:color w:val="000000"/>
          <w:sz w:val="23"/>
          <w:szCs w:val="23"/>
        </w:rPr>
        <w:t> ，然后进行手动关闭对应修订。但是，这些工作流在开发策略中是通用且很方便的，也能给你库中各个版本更好的提交信息。arc支持的工作流有：</w:t>
      </w:r>
    </w:p>
    <w:p w:rsidR="00E4537C" w:rsidRPr="00F27C19" w:rsidRDefault="00E4537C" w:rsidP="00553E2F">
      <w:pPr>
        <w:numPr>
          <w:ilvl w:val="0"/>
          <w:numId w:val="110"/>
        </w:numPr>
        <w:shd w:val="clear" w:color="auto" w:fill="FFFFFF"/>
        <w:spacing w:line="326" w:lineRule="atLeast"/>
        <w:ind w:left="450"/>
        <w:rPr>
          <w:color w:val="333333"/>
          <w:sz w:val="21"/>
          <w:szCs w:val="21"/>
          <w:shd w:val="clear" w:color="auto" w:fill="EBEBEB"/>
        </w:rPr>
      </w:pPr>
      <w:r w:rsidRPr="00F27C19">
        <w:rPr>
          <w:color w:val="333333"/>
          <w:sz w:val="21"/>
          <w:szCs w:val="21"/>
          <w:shd w:val="clear" w:color="auto" w:fill="EBEBEB"/>
        </w:rPr>
        <w:t>arc land</w:t>
      </w:r>
      <w:r w:rsidRPr="00F27C19">
        <w:rPr>
          <w:rFonts w:cs="Arial"/>
          <w:color w:val="000000"/>
          <w:sz w:val="21"/>
          <w:szCs w:val="21"/>
        </w:rPr>
        <w:t>:如果工作在Git的开发分支。当你分支要向主分支上合并，会提供详细的提交信息，上传到主分支，然后会删除你原来的分支。</w:t>
      </w:r>
    </w:p>
    <w:p w:rsidR="00E4537C" w:rsidRPr="00F27C19" w:rsidRDefault="00E4537C" w:rsidP="00553E2F">
      <w:pPr>
        <w:numPr>
          <w:ilvl w:val="0"/>
          <w:numId w:val="110"/>
        </w:numPr>
        <w:shd w:val="clear" w:color="auto" w:fill="FFFFFF"/>
        <w:spacing w:line="326" w:lineRule="atLeast"/>
        <w:ind w:left="450"/>
        <w:rPr>
          <w:color w:val="333333"/>
          <w:sz w:val="21"/>
          <w:szCs w:val="21"/>
          <w:shd w:val="clear" w:color="auto" w:fill="EBEBEB"/>
        </w:rPr>
      </w:pPr>
      <w:r w:rsidRPr="00F27C19">
        <w:rPr>
          <w:color w:val="333333"/>
          <w:sz w:val="21"/>
          <w:szCs w:val="21"/>
          <w:shd w:val="clear" w:color="auto" w:fill="EBEBEB"/>
        </w:rPr>
        <w:t>arc amend</w:t>
      </w:r>
      <w:r w:rsidRPr="00F27C19">
        <w:rPr>
          <w:rFonts w:cs="Arial"/>
          <w:color w:val="000000"/>
          <w:sz w:val="21"/>
          <w:szCs w:val="21"/>
        </w:rPr>
        <w:t>: 如果你不想用arc land指令。 通过详细的提交信息来修正 HEAD。</w:t>
      </w:r>
    </w:p>
    <w:p w:rsidR="00E4537C" w:rsidRPr="00F27C19" w:rsidRDefault="00E4537C" w:rsidP="00553E2F">
      <w:pPr>
        <w:numPr>
          <w:ilvl w:val="0"/>
          <w:numId w:val="110"/>
        </w:numPr>
        <w:shd w:val="clear" w:color="auto" w:fill="FFFFFF"/>
        <w:spacing w:line="326" w:lineRule="atLeast"/>
        <w:ind w:left="450"/>
        <w:rPr>
          <w:color w:val="333333"/>
          <w:sz w:val="21"/>
          <w:szCs w:val="21"/>
          <w:shd w:val="clear" w:color="auto" w:fill="EBEBEB"/>
        </w:rPr>
      </w:pPr>
      <w:r w:rsidRPr="00F27C19">
        <w:rPr>
          <w:color w:val="333333"/>
          <w:sz w:val="21"/>
          <w:szCs w:val="21"/>
          <w:shd w:val="clear" w:color="auto" w:fill="EBEBEB"/>
        </w:rPr>
        <w:t>arc commit</w:t>
      </w:r>
      <w:r w:rsidRPr="00F27C19">
        <w:rPr>
          <w:rFonts w:cs="Arial"/>
          <w:color w:val="000000"/>
          <w:sz w:val="21"/>
          <w:szCs w:val="21"/>
        </w:rPr>
        <w:t>: 在Subversion副本下工作。等同于运行 </w:t>
      </w:r>
      <w:r w:rsidRPr="00F27C19">
        <w:rPr>
          <w:color w:val="333333"/>
          <w:sz w:val="21"/>
          <w:szCs w:val="21"/>
          <w:shd w:val="clear" w:color="auto" w:fill="EBEBEB"/>
        </w:rPr>
        <w:t>svn commit</w:t>
      </w:r>
      <w:r w:rsidRPr="00F27C19">
        <w:rPr>
          <w:rFonts w:cs="Arial"/>
          <w:color w:val="000000"/>
          <w:sz w:val="21"/>
          <w:szCs w:val="21"/>
        </w:rPr>
        <w:t> ，获取提交的详细信息。</w:t>
      </w:r>
    </w:p>
    <w:p w:rsidR="00E4537C" w:rsidRPr="00F27C19" w:rsidRDefault="00E4537C" w:rsidP="00553E2F">
      <w:pPr>
        <w:numPr>
          <w:ilvl w:val="0"/>
          <w:numId w:val="11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color w:val="333333"/>
          <w:sz w:val="21"/>
          <w:szCs w:val="21"/>
          <w:shd w:val="clear" w:color="auto" w:fill="EBEBEB"/>
        </w:rPr>
        <w:t>arc close-revision</w:t>
      </w:r>
      <w:r w:rsidRPr="00F27C19">
        <w:rPr>
          <w:rFonts w:cs="Arial"/>
          <w:color w:val="000000"/>
          <w:sz w:val="21"/>
          <w:szCs w:val="21"/>
        </w:rPr>
        <w:t>: 可以工作在任意副本, 通过命令行的方式关闭一个修订。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你可以使用 </w:t>
      </w:r>
      <w:r w:rsidRPr="00F27C19">
        <w:rPr>
          <w:color w:val="333333"/>
          <w:sz w:val="20"/>
          <w:szCs w:val="20"/>
          <w:shd w:val="clear" w:color="auto" w:fill="EBEBEB"/>
        </w:rPr>
        <w:t>arc help &lt;command&gt;</w:t>
      </w:r>
      <w:r w:rsidRPr="00F27C19">
        <w:rPr>
          <w:rFonts w:cs="Arial"/>
          <w:color w:val="000000"/>
          <w:sz w:val="23"/>
          <w:szCs w:val="23"/>
        </w:rPr>
        <w:t> 获取详细的帮助信息。Differential 将会做出一个有关下已允许的修订的下一步计划，但是其预测可能不是你工作流程中的下一步工作。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Phabricator 将会自动关闭有关修订，当修改被上传到代码库，并且被Diffusion进行跟踪。他会根据提交的哈希值，和Differentail修订的信息来判断需要关闭的修订版本。 (你可以通过在代码库中设置“Autoclose”来关闭这项功能)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如果你上传了一个未跟踪的代码库（或没有为这个库配置arc），arc land, arc amend和arc commit将会隐式调用arc close-revision。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12" w:name="_Toc385544135"/>
      <w:r w:rsidRPr="00F27C19">
        <w:t>一般性信息</w:t>
      </w:r>
      <w:bookmarkEnd w:id="112"/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一个特定版本控制系统独有的信息。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r w:rsidRPr="00F27C19">
        <w:rPr>
          <w:rFonts w:ascii="Adobe 黑体 Std R" w:hAnsi="Adobe 黑体 Std R"/>
        </w:rPr>
        <w:lastRenderedPageBreak/>
        <w:t>只关注Diff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你可以通过--preview参数（或--only，但是这个参数会关闭别的功能）仅创建一个diff（好过一个修订）。你之后可以通过web图形界面创建或更新一个修订。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r w:rsidRPr="00F27C19">
        <w:rPr>
          <w:rFonts w:ascii="Adobe 黑体 Std R" w:hAnsi="Adobe 黑体 Std R"/>
        </w:rPr>
        <w:t>其他Diff 源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你可以通过任意的补丁文件创建一个diff，使用--raw或通道作为标准输入。在大多数情况下，这将创建一个diff，而不是一个修订。你可以使用web图形界面，通过diff创建一个修订，或这更新一个已有修订。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r w:rsidRPr="00F27C19">
        <w:rPr>
          <w:rFonts w:ascii="Adobe 黑体 Std R" w:hAnsi="Adobe 黑体 Std R"/>
        </w:rPr>
        <w:t>强行创建/更新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arc 使用副本信息（比如，路径，分支名，本地提交哈希和本地哈希树，版本控制系统的依赖）来指出，你是否想创建或更新一个修订。如果它的预测是不正确的，你可以强行创建或更新一个修订。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arc diff --create             </w:t>
      </w:r>
      <w:r w:rsidRPr="00F27C19">
        <w:rPr>
          <w:rFonts w:cs="Courier New"/>
          <w:color w:val="AA4000"/>
        </w:rPr>
        <w:t># Force "create".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 xml:space="preserve">$ arc diff --update &lt;revision&gt;  </w:t>
      </w:r>
      <w:r w:rsidRPr="00F27C19">
        <w:rPr>
          <w:rFonts w:cs="Courier New"/>
          <w:color w:val="AA4000"/>
        </w:rPr>
        <w:t># Force "update".</w:t>
      </w:r>
    </w:p>
    <w:p w:rsidR="00E4537C" w:rsidRPr="00F27C19" w:rsidRDefault="00E4537C" w:rsidP="00D0332E">
      <w:p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你可以通过arc which来指明你工作的工作副本。</w:t>
      </w:r>
    </w:p>
    <w:p w:rsidR="00E4537C" w:rsidRPr="00F27C19" w:rsidRDefault="00E4537C">
      <w:pPr>
        <w:pStyle w:val="2"/>
      </w:pPr>
      <w:bookmarkStart w:id="113" w:name="_Toc385544136"/>
      <w:r w:rsidRPr="00F27C19">
        <w:t>Arcanist 使用教程: Code Coverage</w:t>
      </w:r>
      <w:bookmarkEnd w:id="113"/>
    </w:p>
    <w:p w:rsidR="00E4537C" w:rsidRPr="00F27C19" w:rsidRDefault="00E4537C">
      <w:r w:rsidRPr="00F27C19">
        <w:t>介绍 code coverage在 Arcanist 和 Phabricator中的特性。</w:t>
      </w:r>
    </w:p>
    <w:p w:rsidR="00E4537C" w:rsidRPr="00F27C19" w:rsidRDefault="00E4537C">
      <w:r w:rsidRPr="00F27C19">
        <w:t>这个配置教程可以帮助你安装/应用一些code coverage的高级功能。如果你是刚开始使用Phabricator，那么你暂时还不用看这节的内容；你应该从这里</w:t>
      </w:r>
      <w:hyperlink r:id="rId94" w:history="1">
        <w:r w:rsidRPr="00F27C19">
          <w:rPr>
            <w:rStyle w:val="a6"/>
          </w:rPr>
          <w:t>Arcanist User Guide</w:t>
        </w:r>
      </w:hyperlink>
      <w:r w:rsidRPr="00F27C19">
        <w:t>开始。</w:t>
      </w:r>
    </w:p>
    <w:p w:rsidR="00E4537C" w:rsidRPr="00F27C19" w:rsidRDefault="00E4537C"/>
    <w:p w:rsidR="00E4537C" w:rsidRPr="00F27C19" w:rsidRDefault="00E4537C">
      <w:pPr>
        <w:rPr>
          <w:color w:val="000000"/>
        </w:rPr>
      </w:pPr>
      <w:r w:rsidRPr="00F27C19">
        <w:rPr>
          <w:color w:val="000000"/>
        </w:rPr>
        <w:t>在你开始配置coverage的功能前，你需要在工程里面集成单元测试。</w:t>
      </w:r>
    </w:p>
    <w:p w:rsidR="00E4537C" w:rsidRPr="00F27C19" w:rsidRDefault="00E4537C">
      <w:pPr>
        <w:rPr>
          <w:color w:val="000000"/>
        </w:rPr>
      </w:pPr>
      <w:r w:rsidRPr="00F27C19">
        <w:rPr>
          <w:color w:val="000000"/>
        </w:rPr>
        <w:t>相关的内容可以参考</w:t>
      </w:r>
      <w:r w:rsidRPr="00F27C19">
        <w:rPr>
          <w:rStyle w:val="apple-converted-space"/>
          <w:color w:val="000000"/>
        </w:rPr>
        <w:t> </w:t>
      </w:r>
      <w:hyperlink r:id="rId95" w:history="1">
        <w:r w:rsidRPr="00F27C19">
          <w:rPr>
            <w:rStyle w:val="a6"/>
          </w:rPr>
          <w:t>Arcanist User Guide: Configuring a New Project</w:t>
        </w:r>
      </w:hyperlink>
      <w:r w:rsidRPr="00F27C19">
        <w:rPr>
          <w:rStyle w:val="apple-converted-space"/>
          <w:color w:val="000000"/>
        </w:rPr>
        <w:t> </w:t>
      </w:r>
      <w:r w:rsidRPr="00F27C19">
        <w:rPr>
          <w:color w:val="000000"/>
        </w:rPr>
        <w:t>和</w:t>
      </w:r>
      <w:r w:rsidRPr="00F27C19">
        <w:rPr>
          <w:rStyle w:val="apple-converted-space"/>
          <w:color w:val="000000"/>
        </w:rPr>
        <w:t> </w:t>
      </w:r>
      <w:hyperlink r:id="rId96" w:history="1">
        <w:r w:rsidRPr="00F27C19">
          <w:rPr>
            <w:rStyle w:val="a6"/>
          </w:rPr>
          <w:t>Arcanist User Guide: Customizing Lint, Unit Tests and Workflows</w:t>
        </w:r>
      </w:hyperlink>
      <w:r w:rsidRPr="00F27C19">
        <w:rPr>
          <w:color w:val="000000"/>
        </w:rPr>
        <w:t>。</w:t>
      </w:r>
    </w:p>
    <w:p w:rsidR="00E4537C" w:rsidRPr="00F27C19" w:rsidRDefault="00E4537C">
      <w:pPr>
        <w:rPr>
          <w:color w:val="000000"/>
        </w:rPr>
      </w:pPr>
    </w:p>
    <w:p w:rsidR="00E4537C" w:rsidRPr="00F27C19" w:rsidRDefault="00E4537C">
      <w:pPr>
        <w:pStyle w:val="3"/>
      </w:pPr>
      <w:bookmarkStart w:id="114" w:name="using-coverage-features"/>
      <w:bookmarkStart w:id="115" w:name="_Toc385544137"/>
      <w:bookmarkEnd w:id="114"/>
      <w:r w:rsidRPr="00F27C19">
        <w:t>使用Coverage特性</w:t>
      </w:r>
      <w:bookmarkEnd w:id="115"/>
    </w:p>
    <w:p w:rsidR="00E4537C" w:rsidRPr="00F27C19" w:rsidRDefault="00E4537C">
      <w:r w:rsidRPr="00F27C19">
        <w:t xml:space="preserve">如果你的工程已经使用coverage集成了单元测试（可以参考下面的内容来进行安装/配置），你可以使用 </w:t>
      </w:r>
      <w:r w:rsidRPr="00F27C19">
        <w:rPr>
          <w:color w:val="ED7D31"/>
        </w:rPr>
        <w:t>arc</w:t>
      </w:r>
      <w:r w:rsidRPr="00F27C19">
        <w:t xml:space="preserve"> 指令来查看覆盖性报告。</w:t>
      </w:r>
    </w:p>
    <w:p w:rsidR="00E4537C" w:rsidRPr="00F27C19" w:rsidRDefault="00E4537C"/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例如: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 w:cs="Helvetica"/>
          <w:color w:val="000000"/>
          <w:sz w:val="20"/>
          <w:szCs w:val="20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unit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no"/>
          <w:rFonts w:eastAsia="Adobe 黑体 Std R" w:cs="Courier New"/>
          <w:color w:val="000A65"/>
        </w:rPr>
        <w:t>detailed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coverage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src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some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file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pPr>
        <w:pStyle w:val="ac"/>
        <w:shd w:val="clear" w:color="auto" w:fill="FFFFFF"/>
        <w:spacing w:before="0" w:after="240" w:line="283" w:lineRule="atLeast"/>
        <w:rPr>
          <w:rFonts w:eastAsia="Adobe 黑体 Std R"/>
        </w:rPr>
      </w:pPr>
      <w:r w:rsidRPr="00F27C19">
        <w:rPr>
          <w:rFonts w:eastAsia="Adobe 黑体 Std R" w:cs="Helvetica"/>
          <w:color w:val="000000"/>
          <w:sz w:val="20"/>
          <w:szCs w:val="20"/>
        </w:rPr>
        <w:t>这条指令将会运行有关src/some/file.php的测试，并且给出一个详细的覆盖性报告。详细到何种地步，这取决与你如何配置测试引擎</w:t>
      </w:r>
    </w:p>
    <w:p w:rsidR="00E4537C" w:rsidRPr="00F27C19" w:rsidRDefault="00E4537C">
      <w:r w:rsidRPr="00F27C19">
        <w:t>如果测试引擎默认使用coverage，那么coverage将会把报告发送到Differential，并且在用户查看时显示在正确的位置。</w:t>
      </w:r>
    </w:p>
    <w:p w:rsidR="00E4537C" w:rsidRPr="00F27C19" w:rsidRDefault="00E4537C"/>
    <w:p w:rsidR="00E4537C" w:rsidRPr="00F27C19" w:rsidRDefault="00E4537C">
      <w:pPr>
        <w:pStyle w:val="3"/>
      </w:pPr>
      <w:bookmarkStart w:id="116" w:name="enabling-coverage-for-li"/>
      <w:bookmarkStart w:id="117" w:name="_Toc385544138"/>
      <w:bookmarkEnd w:id="116"/>
      <w:r w:rsidRPr="00F27C19">
        <w:t xml:space="preserve">启动Coverage </w:t>
      </w:r>
      <w:r w:rsidRPr="00F27C19">
        <w:rPr>
          <w:sz w:val="15"/>
          <w:szCs w:val="15"/>
        </w:rPr>
        <w:t>(libphutil，Arcanist和Phabricator)</w:t>
      </w:r>
      <w:bookmarkEnd w:id="117"/>
    </w:p>
    <w:p w:rsidR="00E4537C" w:rsidRPr="00F27C19" w:rsidRDefault="00E4537C">
      <w:pPr>
        <w:rPr>
          <w:rStyle w:val="nx"/>
          <w:rFonts w:cs="Courier New"/>
          <w:color w:val="004012"/>
        </w:rPr>
      </w:pPr>
      <w:r w:rsidRPr="00F27C19">
        <w:t>在安装完Xdebug后，libphutil, Arcanist 和 Phabricator 都支持coverage功能。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x"/>
          <w:rFonts w:eastAsia="Adobe 黑体 Std R" w:cs="Courier New"/>
          <w:color w:val="004012"/>
        </w:rPr>
        <w:t>http</w:t>
      </w:r>
      <w:r w:rsidRPr="00F27C19">
        <w:rPr>
          <w:rStyle w:val="k"/>
          <w:rFonts w:eastAsia="Adobe 黑体 Std R" w:cs="Courier New"/>
          <w:color w:val="AA4000"/>
        </w:rPr>
        <w:t>:</w:t>
      </w:r>
      <w:r w:rsidRPr="00F27C19">
        <w:rPr>
          <w:rStyle w:val="c"/>
          <w:rFonts w:eastAsia="Adobe 黑体 Std R" w:cs="Courier New"/>
          <w:color w:val="74777D"/>
        </w:rPr>
        <w:t>//xdebug.org/</w:t>
      </w:r>
    </w:p>
    <w:p w:rsidR="00E4537C" w:rsidRPr="00F27C19" w:rsidRDefault="00E4537C">
      <w:r w:rsidRPr="00F27C19">
        <w:t>在这个页面的指导下，应该能正确的安装Xdebug；在安装完毕后，将会自动激活并启动。</w:t>
      </w:r>
    </w:p>
    <w:p w:rsidR="00E4537C" w:rsidRPr="00F27C19" w:rsidRDefault="00E4537C">
      <w:pPr>
        <w:pStyle w:val="3"/>
        <w:rPr>
          <w:color w:val="000000"/>
        </w:rPr>
      </w:pPr>
      <w:bookmarkStart w:id="118" w:name="building-coverage-suppor"/>
      <w:bookmarkStart w:id="119" w:name="_Toc385544139"/>
      <w:bookmarkEnd w:id="118"/>
      <w:r w:rsidRPr="00F27C19">
        <w:t>构建coverage支持</w:t>
      </w:r>
      <w:bookmarkEnd w:id="119"/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rPr>
          <w:color w:val="000000"/>
        </w:rPr>
        <w:t>为了在一个测试引擎里添加coverage支持,仅仅需要调用</w:t>
      </w:r>
      <w:r w:rsidRPr="00F27C19">
        <w:rPr>
          <w:color w:val="7030A0"/>
        </w:rPr>
        <w:t>setCoverage()</w:t>
      </w:r>
      <w:r w:rsidRPr="00F27C19">
        <w:rPr>
          <w:color w:val="000000"/>
        </w:rPr>
        <w:t>就能构建</w:t>
      </w:r>
      <w:hyperlink r:id="rId97" w:history="1">
        <w:r w:rsidRPr="00F27C19">
          <w:rPr>
            <w:rStyle w:val="a6"/>
          </w:rPr>
          <w:t>ArcanistUnitTestResult</w:t>
        </w:r>
      </w:hyperlink>
      <w:r w:rsidRPr="00F27C19">
        <w:rPr>
          <w:color w:val="000000"/>
        </w:rPr>
        <w:t xml:space="preserve">对象。提供文件名映射(相对于工作空间的路径)，Coverage报告的字符串，就像下面这样：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NNNNNCCCNNNNNNNNCCCCCCNNNUUUNNNNN</w:t>
      </w:r>
    </w:p>
    <w:p w:rsidR="00E4537C" w:rsidRPr="00F27C19" w:rsidRDefault="00E4537C">
      <w:pPr>
        <w:rPr>
          <w:rStyle w:val="11"/>
          <w:color w:val="00B0F0"/>
          <w:sz w:val="21"/>
          <w:szCs w:val="21"/>
        </w:rPr>
      </w:pPr>
      <w:r w:rsidRPr="00F27C19">
        <w:t>文件中的每一行都是由一个字符表示。有效的字符有：</w:t>
      </w:r>
    </w:p>
    <w:p w:rsidR="00E4537C" w:rsidRPr="00F27C19" w:rsidRDefault="00E4537C" w:rsidP="00553E2F">
      <w:pPr>
        <w:numPr>
          <w:ilvl w:val="0"/>
          <w:numId w:val="34"/>
        </w:numPr>
        <w:shd w:val="clear" w:color="auto" w:fill="FFFFFF"/>
        <w:spacing w:line="283" w:lineRule="atLeast"/>
        <w:rPr>
          <w:rStyle w:val="11"/>
          <w:color w:val="00B0F0"/>
          <w:sz w:val="21"/>
          <w:szCs w:val="21"/>
        </w:rPr>
      </w:pPr>
      <w:r w:rsidRPr="00F27C19">
        <w:rPr>
          <w:rStyle w:val="11"/>
          <w:color w:val="00B0F0"/>
          <w:sz w:val="21"/>
          <w:szCs w:val="21"/>
        </w:rPr>
        <w:t>N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Not executable(不可执行)。这代表注释或者空格，这行在测试coverage时会被忽略。</w:t>
      </w:r>
    </w:p>
    <w:p w:rsidR="00E4537C" w:rsidRPr="00F27C19" w:rsidRDefault="00E4537C" w:rsidP="00553E2F">
      <w:pPr>
        <w:numPr>
          <w:ilvl w:val="0"/>
          <w:numId w:val="34"/>
        </w:numPr>
        <w:shd w:val="clear" w:color="auto" w:fill="FFFFFF"/>
        <w:spacing w:line="283" w:lineRule="atLeast"/>
        <w:rPr>
          <w:rStyle w:val="11"/>
          <w:color w:val="00B0F0"/>
          <w:sz w:val="21"/>
          <w:szCs w:val="21"/>
        </w:rPr>
      </w:pPr>
      <w:r w:rsidRPr="00F27C19">
        <w:rPr>
          <w:rStyle w:val="11"/>
          <w:color w:val="00B0F0"/>
          <w:sz w:val="21"/>
          <w:szCs w:val="21"/>
        </w:rPr>
        <w:t>C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Covered(已覆盖)。这行已经在测试coverage中覆盖。</w:t>
      </w:r>
    </w:p>
    <w:p w:rsidR="00E4537C" w:rsidRPr="00F27C19" w:rsidRDefault="00E4537C" w:rsidP="00553E2F">
      <w:pPr>
        <w:numPr>
          <w:ilvl w:val="0"/>
          <w:numId w:val="34"/>
        </w:numPr>
        <w:shd w:val="clear" w:color="auto" w:fill="FFFFFF"/>
        <w:spacing w:line="283" w:lineRule="atLeast"/>
        <w:rPr>
          <w:rStyle w:val="11"/>
          <w:color w:val="00B0F0"/>
          <w:sz w:val="21"/>
          <w:szCs w:val="21"/>
        </w:rPr>
      </w:pPr>
      <w:r w:rsidRPr="00F27C19">
        <w:rPr>
          <w:rStyle w:val="11"/>
          <w:color w:val="00B0F0"/>
          <w:sz w:val="21"/>
          <w:szCs w:val="21"/>
        </w:rPr>
        <w:t>U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Uncovered(未覆盖)。 这行可以执行，但是没有在测试测试coverage中覆盖。</w:t>
      </w:r>
    </w:p>
    <w:p w:rsidR="00E4537C" w:rsidRPr="00F27C19" w:rsidRDefault="00E4537C" w:rsidP="00553E2F">
      <w:pPr>
        <w:numPr>
          <w:ilvl w:val="0"/>
          <w:numId w:val="34"/>
        </w:numPr>
        <w:shd w:val="clear" w:color="auto" w:fill="FFFFFF"/>
        <w:spacing w:line="283" w:lineRule="atLeast"/>
        <w:rPr>
          <w:color w:val="000000"/>
          <w:sz w:val="21"/>
          <w:szCs w:val="21"/>
        </w:rPr>
      </w:pPr>
      <w:r w:rsidRPr="00F27C19">
        <w:rPr>
          <w:rStyle w:val="11"/>
          <w:color w:val="00B0F0"/>
          <w:sz w:val="21"/>
          <w:szCs w:val="21"/>
        </w:rPr>
        <w:t>X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Unreachable(无法访问)。 如果你的coverage分析可以检测到无法访问的代码，它将会报告中显示字符‘X’。</w:t>
      </w:r>
    </w:p>
    <w:p w:rsidR="00E4537C" w:rsidRPr="00F27C19" w:rsidRDefault="00E4537C">
      <w:pPr>
        <w:shd w:val="clear" w:color="auto" w:fill="FFFFFF"/>
        <w:spacing w:line="283" w:lineRule="atLeast"/>
        <w:ind w:left="720"/>
        <w:rPr>
          <w:color w:val="000000"/>
          <w:sz w:val="21"/>
          <w:szCs w:val="21"/>
        </w:rPr>
      </w:pPr>
    </w:p>
    <w:p w:rsidR="00E4537C" w:rsidRPr="00F27C19" w:rsidRDefault="00E4537C">
      <w:pPr>
        <w:rPr>
          <w:rStyle w:val="k"/>
          <w:rFonts w:cs="Courier New"/>
          <w:color w:val="AA4000"/>
        </w:rPr>
      </w:pPr>
      <w:r w:rsidRPr="00F27C19">
        <w:t>这中格式的目的是为了尽可能的简单。有效的coverage结果，类似如下内容：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 w:cs="Courier New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'src/example.php'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'NNCNNNCNUNNNUNUNUNUNUNC'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k"/>
          <w:rFonts w:eastAsia="Adobe 黑体 Std R" w:cs="Courier New"/>
          <w:color w:val="AA4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'src/other.php'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'NNUNNNUNCNNNUNUNCNCNCNU'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t>);</w:t>
      </w:r>
    </w:p>
    <w:p w:rsidR="00E4537C" w:rsidRPr="00F27C19" w:rsidRDefault="00E4537C">
      <w:r w:rsidRPr="00F27C19">
        <w:rPr>
          <w:color w:val="000000"/>
        </w:rPr>
        <w:lastRenderedPageBreak/>
        <w:t>你可能想要使用过滤器过滤coverage的信息，并传送给单元测试引擎。这里可参考</w:t>
      </w:r>
      <w:r w:rsidRPr="00F27C19">
        <w:rPr>
          <w:rStyle w:val="apple-converted-space"/>
          <w:color w:val="000000"/>
        </w:rPr>
        <w:t> </w:t>
      </w:r>
      <w:hyperlink r:id="rId98" w:history="1">
        <w:r w:rsidRPr="00F27C19">
          <w:rPr>
            <w:rStyle w:val="a6"/>
          </w:rPr>
          <w:t>ArcanistPhutilTestCase</w:t>
        </w:r>
      </w:hyperlink>
      <w:r w:rsidRPr="00F27C19">
        <w:rPr>
          <w:rStyle w:val="apple-converted-space"/>
          <w:color w:val="000000"/>
        </w:rPr>
        <w:t> </w:t>
      </w:r>
      <w:r w:rsidRPr="00F27C19">
        <w:rPr>
          <w:color w:val="000000"/>
        </w:rPr>
        <w:t>和</w:t>
      </w:r>
      <w:hyperlink r:id="rId99" w:history="1">
        <w:r w:rsidRPr="00F27C19">
          <w:rPr>
            <w:rStyle w:val="a6"/>
          </w:rPr>
          <w:t>PhutilUnitTestEngine</w:t>
        </w:r>
      </w:hyperlink>
      <w:r w:rsidRPr="00F27C19">
        <w:rPr>
          <w:rStyle w:val="apple-converted-space"/>
          <w:color w:val="000000"/>
        </w:rPr>
        <w:t> ，</w:t>
      </w:r>
      <w:r w:rsidRPr="00F27C19">
        <w:rPr>
          <w:rStyle w:val="apple-converted-space"/>
        </w:rPr>
        <w:t>作为</w:t>
      </w:r>
      <w:r w:rsidRPr="00F27C19">
        <w:rPr>
          <w:rFonts w:cs="Arial"/>
          <w:shd w:val="clear" w:color="auto" w:fill="FFFFFF"/>
        </w:rPr>
        <w:t>在PHP中使用Xdebug集成coverage的一个例子</w:t>
      </w:r>
      <w:r w:rsidRPr="00F27C19">
        <w:rPr>
          <w:rStyle w:val="apple-converted-space"/>
        </w:rPr>
        <w:t>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20" w:name="_Toc385544140"/>
      <w:r w:rsidRPr="00F27C19">
        <w:t>Arcanist使用教程: Commit Ranges</w:t>
      </w:r>
      <w:bookmarkEnd w:id="120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下面将会说明如何让commit ranges 在 Arcanist上正常工作。</w:t>
      </w:r>
    </w:p>
    <w:p w:rsidR="00E4537C" w:rsidRPr="00F27C19" w:rsidRDefault="00E4537C">
      <w:pPr>
        <w:pStyle w:val="ac"/>
        <w:shd w:val="clear" w:color="auto" w:fill="FFFFFF"/>
        <w:spacing w:before="0" w:after="24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这属于进阶教程，如果你刚开始看，你可以不看本节，而是去关注</w:t>
      </w:r>
      <w:hyperlink r:id="rId100" w:history="1">
        <w:r w:rsidRPr="00F27C19">
          <w:rPr>
            <w:rStyle w:val="a6"/>
            <w:rFonts w:eastAsia="Adobe 黑体 Std R"/>
          </w:rPr>
          <w:t>Arcanist User Guide</w:t>
        </w:r>
      </w:hyperlink>
      <w:r w:rsidRPr="00F27C19">
        <w:rPr>
          <w:rFonts w:eastAsia="Adobe 黑体 Std R" w:cs="Arial"/>
          <w:color w:val="000000"/>
          <w:sz w:val="23"/>
          <w:szCs w:val="23"/>
        </w:rPr>
        <w:t>。</w:t>
      </w:r>
    </w:p>
    <w:p w:rsidR="00E4537C" w:rsidRPr="00F27C19" w:rsidRDefault="00E4537C">
      <w:pPr>
        <w:pStyle w:val="3"/>
        <w:rPr>
          <w:rStyle w:val="a7"/>
          <w:rFonts w:cs="Arial"/>
          <w:color w:val="000000"/>
          <w:sz w:val="23"/>
          <w:szCs w:val="23"/>
        </w:rPr>
      </w:pPr>
      <w:bookmarkStart w:id="121" w:name="_Toc385544141"/>
      <w:r w:rsidRPr="00F27C19">
        <w:t>概述</w:t>
      </w:r>
      <w:bookmarkEnd w:id="121"/>
    </w:p>
    <w:p w:rsidR="00E4537C" w:rsidRPr="00F27C19" w:rsidRDefault="00E4537C">
      <w:pPr>
        <w:pStyle w:val="ac"/>
        <w:shd w:val="clear" w:color="auto" w:fill="FFFFFF"/>
        <w:spacing w:before="0" w:after="240" w:line="326" w:lineRule="atLeast"/>
        <w:rPr>
          <w:rFonts w:eastAsia="Adobe 黑体 Std R"/>
        </w:rPr>
      </w:pPr>
      <w:r w:rsidRPr="00F27C19">
        <w:rPr>
          <w:rStyle w:val="a7"/>
          <w:rFonts w:eastAsia="Adobe 黑体 Std R" w:cs="Arial"/>
          <w:color w:val="000000"/>
          <w:sz w:val="23"/>
          <w:szCs w:val="23"/>
        </w:rPr>
        <w:t>在Subversion中，</w:t>
      </w:r>
      <w:r w:rsidRPr="00F27C19">
        <w:rPr>
          <w:rStyle w:val="a7"/>
          <w:rFonts w:eastAsia="Adobe 黑体 Std R" w:cs="Arial"/>
          <w:color w:val="ED7D31"/>
          <w:sz w:val="23"/>
          <w:szCs w:val="23"/>
        </w:rPr>
        <w:t>arc</w:t>
      </w:r>
      <w:r w:rsidRPr="00F27C19">
        <w:rPr>
          <w:rStyle w:val="a7"/>
          <w:rFonts w:eastAsia="Adobe 黑体 Std R" w:cs="Arial"/>
          <w:color w:val="000000"/>
          <w:sz w:val="23"/>
          <w:szCs w:val="23"/>
        </w:rPr>
        <w:t>命令始终在未提交修改的副本上进行操作。如果你使用的是Subversion，本节内容对你来说无关紧要。</w:t>
      </w:r>
    </w:p>
    <w:p w:rsidR="00E4537C" w:rsidRPr="00F27C19" w:rsidRDefault="00E4537C">
      <w:r w:rsidRPr="00F27C19">
        <w:t>在使用 Git 和 Mercurial,有很多</w:t>
      </w:r>
      <w:r w:rsidRPr="00F27C19">
        <w:rPr>
          <w:color w:val="ED7D31"/>
        </w:rPr>
        <w:t>arc</w:t>
      </w:r>
      <w:r w:rsidRPr="00F27C19">
        <w:t>命令(特别是</w:t>
      </w:r>
      <w:r w:rsidRPr="00F27C19">
        <w:rPr>
          <w:color w:val="ED7D31"/>
        </w:rPr>
        <w:t xml:space="preserve"> arc diff</w:t>
      </w:r>
      <w:r w:rsidRPr="00F27C19">
        <w:t>) 可在一定的提交范围内进行操作。这个范围的起始位置可由你自行指定，通过工作副本状态来决定结束位置。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当结束位置已固定(工作副本状态)，你只需要指定开始位置即可。这个叫做“基提交”(base commit")。你可以参照如下的方式运行命令：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 xml:space="preserve">$ arc diff HEAD^ </w:t>
      </w:r>
      <w:r w:rsidRPr="00F27C19">
        <w:rPr>
          <w:rStyle w:val="k"/>
          <w:rFonts w:eastAsia="Adobe 黑体 Std R" w:cs="Courier New"/>
          <w:color w:val="AA4000"/>
        </w:rPr>
        <w:t># git: just the most recent commit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 xml:space="preserve">$ arc diff .^    </w:t>
      </w:r>
      <w:r w:rsidRPr="00F27C19">
        <w:rPr>
          <w:rStyle w:val="k"/>
          <w:rFonts w:eastAsia="Adobe 黑体 Std R" w:cs="Courier New"/>
          <w:color w:val="AA4000"/>
        </w:rPr>
        <w:t>#  hg: just the most recent commit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你同样可以配置</w:t>
      </w:r>
      <w:r w:rsidRPr="00F27C19">
        <w:rPr>
          <w:color w:val="ED7D31"/>
        </w:rPr>
        <w:t>arc</w:t>
      </w:r>
      <w:r w:rsidRPr="00F27C19">
        <w:t>，代替一些基提交命令；或者，声明基提交正在使用一个(可能复杂的)规则集。</w:t>
      </w:r>
    </w:p>
    <w:p w:rsidR="00E4537C" w:rsidRPr="00F27C19" w:rsidRDefault="00E4537C">
      <w:pPr>
        <w:shd w:val="clear" w:color="auto" w:fill="F3F3FF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本节介绍了一种新的机制，确定基提交。它可以接受改变。当然，目前还有一些其他的机制(将在其他章节进行介绍)。不过，由于这种机制比较成熟，它将代替其他机制，或者成为系统默认使用的机制。</w:t>
      </w:r>
    </w:p>
    <w:p w:rsidR="00E4537C" w:rsidRPr="00F27C19" w:rsidRDefault="00E4537C">
      <w:pPr>
        <w:pStyle w:val="3"/>
      </w:pPr>
      <w:bookmarkStart w:id="122" w:name="configuring-base-commit"/>
      <w:bookmarkStart w:id="123" w:name="_Toc385544142"/>
      <w:bookmarkEnd w:id="122"/>
      <w:r w:rsidRPr="00F27C19">
        <w:t>配置基提交规则</w:t>
      </w:r>
      <w:bookmarkEnd w:id="123"/>
    </w:p>
    <w:p w:rsidR="00E4537C" w:rsidRPr="00F27C19" w:rsidRDefault="00E4537C">
      <w:r w:rsidRPr="00F27C19">
        <w:t>基提交规则配置起来可要比你想象得复杂。这是因为在Git和Mercurial上，不同的人会使用不同工作流程，并且在使用arc进行提交和过滤时，都有不同的期待。更糟的是，默认的提交规则在很多时候与我们的期望相去甚远。</w:t>
      </w:r>
    </w:p>
    <w:p w:rsidR="00E4537C" w:rsidRPr="00F27C19" w:rsidRDefault="00E4537C">
      <w:r w:rsidRPr="00F27C19">
        <w:t>在过去，我们也尝试采用启发式算法，以及一些简单的办法来过滤基提交。但是相较使用者们对版本控制的多样化想法，我们的方式显得过于单一。</w:t>
      </w:r>
    </w:p>
    <w:p w:rsidR="00E4537C" w:rsidRPr="00F27C19" w:rsidRDefault="00E4537C">
      <w:r w:rsidRPr="00F27C19">
        <w:t>规则集的配置的确比较复杂，但是我们认为它足够强大，并能完成你预期的功能。</w:t>
      </w:r>
    </w:p>
    <w:p w:rsidR="00E4537C" w:rsidRPr="00F27C19" w:rsidRDefault="00E4537C">
      <w:r w:rsidRPr="00F27C19">
        <w:lastRenderedPageBreak/>
        <w:t>为了确定基提交的合法性，arc会逐一去匹配规则集中的规则，直</w:t>
      </w:r>
      <w:r w:rsidR="0001480C">
        <w:t>到匹配到为止（这里我们认为规则集中的规则才是合法的）。一个匹配</w:t>
      </w:r>
      <w:r w:rsidR="00A04FCB">
        <w:rPr>
          <w:rFonts w:hint="eastAsia"/>
        </w:rPr>
        <w:t>的</w:t>
      </w:r>
      <w:r w:rsidRPr="00F27C19">
        <w:t>规则将会决定基提交的提交域。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一条规则的形式，如下所示：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upstream</w:t>
      </w:r>
    </w:p>
    <w:p w:rsidR="00E4537C" w:rsidRPr="00F27C19" w:rsidRDefault="00E4537C">
      <w:r w:rsidRPr="00F27C19">
        <w:t xml:space="preserve">只有一条规则意味着，如果提交行不是就是对工作副本的合法操作，就是一次非法的提交操作。例如：当只有一条规则“arc:upstream”时，要匹配成功，需要当前追踪的是Git库中的upstream分支; 如果匹配失败，就意味着当前追踪的分支不是Git库中的upstrea分支，或者当前工作副本，并不是一个有效的Git工作副本。 </w:t>
      </w:r>
    </w:p>
    <w:p w:rsidR="00E4537C" w:rsidRPr="00F27C19" w:rsidRDefault="00E4537C">
      <w:r w:rsidRPr="00F27C19">
        <w:t>当有多条规则时，一条规则匹配失败，系统将会自动对下一条规则进行匹配。有些规则可能永远不会被匹配到，但是会产生积极的作用。下面来介绍一下这种情况：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规则集中，使用逗号分隔不同的规则：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HTML"/>
          <w:rFonts w:ascii="Adobe 黑体 Std R" w:eastAsia="Adobe 黑体 Std R" w:hAnsi="Adobe 黑体 Std R" w:cs="Adobe 黑体 Std R"/>
          <w:color w:val="333333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upstream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prompt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z w:val="18"/>
          <w:szCs w:val="18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arc</w:t>
      </w:r>
      <w:r w:rsidRPr="00F27C19">
        <w:rPr>
          <w:rStyle w:val="apple-converted-space"/>
          <w:color w:val="000000"/>
        </w:rPr>
        <w:t> </w:t>
      </w:r>
      <w:r w:rsidRPr="00F27C19">
        <w:t>读取五个规则集：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args</w:t>
      </w:r>
      <w:r w:rsidRPr="00F27C19">
        <w:rPr>
          <w:rFonts w:cs="Arial"/>
          <w:color w:val="000000"/>
          <w:sz w:val="21"/>
          <w:szCs w:val="21"/>
        </w:rPr>
        <w:t>, 通过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--base &lt;ruleset&gt;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在命令行来指定。</w:t>
      </w:r>
      <w:r w:rsidRPr="00F27C19">
        <w:rPr>
          <w:rFonts w:cs="Arial"/>
          <w:color w:val="000000"/>
          <w:sz w:val="21"/>
          <w:szCs w:val="21"/>
        </w:rPr>
        <w:t>是第一个处理的规则集。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local</w:t>
      </w:r>
      <w:r w:rsidRPr="00F27C19">
        <w:rPr>
          <w:rFonts w:cs="Arial"/>
          <w:color w:val="000000"/>
          <w:sz w:val="21"/>
          <w:szCs w:val="21"/>
        </w:rPr>
        <w:t>, 通过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set-config --local base &lt;ruleset&gt;</w:t>
      </w:r>
      <w:r w:rsidRPr="00F27C19">
        <w:rPr>
          <w:rFonts w:cs="Arial"/>
          <w:color w:val="000000"/>
          <w:sz w:val="21"/>
          <w:szCs w:val="21"/>
        </w:rPr>
        <w:t>在命令行来指定。这个规则集是根据本地工作副本的设置产生，是第二个处理的规则集。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project</w:t>
      </w:r>
      <w:r w:rsidRPr="00F27C19">
        <w:rPr>
          <w:rFonts w:cs="Arial"/>
          <w:color w:val="000000"/>
          <w:sz w:val="21"/>
          <w:szCs w:val="21"/>
        </w:rPr>
        <w:t>, 通过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.arcconfig</w:t>
      </w:r>
      <w:r w:rsidRPr="00F27C19">
        <w:rPr>
          <w:rFonts w:cs="Arial"/>
          <w:color w:val="000000"/>
          <w:sz w:val="21"/>
          <w:szCs w:val="21"/>
        </w:rPr>
        <w:t>中的“base”值来指定。 这个规则集结合了工程的配置，是第三个处理的规则集。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global</w:t>
      </w:r>
      <w:r w:rsidRPr="00F27C19">
        <w:rPr>
          <w:rFonts w:cs="Arial"/>
          <w:color w:val="000000"/>
          <w:sz w:val="21"/>
          <w:szCs w:val="21"/>
        </w:rPr>
        <w:t>, 通过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set-config base &lt;ruleset&gt;</w:t>
      </w:r>
      <w:r w:rsidRPr="00F27C19">
        <w:rPr>
          <w:rFonts w:cs="Arial"/>
          <w:color w:val="000000"/>
          <w:sz w:val="21"/>
          <w:szCs w:val="21"/>
        </w:rPr>
        <w:t>进行指定。这个规则集是面对当前用户的全局规则集，是第四个处理的规则集。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system</w:t>
      </w:r>
      <w:r w:rsidRPr="00F27C19">
        <w:rPr>
          <w:rFonts w:cs="Arial"/>
          <w:color w:val="000000"/>
          <w:sz w:val="21"/>
          <w:szCs w:val="21"/>
        </w:rPr>
        <w:t>, 通过一个全系统级别的文件来指定。这个规则集是面对系统中所有用户的全局规则集，是最后处理得规则集。</w:t>
      </w:r>
    </w:p>
    <w:p w:rsidR="00E4537C" w:rsidRPr="00F27C19" w:rsidRDefault="00E4537C">
      <w:r w:rsidRPr="00F27C19">
        <w:t>规则集中得规则会被逐一匹配，直到匹配成功。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z w:val="18"/>
          <w:szCs w:val="18"/>
          <w:shd w:val="clear" w:color="auto" w:fill="EBEBEB"/>
        </w:rPr>
      </w:pPr>
      <w:r w:rsidRPr="00F27C19">
        <w:t>在下面列出一些合法的规则：（其中“*”代表任意的字符串）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git:*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当规则存在时，需要使用特定的指令进行提交。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git:merge-base(*)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当规则存在时，使用基于HEAD的合并，并且使用特定的指令进行提交。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git:branch-unique(*)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尝试去选择在一个分支上的独特修订（这里，修订在分支节点和HEAD之间）。这条规则有些复杂，并且有局限性，可参考下面的“规则详解”。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hg:*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当规则存在时，需要使用特定的指令进行提交。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hg:gca(*)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当规则存在时，</w:t>
      </w:r>
      <w:r w:rsidRPr="00F27C19">
        <w:rPr>
          <w:rFonts w:cs="Arial"/>
          <w:color w:val="000000"/>
          <w:sz w:val="21"/>
          <w:szCs w:val="21"/>
        </w:rPr>
        <w:t>与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当前代码拥有共同的原始节点，并且使用特定的指令进行提交。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arc:upstream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当规则存在时，使用合并方式处理当前分支的upstream和HEAD。（仅限GIt）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arc:outgoing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使用工作副本中，最近产生的非外向原始节点。（仅限hg）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arc:exec(*)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执行特定指令。指令应该能决定使用的基础版本，以及打印标准输出，然后带返回值退出。如果指令退出并返回其他值，则匹配失败。指令将会把工作副本的根目录作为当前工作目录，在这里执行。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lastRenderedPageBreak/>
        <w:t>arc:bookmark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 xml:space="preserve"> 使用最近产生的非外向原始节点上的祖副本，或者使用最近的书签。这个规则比较复杂，也有局限性，可参考下面得“规则详解”。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arc:amended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如果库被修改为包含“Differential Revision：”域时，使用最近一次提交（Git中是HEAD，Mercurial中是'.'）。否则，匹配失败。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arc:prompt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提示用户提供一个版本提交。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arc:empty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使用空状态（虽然库</w:t>
      </w:r>
      <w:r w:rsidR="00CD708D" w:rsidRPr="00F27C19">
        <w:rPr>
          <w:rFonts w:cs="Arial"/>
          <w:color w:val="000000"/>
          <w:sz w:val="21"/>
          <w:szCs w:val="21"/>
        </w:rPr>
        <w:t>是</w:t>
      </w:r>
      <w:r w:rsidRPr="00F27C19">
        <w:rPr>
          <w:rFonts w:cs="Arial"/>
          <w:color w:val="000000"/>
          <w:sz w:val="21"/>
          <w:szCs w:val="21"/>
        </w:rPr>
        <w:t>完全空的，但是在原始节点的工作拷贝中还是会包含所有提交的信息）。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arc:this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使用当前提交版本。这就意味着使用'.'（Mercurial）和HEAD（Git）。</w:t>
      </w:r>
    </w:p>
    <w:p w:rsidR="00E4537C" w:rsidRPr="00F27C19" w:rsidRDefault="00E4537C">
      <w:pPr>
        <w:pStyle w:val="ac"/>
        <w:shd w:val="clear" w:color="auto" w:fill="FFFFFF"/>
        <w:spacing w:before="0" w:after="240"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Fonts w:eastAsia="Adobe 黑体 Std R" w:cs="Arial"/>
          <w:color w:val="000000"/>
          <w:sz w:val="21"/>
          <w:szCs w:val="21"/>
        </w:rPr>
        <w:t xml:space="preserve"> 以下规则都是可用与修改处理规则集的顺序：</w:t>
      </w:r>
    </w:p>
    <w:p w:rsidR="00E4537C" w:rsidRPr="00F27C19" w:rsidRDefault="00E4537C" w:rsidP="00553E2F">
      <w:pPr>
        <w:numPr>
          <w:ilvl w:val="0"/>
          <w:numId w:val="1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arc:args</w:t>
      </w:r>
      <w:r w:rsidRPr="00F27C19">
        <w:rPr>
          <w:rFonts w:cs="Arial"/>
          <w:color w:val="000000"/>
          <w:sz w:val="21"/>
          <w:szCs w:val="21"/>
        </w:rPr>
        <w:t>,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arc:local</w:t>
      </w:r>
      <w:r w:rsidRPr="00F27C19">
        <w:rPr>
          <w:rFonts w:cs="Arial"/>
          <w:color w:val="000000"/>
          <w:sz w:val="21"/>
          <w:szCs w:val="21"/>
        </w:rPr>
        <w:t>,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arc:project</w:t>
      </w:r>
      <w:r w:rsidRPr="00F27C19">
        <w:rPr>
          <w:rFonts w:cs="Arial"/>
          <w:color w:val="000000"/>
          <w:sz w:val="21"/>
          <w:szCs w:val="21"/>
        </w:rPr>
        <w:t>,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arc:global</w:t>
      </w:r>
      <w:r w:rsidRPr="00F27C19">
        <w:rPr>
          <w:rFonts w:cs="Arial"/>
          <w:color w:val="000000"/>
          <w:sz w:val="21"/>
          <w:szCs w:val="21"/>
        </w:rPr>
        <w:t>,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arc:system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停止处理正在处理的规则集，开始处理指定的规则集。当前正在处理的规则集，将在指定规则集处理完毕后，继续处理。</w:t>
      </w:r>
    </w:p>
    <w:p w:rsidR="00E4537C" w:rsidRPr="00F27C19" w:rsidRDefault="00E4537C" w:rsidP="00553E2F">
      <w:pPr>
        <w:numPr>
          <w:ilvl w:val="0"/>
          <w:numId w:val="1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arc:yield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停止处理当前正在处理的规则集，开始处理下一个规则集。当前正在处理的规则集，将在之后的规则集处理完成之后处理;当当前处理的规则集在指定处理集的顺序之后，则继续按顺序处理。</w:t>
      </w:r>
    </w:p>
    <w:p w:rsidR="00E4537C" w:rsidRPr="00F27C19" w:rsidRDefault="00E4537C" w:rsidP="00553E2F">
      <w:pPr>
        <w:numPr>
          <w:ilvl w:val="0"/>
          <w:numId w:val="18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arc:halt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停止处理所有的规则集。这个操作将会是你的指令都执行失败，但是可以避免后面的规则进行运行/匹配。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sz w:val="21"/>
          <w:szCs w:val="21"/>
        </w:rPr>
        <w:t>此外，还有一些用来测试和调试的规则集：</w:t>
      </w:r>
    </w:p>
    <w:p w:rsidR="00E4537C" w:rsidRPr="00F27C19" w:rsidRDefault="00E4537C" w:rsidP="00553E2F">
      <w:pPr>
        <w:numPr>
          <w:ilvl w:val="0"/>
          <w:numId w:val="26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arc:verbose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开启规则处理的冗余记录。</w:t>
      </w:r>
    </w:p>
    <w:p w:rsidR="00E4537C" w:rsidRPr="00F27C19" w:rsidRDefault="00E4537C" w:rsidP="00553E2F">
      <w:pPr>
        <w:numPr>
          <w:ilvl w:val="0"/>
          <w:numId w:val="26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arc:skip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这条规则没有作用。</w:t>
      </w:r>
    </w:p>
    <w:p w:rsidR="00E4537C" w:rsidRPr="00F27C19" w:rsidRDefault="00E4537C" w:rsidP="00553E2F">
      <w:pPr>
        <w:numPr>
          <w:ilvl w:val="0"/>
          <w:numId w:val="26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literal:*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使用指定的提交指令。在产生规则时，几乎可以肯定是错的。</w:t>
      </w:r>
    </w:p>
    <w:p w:rsidR="00E4537C" w:rsidRPr="00F27C19" w:rsidRDefault="00E4537C">
      <w:pPr>
        <w:pStyle w:val="3"/>
      </w:pPr>
      <w:bookmarkStart w:id="124" w:name="_Toc385544143"/>
      <w:r w:rsidRPr="00F27C19">
        <w:t>范例</w:t>
      </w:r>
      <w:bookmarkEnd w:id="124"/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对比（Diff against）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origin/master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（如果存在的话）</w:t>
      </w:r>
      <w:r w:rsidRPr="00F27C19">
        <w:t>;并且当不存在时，进行提示：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merge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f"/>
          <w:rFonts w:eastAsia="Adobe 黑体 Std R" w:cs="Courier New"/>
          <w:color w:val="004012"/>
        </w:rPr>
        <w:t>base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origin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master</w:t>
      </w:r>
      <w:r w:rsidRPr="00F27C19">
        <w:rPr>
          <w:rStyle w:val="o"/>
          <w:rFonts w:eastAsia="Adobe 黑体 Std R" w:cs="Courier New"/>
          <w:color w:val="AA2211"/>
        </w:rPr>
        <w:t>),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prompt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对比upstream 分支（如果存在的话）;或者使用最后一次提交得版本（如果不存在）: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upstream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HEAD</w:t>
      </w:r>
      <w:r w:rsidRPr="00F27C19">
        <w:rPr>
          <w:rStyle w:val="o"/>
          <w:rFonts w:eastAsia="Adobe 黑体 Std R" w:cs="Courier New"/>
          <w:color w:val="AA2211"/>
        </w:rPr>
        <w:t>^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作为用户，可忽略工程规则，并且总是使用自己的规则：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local</w:t>
      </w:r>
      <w:r w:rsidRPr="00F27C19">
        <w:rPr>
          <w:rStyle w:val="o"/>
          <w:rFonts w:eastAsia="Adobe 黑体 Std R" w:cs="Courier New"/>
          <w:color w:val="AA2211"/>
        </w:rPr>
        <w:t>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k"/>
          <w:rFonts w:eastAsia="Adobe 黑体 Std R" w:cs="Courier New"/>
          <w:color w:val="AA4000"/>
        </w:rPr>
        <w:t>global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halt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作为项目的维护者，同意用户的规则在工程规则之上：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project</w:t>
      </w:r>
      <w:r w:rsidRPr="00F27C19">
        <w:rPr>
          <w:rStyle w:val="o"/>
          <w:rFonts w:eastAsia="Adobe 黑体 Std R" w:cs="Courier New"/>
          <w:color w:val="AA2211"/>
        </w:rPr>
        <w:t>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yield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defaults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调试你的规则：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diff --base arc:verbose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了解规则处理流程：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lastRenderedPageBreak/>
        <w:t>$ arc which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arc which --base '&lt;ruleset&gt;'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which --base 'arc:verbose, &lt;ruleset&gt;'</w:t>
      </w:r>
    </w:p>
    <w:p w:rsidR="00E4537C" w:rsidRPr="00F27C19" w:rsidRDefault="00E4537C">
      <w:pPr>
        <w:pStyle w:val="3"/>
      </w:pPr>
      <w:bookmarkStart w:id="125" w:name="detailed-rule-descriptio"/>
      <w:bookmarkStart w:id="126" w:name="_Toc385544144"/>
      <w:bookmarkEnd w:id="125"/>
      <w:r w:rsidRPr="00F27C19">
        <w:t>规则详解</w:t>
      </w:r>
      <w:bookmarkEnd w:id="126"/>
    </w:p>
    <w:p w:rsidR="00E4537C" w:rsidRPr="00F27C19" w:rsidRDefault="00E4537C">
      <w:r w:rsidRPr="00F27C19">
        <w:t>有些规则有复杂的操作，这里会给出比较详细描述。 这些规则的高级特性是针对专家级用户设计，希望通过规则的设置对工作流程进行优化，并减少一些输入。这里，你不需要了解这些规则是怎样使用arc的（你可以明确的指定一个基提交）。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27" w:name="git-branch-unique"/>
      <w:bookmarkEnd w:id="127"/>
      <w:r w:rsidRPr="00F27C19">
        <w:rPr>
          <w:rFonts w:ascii="Adobe 黑体 Std R" w:hAnsi="Adobe 黑体 Std R"/>
        </w:rPr>
        <w:t>git:branch-unique(*)</w:t>
      </w:r>
    </w:p>
    <w:p w:rsidR="00E4537C" w:rsidRPr="00F27C19" w:rsidRDefault="00E4537C">
      <w:r w:rsidRPr="00F27C19">
        <w:t>这条规则仅在Git下可用。</w:t>
      </w:r>
    </w:p>
    <w:p w:rsidR="00E4537C" w:rsidRPr="00F27C19" w:rsidRDefault="00E4537C">
      <w:r w:rsidRPr="00F27C19">
        <w:t>这条规则试图在当前分支找到独特的提交。如果你在一个分支上进行每个特性的开发，这个功能就会很有用，通过修改提交版本，进行更新（代替追踪提交操作）;并且，可以通过注册的形式合并修改（代替合并操作）。</w:t>
      </w:r>
    </w:p>
    <w:p w:rsidR="00E4537C" w:rsidRPr="00F27C19" w:rsidRDefault="00E4537C">
      <w:r w:rsidRPr="00F27C19">
        <w:t>规则需要首先确定指定合并基点和HEAD（如果存在的话），再进行操作。如果不存在，规则匹配失败。如果有一个提交存在，规则将会统计HEAD里面包含了多少个分支。然后在到合并基点端，统计在每一个提交中包含有多少个分支。当发现一个提交中的分支数多余HEAD中的分支数，或者当统计走到合并基点的提交是，统计将会结束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对于下面的代码树，这条规则工作正常：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"subfeature"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HEAD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"feature"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"master"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r w:rsidRPr="00F27C19">
        <w:t>这棵树代表使用feature分支来开发一个“feature”节点，然后创建一个子分支来进行依赖于feature的节点（subfeature）。</w:t>
      </w:r>
    </w:p>
    <w:p w:rsidR="00E4537C" w:rsidRPr="00F27C19" w:rsidRDefault="00E4537C">
      <w:r w:rsidRPr="00F27C19">
        <w:t>通常，如果你在subfeature(同 HEAD 一起，在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t>)分支上运行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arc diff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t>, 并存在一条规则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arc:merge-base(master)</w:t>
      </w:r>
      <w:r w:rsidRPr="00F27C19">
        <w:rPr>
          <w:rStyle w:val="apple-converted-space"/>
          <w:rFonts w:cs="Arial"/>
          <w:color w:val="000000"/>
        </w:rPr>
        <w:t> 将会选择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M1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t xml:space="preserve">作为基提交，这样的话 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A1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t>在将错误的包含提交域中。</w:t>
      </w:r>
    </w:p>
    <w:p w:rsidR="00E4537C" w:rsidRPr="00F27C19" w:rsidRDefault="00E4537C">
      <w:r w:rsidRPr="00F27C19">
        <w:lastRenderedPageBreak/>
        <w:t>对于这样得树,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git:branch-unique(master)</w:t>
      </w:r>
      <w:r w:rsidRPr="00F27C19">
        <w:rPr>
          <w:rStyle w:val="apple-converted-space"/>
          <w:rFonts w:cs="Arial"/>
          <w:color w:val="000000"/>
        </w:rPr>
        <w:t> 规则将不会把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A1</w:t>
      </w:r>
      <w:r w:rsidRPr="00F27C19">
        <w:rPr>
          <w:rStyle w:val="apple-converted-space"/>
          <w:rFonts w:cs="Arial"/>
          <w:color w:val="000000"/>
        </w:rPr>
        <w:t> 选作为基提交</w:t>
      </w:r>
      <w:r w:rsidRPr="00F27C19">
        <w:t>(因为它是在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t>和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M1</w:t>
      </w:r>
      <w:r w:rsidRPr="00F27C19">
        <w:rPr>
          <w:rStyle w:val="apple-converted-space"/>
          <w:rFonts w:cs="Arial"/>
          <w:color w:val="000000"/>
        </w:rPr>
        <w:t> 之间的第一次提交，比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rPr>
          <w:rStyle w:val="apple-converted-space"/>
          <w:rFonts w:cs="Arial"/>
          <w:color w:val="000000"/>
        </w:rPr>
        <w:t> 出现在更多的分支中</w:t>
      </w:r>
      <w:r w:rsidRPr="00F27C19">
        <w:t>--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rPr>
          <w:rStyle w:val="apple-converted-space"/>
          <w:rFonts w:cs="Arial"/>
          <w:color w:val="000000"/>
        </w:rPr>
        <w:t> 只出现在</w:t>
      </w:r>
      <w:r w:rsidRPr="00F27C19">
        <w:t>"subfeature”，但是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 xml:space="preserve">A1 </w:t>
      </w:r>
      <w:r w:rsidRPr="00F27C19">
        <w:t>出现在"subfeature"和"feature"分支上)，所以仅在提交域中包含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rPr>
          <w:rStyle w:val="apple-converted-space"/>
          <w:rFonts w:cs="Arial"/>
          <w:color w:val="000000"/>
        </w:rPr>
        <w:t> 点。</w:t>
      </w:r>
    </w:p>
    <w:p w:rsidR="00E4537C" w:rsidRPr="00F27C19" w:rsidRDefault="00E4537C">
      <w:r w:rsidRPr="00F27C19">
        <w:t>当这条规则在“feature”分支上执行，同样能得到正确的结果。</w:t>
      </w:r>
    </w:p>
    <w:p w:rsidR="00E4537C" w:rsidRPr="00F27C19" w:rsidRDefault="00E4537C">
      <w:r w:rsidRPr="00F27C19">
        <w:t>不过，这条规则在某些情况下也会选择错误的提交域。</w:t>
      </w:r>
    </w:p>
    <w:p w:rsidR="00E4537C" w:rsidRPr="00F27C19" w:rsidRDefault="00E4537C">
      <w:r w:rsidRPr="00F27C19">
        <w:t>例如，在下面的这棵树上，他的选择将会出错：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A2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"feature"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HEAD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"subfeature"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"feature"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"master"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  <w:sz w:val="21"/>
          <w:szCs w:val="2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r w:rsidRPr="00F27C19">
        <w:t>这棵树在"feature"分支，在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A1</w:t>
      </w:r>
      <w:r w:rsidRPr="00F27C19">
        <w:rPr>
          <w:rStyle w:val="HTML"/>
          <w:rFonts w:ascii="Adobe 黑体 Std R" w:eastAsia="Adobe 黑体 Std R" w:hAnsi="Adobe 黑体 Std R" w:cs="Arial"/>
          <w:color w:val="000000"/>
        </w:rPr>
        <w:t>上存在一个另一个提交，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A2</w:t>
      </w:r>
      <w:r w:rsidRPr="00F27C19">
        <w:t>节点 。</w:t>
      </w:r>
    </w:p>
    <w:p w:rsidR="00E4537C" w:rsidRPr="00F27C19" w:rsidRDefault="00E4537C">
      <w:r w:rsidRPr="00F27C19">
        <w:t>这里，当我们在“feature”分支上的A2（和HEAD一起）点运行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 w:cs="Adobe Gothic Std B"/>
          <w:color w:val="333333"/>
          <w:sz w:val="20"/>
          <w:szCs w:val="20"/>
        </w:rPr>
        <w:t>arc diff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，</w:t>
      </w:r>
      <w:r w:rsidRPr="00F27C19">
        <w:t>这条规则将会错误的选择A2，因为A2只出现在一个分支上，而A1出现在两个分支上（"feature", "subfeature"）。</w:t>
      </w:r>
    </w:p>
    <w:p w:rsidR="00E4537C" w:rsidRPr="00F27C19" w:rsidRDefault="00E4537C">
      <w:r w:rsidRPr="00F27C19">
        <w:t>你可以通过修改A1的修订避免这种错误（而不是进行新的提交），或者以“subfeature”分支为基点运行arc diff。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下面得树也会让这条规则选择错误得提交域：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A1</w:t>
      </w:r>
      <w:r w:rsidRPr="00F27C19">
        <w:rPr>
          <w:rStyle w:val="s1"/>
          <w:rFonts w:eastAsia="Adobe 黑体 Std R" w:cs="Courier New"/>
          <w:color w:val="766510"/>
        </w:rPr>
        <w:t>', on branch "feature", created by amending A1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 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 | *  Commit B1, on branch "subfeature" (HEAD)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 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 o    Commit A1, no longer on "feature" but still on "subfeature"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*      Commit M1, on branch "master"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s1"/>
          <w:rFonts w:eastAsia="Adobe 黑体 Std R" w:cs="Courier New"/>
          <w:color w:val="766510"/>
        </w:rPr>
        <w:t>|</w:t>
      </w:r>
    </w:p>
    <w:p w:rsidR="00E4537C" w:rsidRPr="00F27C19" w:rsidRDefault="00E4537C">
      <w:r w:rsidRPr="00F27C19">
        <w:lastRenderedPageBreak/>
        <w:t>这棵树表明A1的修改不是基于“subfeature”分支，所以A1将不会在“feature”，但是将会在“subfeature”（这里的判断是根据HEAD做出的）。在这种情况下，在“subfeature”分支上运行arc diff将会错误得选择到B1和A1，因为他们现在都包含有同样数量的分支。</w:t>
      </w:r>
    </w:p>
    <w:p w:rsidR="00E4537C" w:rsidRPr="00F27C19" w:rsidRDefault="00E4537C">
      <w:r w:rsidRPr="00F27C19">
        <w:t>你可以通过在子分支上运行arc diff，或者在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git:branch-unique(*)</w:t>
      </w:r>
      <w:r w:rsidRPr="00F27C19">
        <w:rPr>
          <w:rStyle w:val="HTML"/>
          <w:rFonts w:ascii="Adobe 黑体 Std R" w:eastAsia="Adobe 黑体 Std R" w:hAnsi="Adobe 黑体 Std R" w:cs="Arial"/>
          <w:color w:val="000000"/>
        </w:rPr>
        <w:t>之前执行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arc:amended</w:t>
      </w:r>
      <w:r w:rsidRPr="00F27C19">
        <w:rPr>
          <w:rStyle w:val="HTML"/>
          <w:rFonts w:ascii="Adobe 黑体 Std R" w:eastAsia="Adobe 黑体 Std R" w:hAnsi="Adobe 黑体 Std R" w:cs="Arial"/>
          <w:color w:val="000000"/>
        </w:rPr>
        <w:t>规则，来避免这种错误的产生。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28" w:name="arc-bookmark"/>
      <w:bookmarkEnd w:id="128"/>
      <w:r w:rsidRPr="00F27C19">
        <w:rPr>
          <w:rFonts w:ascii="Adobe 黑体 Std R" w:hAnsi="Adobe 黑体 Std R"/>
        </w:rPr>
        <w:t>arc:bookmark</w:t>
      </w:r>
    </w:p>
    <w:p w:rsidR="00E4537C" w:rsidRPr="00F27C19" w:rsidRDefault="00E4537C">
      <w:r w:rsidRPr="00F27C19">
        <w:t>这条规则仅适用于Mercurial。</w:t>
      </w:r>
    </w:p>
    <w:p w:rsidR="00E4537C" w:rsidRPr="00F27C19" w:rsidRDefault="00E4537C">
      <w:r w:rsidRPr="00F27C19">
        <w:t>这条规则去寻找外向改动，当遇到书签时停止。如果你对每个特性使用一个书签，这个规则会有很大的用处。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这条规则的操作类似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arc:outgoing</w:t>
      </w:r>
      <w:r w:rsidRPr="00F27C19">
        <w:t>,                                                                                                                                                                                                                                                           但是会扫描在当前提交'.'和所选基提交之间的节点。当遇到书签的时候，停止运行。例如，有树如下所示：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f"/>
          <w:rFonts w:eastAsia="Adobe 黑体 Std R" w:cs="Courier New"/>
          <w:color w:val="004012"/>
        </w:rPr>
        <w:t>C4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outgoing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bookmark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stripes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f"/>
          <w:rFonts w:eastAsia="Adobe 黑体 Std R" w:cs="Courier New"/>
          <w:color w:val="004012"/>
        </w:rPr>
        <w:t>C3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outgoing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bookmark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zebra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f"/>
          <w:rFonts w:eastAsia="Adobe 黑体 Std R" w:cs="Courier New"/>
          <w:color w:val="004012"/>
        </w:rPr>
        <w:t>C2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outgoing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bookmark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f"/>
          <w:rFonts w:eastAsia="Adobe 黑体 Std R" w:cs="Courier New"/>
          <w:color w:val="004012"/>
        </w:rPr>
        <w:t>C1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pushed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bookmark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r w:rsidRPr="00F27C19">
        <w:t>当从C4开始运行这条规则，规则将会选择C4，在C3处停止，因为它有一个不同的书签。当在C3开始运行是， 它将会选择C2和C3。</w:t>
      </w:r>
    </w:p>
    <w:p w:rsidR="00E4537C" w:rsidRPr="00F27C19" w:rsidRDefault="00E4537C">
      <w:r w:rsidRPr="00F27C19">
        <w:t>但是，这个规则将会在一些情况下选择到错误的提交域（例如，当“zebra”书签被移除，在C4运行规则时，规则将不会在C3处停下，并且会选择C2, C3和C4）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29" w:name="arc-exec"/>
      <w:bookmarkEnd w:id="129"/>
      <w:r w:rsidRPr="00F27C19">
        <w:rPr>
          <w:rFonts w:ascii="Adobe 黑体 Std R" w:hAnsi="Adobe 黑体 Std R"/>
        </w:rPr>
        <w:t>arc:exec(*)</w:t>
      </w:r>
    </w:p>
    <w:p w:rsidR="00E4537C" w:rsidRPr="00F27C19" w:rsidRDefault="00E4537C">
      <w:r w:rsidRPr="00F27C19">
        <w:t>这条规则运行一些外部脚本或者是shell命令。它的目的是为了高级用户，他们想用一些无法用其他规则表达得行为来进行操作。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为了使用这个规则， 需要提供一些脚本或者shell命令。例如：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lastRenderedPageBreak/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f"/>
          <w:rFonts w:eastAsia="Adobe 黑体 Std R" w:cs="Courier New"/>
          <w:color w:val="004012"/>
        </w:rPr>
        <w:t>exec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merge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base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origin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master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f"/>
          <w:rFonts w:eastAsia="Adobe 黑体 Std R" w:cs="Courier New"/>
          <w:color w:val="004012"/>
        </w:rPr>
        <w:t>exec</w:t>
      </w:r>
      <w:r w:rsidRPr="00F27C19">
        <w:rPr>
          <w:rStyle w:val="o"/>
          <w:rFonts w:eastAsia="Adobe 黑体 Std R" w:cs="Courier New"/>
          <w:color w:val="AA2211"/>
        </w:rPr>
        <w:t>(/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some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script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sh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r w:rsidRPr="00F27C19">
        <w:t xml:space="preserve">命令可以以工作副本为工作目录，进行运行，以及传递参数。为了与之相匹配，它应该通过标准输出打印一个基提交的名字，然后退出，并返回0。当匹配失败，它将会退出，并返回非0值。 </w:t>
      </w:r>
    </w:p>
    <w:p w:rsidR="00E4537C" w:rsidRPr="00F27C19" w:rsidRDefault="00E4537C">
      <w:pPr>
        <w:pStyle w:val="3"/>
      </w:pPr>
      <w:bookmarkStart w:id="130" w:name="_Toc385544145"/>
      <w:r w:rsidRPr="00F27C19">
        <w:t>下一步</w:t>
      </w:r>
      <w:bookmarkEnd w:id="130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可进入如下章节：</w:t>
      </w:r>
    </w:p>
    <w:p w:rsidR="00E4537C" w:rsidRPr="00F27C19" w:rsidRDefault="00E4537C" w:rsidP="00553E2F">
      <w:pPr>
        <w:numPr>
          <w:ilvl w:val="0"/>
          <w:numId w:val="40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了解有关arc diff 更为详细的信息，可参见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01" w:history="1">
        <w:r w:rsidRPr="00F27C19">
          <w:rPr>
            <w:rStyle w:val="a6"/>
          </w:rPr>
          <w:t>Arcanist User Guide: arc diff</w:t>
        </w:r>
      </w:hyperlink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31" w:name="_Toc385544146"/>
      <w:r w:rsidRPr="00F27C19">
        <w:t>Arcanist 使用教程: 配置一个新工程</w:t>
      </w:r>
      <w:bookmarkEnd w:id="131"/>
    </w:p>
    <w:p w:rsidR="00E4537C" w:rsidRPr="00F27C19" w:rsidRDefault="00E4537C">
      <w:r w:rsidRPr="00F27C19">
        <w:t>描述如何通过.arcconfig文件配置Arcanist 工程。</w:t>
      </w:r>
    </w:p>
    <w:p w:rsidR="00E4537C" w:rsidRPr="00F27C19" w:rsidRDefault="00E4537C">
      <w:pPr>
        <w:pStyle w:val="3"/>
      </w:pPr>
      <w:bookmarkStart w:id="132" w:name="_Toc385544147"/>
      <w:r w:rsidRPr="00F27C19">
        <w:t>概述</w:t>
      </w:r>
      <w:bookmarkEnd w:id="132"/>
    </w:p>
    <w:p w:rsidR="00E4537C" w:rsidRPr="00F27C19" w:rsidRDefault="00E4537C">
      <w:r w:rsidRPr="00F27C19">
        <w:t>在大多数例子中，你需要使用到arc，而不需要特别的去为了使用arc而配置项目。如果你想要调整arc的行为，你可以创建一个.arcconfig文件在你的工程中，来提供对项目的特定配置。</w:t>
      </w:r>
    </w:p>
    <w:p w:rsidR="00E4537C" w:rsidRPr="00F27C19" w:rsidRDefault="00E4537C">
      <w:pPr>
        <w:pStyle w:val="3"/>
      </w:pPr>
      <w:bookmarkStart w:id="133" w:name="arcconfig-basics"/>
      <w:bookmarkStart w:id="134" w:name="_Toc385544148"/>
      <w:bookmarkEnd w:id="133"/>
      <w:r w:rsidRPr="00F27C19">
        <w:t>.arcconfig 基础篇</w:t>
      </w:r>
      <w:bookmarkEnd w:id="134"/>
    </w:p>
    <w:p w:rsidR="00E4537C" w:rsidRPr="00F27C19" w:rsidRDefault="00E4537C">
      <w:r w:rsidRPr="00F27C19">
        <w:t>.arcconfig 文件是一个JSON文件，你可以在你的工程根目录下找到它。</w:t>
      </w:r>
    </w:p>
    <w:p w:rsidR="00E4537C" w:rsidRPr="00F27C19" w:rsidRDefault="00E4537C">
      <w:pPr>
        <w:rPr>
          <w:rFonts w:cs="Consolas"/>
          <w:b/>
          <w:bCs/>
          <w:sz w:val="17"/>
          <w:szCs w:val="17"/>
        </w:rPr>
      </w:pPr>
      <w:r w:rsidRPr="00F27C19">
        <w:t>Arcanist 使用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.arcconfig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文件来自定义一系列关于它的行为。</w:t>
      </w:r>
      <w:r w:rsidRPr="00F27C19">
        <w:t>第一件事，你可能想要配置已安装 Phabricator系统得URI。简单，合法的写法如下所示：</w:t>
      </w:r>
    </w:p>
    <w:p w:rsidR="00E4537C" w:rsidRPr="00F27C19" w:rsidRDefault="00E4537C">
      <w:pPr>
        <w:rPr>
          <w:rFonts w:cs="Consolas"/>
          <w:b/>
          <w:bCs/>
          <w:sz w:val="17"/>
          <w:szCs w:val="17"/>
        </w:rPr>
      </w:pPr>
    </w:p>
    <w:p w:rsidR="00E4537C" w:rsidRPr="00F27C19" w:rsidRDefault="00E4537C">
      <w:pPr>
        <w:shd w:val="clear" w:color="auto" w:fill="FDF5D4"/>
        <w:rPr>
          <w:rStyle w:val="o"/>
          <w:rFonts w:cs="Courier New"/>
          <w:color w:val="AA2211"/>
        </w:rPr>
      </w:pPr>
      <w:r w:rsidRPr="00F27C19">
        <w:rPr>
          <w:rFonts w:cs="Consolas"/>
          <w:b/>
          <w:bCs/>
          <w:color w:val="000000"/>
          <w:sz w:val="21"/>
          <w:szCs w:val="21"/>
        </w:rPr>
        <w:t>.arcconfig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"phabricator.uri"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"https://phabricator.example.com/"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>更为详细的可用选项，在接下来的章节中介绍。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你必须提交你的.arcconfig文件！它包含有工程配置，而不包含用户配置。</w:t>
      </w:r>
    </w:p>
    <w:p w:rsidR="00E4537C" w:rsidRPr="00F27C19" w:rsidRDefault="00E4537C">
      <w:pPr>
        <w:pStyle w:val="3"/>
        <w:rPr>
          <w:sz w:val="21"/>
          <w:szCs w:val="21"/>
        </w:rPr>
      </w:pPr>
      <w:bookmarkStart w:id="135" w:name="_Toc385544149"/>
      <w:r w:rsidRPr="00F27C19">
        <w:t>.arcconfig 进阶篇</w:t>
      </w:r>
      <w:bookmarkEnd w:id="135"/>
    </w:p>
    <w:p w:rsidR="00E4537C" w:rsidRPr="00F27C19" w:rsidRDefault="00E4537C">
      <w:pPr>
        <w:rPr>
          <w:rStyle w:val="11"/>
          <w:rFonts w:cs="Arial"/>
          <w:color w:val="000000"/>
          <w:sz w:val="21"/>
          <w:szCs w:val="21"/>
        </w:rPr>
      </w:pPr>
      <w:r w:rsidRPr="00F27C19">
        <w:rPr>
          <w:sz w:val="21"/>
          <w:szCs w:val="21"/>
        </w:rPr>
        <w:t>公共选项有：</w:t>
      </w:r>
    </w:p>
    <w:p w:rsidR="00E4537C" w:rsidRPr="00F27C19" w:rsidRDefault="00E4537C" w:rsidP="00553E2F">
      <w:pPr>
        <w:numPr>
          <w:ilvl w:val="0"/>
          <w:numId w:val="4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phabricator.uri</w:t>
      </w:r>
      <w:r w:rsidRPr="00F27C19">
        <w:rPr>
          <w:rFonts w:cs="Arial"/>
          <w:color w:val="000000"/>
          <w:sz w:val="21"/>
          <w:szCs w:val="21"/>
        </w:rPr>
        <w:t>: Phabricator 的URI地址，当arc在工程中运行时，它将会连接这个地址。这个选项在之前的版本中叫做 conduit-uri 。</w:t>
      </w:r>
    </w:p>
    <w:p w:rsidR="00E4537C" w:rsidRPr="00F27C19" w:rsidRDefault="00E4537C" w:rsidP="00553E2F">
      <w:pPr>
        <w:numPr>
          <w:ilvl w:val="0"/>
          <w:numId w:val="4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lastRenderedPageBreak/>
        <w:t>repository.callsign</w:t>
      </w:r>
      <w:r w:rsidRPr="00F27C19">
        <w:rPr>
          <w:rFonts w:cs="Arial"/>
          <w:color w:val="000000"/>
          <w:sz w:val="21"/>
          <w:szCs w:val="21"/>
        </w:rPr>
        <w:t>: 在Diffusion中代码库的签名。通常，arc可以自动检测到，但当它没有指定时，你可以明确的给以指定。使用arc which来了解检测过程。</w:t>
      </w:r>
    </w:p>
    <w:p w:rsidR="00E4537C" w:rsidRPr="00F27C19" w:rsidRDefault="00E4537C" w:rsidP="00553E2F">
      <w:pPr>
        <w:numPr>
          <w:ilvl w:val="0"/>
          <w:numId w:val="47"/>
        </w:numPr>
        <w:shd w:val="clear" w:color="auto" w:fill="FFFFFF"/>
        <w:spacing w:line="326" w:lineRule="atLeast"/>
      </w:pPr>
      <w:r w:rsidRPr="00F27C19">
        <w:rPr>
          <w:rStyle w:val="11"/>
          <w:rFonts w:cs="Arial"/>
          <w:color w:val="000000"/>
          <w:sz w:val="21"/>
          <w:szCs w:val="21"/>
        </w:rPr>
        <w:t>history.immutable</w:t>
      </w:r>
      <w:r w:rsidRPr="00F27C19">
        <w:rPr>
          <w:rFonts w:cs="Arial"/>
          <w:color w:val="000000"/>
          <w:sz w:val="21"/>
          <w:szCs w:val="21"/>
        </w:rPr>
        <w:t>:  在工作副本中，配置arc使用不重写历史记录的工作流。默认情况下，在一些Git工作流中，arc将会对一些未公开得历史记录进行重写（修改提交信息，抹去合并信息）。他们的区别将会在下面进行介绍。</w:t>
      </w:r>
    </w:p>
    <w:p w:rsidR="00E4537C" w:rsidRPr="00F27C19" w:rsidRDefault="00E4537C">
      <w:pPr>
        <w:shd w:val="clear" w:color="auto" w:fill="FFFFFF"/>
        <w:spacing w:line="326" w:lineRule="atLeast"/>
        <w:ind w:left="450" w:hanging="360"/>
      </w:pPr>
    </w:p>
    <w:p w:rsidR="00E4537C" w:rsidRPr="00F27C19" w:rsidRDefault="00E4537C">
      <w:pPr>
        <w:rPr>
          <w:rStyle w:val="11"/>
          <w:rFonts w:cs="Arial"/>
          <w:color w:val="000000"/>
          <w:sz w:val="21"/>
          <w:szCs w:val="21"/>
        </w:rPr>
      </w:pPr>
      <w:r w:rsidRPr="00F27C19">
        <w:t>其他选项有：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load</w:t>
      </w:r>
      <w:r w:rsidRPr="00F27C19">
        <w:rPr>
          <w:rFonts w:cs="Arial"/>
          <w:color w:val="000000"/>
          <w:sz w:val="21"/>
          <w:szCs w:val="21"/>
        </w:rPr>
        <w:t>: 列出依赖的Phutil库，并在启动之时加载他们。下面的内容中会介绍到路径的解决办法，或者参考</w:t>
      </w:r>
      <w:hyperlink r:id="rId102" w:history="1">
        <w:r w:rsidRPr="00F27C19">
          <w:rPr>
            <w:rStyle w:val="a6"/>
            <w:sz w:val="21"/>
            <w:szCs w:val="21"/>
          </w:rPr>
          <w:t>libphutil Libraries User Guide</w:t>
        </w:r>
      </w:hyperlink>
      <w:r w:rsidRPr="00F27C19">
        <w:rPr>
          <w:rStyle w:val="apple-converted-space"/>
          <w:rFonts w:cs="Arial"/>
          <w:color w:val="000000"/>
          <w:sz w:val="21"/>
          <w:szCs w:val="21"/>
        </w:rPr>
        <w:t> 对liphutil库的通用介绍。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project.name</w:t>
      </w:r>
      <w:r w:rsidRPr="00F27C19">
        <w:rPr>
          <w:rFonts w:cs="Arial"/>
          <w:color w:val="000000"/>
          <w:sz w:val="21"/>
          <w:szCs w:val="21"/>
        </w:rPr>
        <w:t>: 名为“Arcanist Project”是一个工作副本（对于Git，Mercurial）或者目录（SVN）。以前，这是个必须添加得选项，但是arc现在可以独立与Git和Mercurial执行，所以就不是必须要添加的选项了。这个选项在之前叫做project_id。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https.cabundle</w:t>
      </w:r>
      <w:r w:rsidRPr="00F27C19">
        <w:rPr>
          <w:rFonts w:cs="Arial"/>
          <w:color w:val="000000"/>
          <w:sz w:val="21"/>
          <w:szCs w:val="21"/>
        </w:rPr>
        <w:t>: 指定一个备用证书集的路径，以便在使用HTTPS连接时使用。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lint.engine</w:t>
      </w:r>
      <w:r w:rsidRPr="00F27C19">
        <w:rPr>
          <w:rFonts w:cs="Arial"/>
          <w:color w:val="000000"/>
          <w:sz w:val="21"/>
          <w:szCs w:val="21"/>
        </w:rPr>
        <w:t xml:space="preserve">: 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03" w:history="1">
        <w:r w:rsidRPr="00F27C19">
          <w:rPr>
            <w:rStyle w:val="a6"/>
            <w:sz w:val="21"/>
            <w:szCs w:val="21"/>
          </w:rPr>
          <w:t>ArcanistLintEngine</w:t>
        </w:r>
      </w:hyperlink>
      <w:r w:rsidRPr="00F27C19">
        <w:rPr>
          <w:rFonts w:cs="Arial"/>
          <w:color w:val="000000"/>
          <w:sz w:val="21"/>
          <w:szCs w:val="21"/>
        </w:rPr>
        <w:t>的一个子类名，它可以在该项目中使用lint规则。有关lint的内容，可见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04" w:history="1">
        <w:r w:rsidRPr="00F27C19">
          <w:rPr>
            <w:rStyle w:val="a6"/>
            <w:sz w:val="21"/>
            <w:szCs w:val="21"/>
          </w:rPr>
          <w:t>Arcanist User Guide: Lint</w:t>
        </w:r>
      </w:hyperlink>
      <w:r w:rsidRPr="00F27C19">
        <w:rPr>
          <w:rFonts w:cs="Arial"/>
          <w:color w:val="000000"/>
          <w:sz w:val="21"/>
          <w:szCs w:val="21"/>
        </w:rPr>
        <w:t xml:space="preserve">. 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unit.engine</w:t>
      </w:r>
      <w:r w:rsidRPr="00F27C19">
        <w:rPr>
          <w:rFonts w:cs="Arial"/>
          <w:color w:val="000000"/>
          <w:sz w:val="21"/>
          <w:szCs w:val="21"/>
        </w:rPr>
        <w:t xml:space="preserve">: 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05" w:history="1">
        <w:r w:rsidRPr="00F27C19">
          <w:rPr>
            <w:rStyle w:val="a6"/>
            <w:sz w:val="21"/>
            <w:szCs w:val="21"/>
          </w:rPr>
          <w:t>ArcanistBaseUnitTestEngine</w:t>
        </w:r>
      </w:hyperlink>
      <w:r w:rsidRPr="00F27C19">
        <w:rPr>
          <w:rFonts w:cs="Arial"/>
          <w:color w:val="000000"/>
          <w:sz w:val="21"/>
          <w:szCs w:val="21"/>
        </w:rPr>
        <w:t>,的一个子类名，它会在该项目中使用单元测规则。有关单元测试的内容，可见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06" w:history="1">
        <w:r w:rsidRPr="00F27C19">
          <w:rPr>
            <w:rStyle w:val="a6"/>
            <w:sz w:val="21"/>
            <w:szCs w:val="21"/>
          </w:rPr>
          <w:t>Arcanist User Guide: Customizing Lint, Unit Tests and Workflows</w:t>
        </w:r>
      </w:hyperlink>
      <w:r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Fonts w:eastAsia="Adobe 黑体 Std R" w:cs="Arial"/>
          <w:color w:val="000000"/>
          <w:sz w:val="23"/>
          <w:szCs w:val="23"/>
        </w:rPr>
      </w:pPr>
    </w:p>
    <w:p w:rsidR="00E4537C" w:rsidRPr="00F27C19" w:rsidRDefault="00E4537C">
      <w:pPr>
        <w:rPr>
          <w:rStyle w:val="11"/>
          <w:rFonts w:cs="Arial"/>
          <w:color w:val="000000"/>
          <w:sz w:val="21"/>
          <w:szCs w:val="21"/>
        </w:rPr>
      </w:pPr>
      <w:r w:rsidRPr="00F27C19">
        <w:t>还有些选项是支持的，不过不推荐使用：</w:t>
      </w:r>
    </w:p>
    <w:p w:rsidR="00E4537C" w:rsidRPr="00F27C19" w:rsidRDefault="00E4537C" w:rsidP="00553E2F">
      <w:pPr>
        <w:numPr>
          <w:ilvl w:val="0"/>
          <w:numId w:val="52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http.basicauth.user</w:t>
      </w:r>
      <w:r w:rsidRPr="00F27C19">
        <w:rPr>
          <w:rFonts w:cs="Arial"/>
          <w:color w:val="000000"/>
          <w:sz w:val="21"/>
          <w:szCs w:val="21"/>
        </w:rPr>
        <w:t>: 指定一个HTTP用户名，可以用来连接Phabricator。</w:t>
      </w:r>
    </w:p>
    <w:p w:rsidR="00E4537C" w:rsidRPr="00F27C19" w:rsidRDefault="00E4537C" w:rsidP="00553E2F">
      <w:pPr>
        <w:numPr>
          <w:ilvl w:val="0"/>
          <w:numId w:val="52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http.basicauth.pass</w:t>
      </w:r>
      <w:r w:rsidRPr="00F27C19">
        <w:rPr>
          <w:rFonts w:cs="Arial"/>
          <w:color w:val="000000"/>
          <w:sz w:val="21"/>
          <w:szCs w:val="21"/>
        </w:rPr>
        <w:t>: 指定一个HTTP密码，可以用来连接 Phabricator。</w:t>
      </w:r>
    </w:p>
    <w:p w:rsidR="00E4537C" w:rsidRPr="00F27C19" w:rsidRDefault="00E4537C" w:rsidP="00553E2F">
      <w:pPr>
        <w:numPr>
          <w:ilvl w:val="0"/>
          <w:numId w:val="52"/>
        </w:numPr>
        <w:shd w:val="clear" w:color="auto" w:fill="FFFFFF"/>
        <w:spacing w:line="326" w:lineRule="atLeast"/>
      </w:pPr>
      <w:r w:rsidRPr="00F27C19">
        <w:rPr>
          <w:rStyle w:val="11"/>
          <w:rFonts w:cs="Arial"/>
          <w:color w:val="000000"/>
          <w:sz w:val="21"/>
          <w:szCs w:val="21"/>
        </w:rPr>
        <w:t>https.blindly-trust-domains</w:t>
      </w:r>
      <w:r w:rsidRPr="00F27C19">
        <w:rPr>
          <w:rFonts w:cs="Arial"/>
          <w:color w:val="000000"/>
          <w:sz w:val="21"/>
          <w:szCs w:val="21"/>
        </w:rPr>
        <w:t>: 一个盲目的HTTPS信任域列表，即使其中有些证书无效。这是通过蛮力解决证书有效性的问题，这里我们很不推荐。这里推荐使用有效证书进行验证。</w:t>
      </w:r>
    </w:p>
    <w:p w:rsidR="00E4537C" w:rsidRPr="00F27C19" w:rsidRDefault="00E4537C">
      <w:r w:rsidRPr="00F27C19">
        <w:t>要列出所有得选项，可以用arc set-config –show。虽然全部选项都能在.arcconfig文件中进行设置，但是有些选项（例如 editor）通常不会进行设置，因为对于每一个用户来说，他们的习惯都是不一样的。</w:t>
      </w:r>
    </w:p>
    <w:p w:rsidR="00E4537C" w:rsidRPr="00F27C19" w:rsidRDefault="00E4537C">
      <w:pPr>
        <w:pStyle w:val="3"/>
      </w:pPr>
      <w:bookmarkStart w:id="136" w:name="_Toc385544150"/>
      <w:r w:rsidRPr="00F27C19">
        <w:t>历史记录的可变性</w:t>
      </w:r>
      <w:bookmarkEnd w:id="136"/>
    </w:p>
    <w:p w:rsidR="00E4537C" w:rsidRPr="00F27C19" w:rsidRDefault="00E4537C">
      <w:r w:rsidRPr="00F27C19">
        <w:t>Arcanist的工作流在两大模式下运行：可变 和 不变，两种状态。在“可变”模式得中，arc命令可能会重写工作副本的历史记录;在“不变”模式中，arc就不能对历史记录进行复写。</w:t>
      </w:r>
    </w:p>
    <w:p w:rsidR="00E4537C" w:rsidRPr="00F27C19" w:rsidRDefault="00E4537C">
      <w:r w:rsidRPr="00F27C19">
        <w:t>你可以通过配置history.immutable为true或false，来控制历史记录的可变性。在默认情况下，Git下是可变的，Mercurial下是不可变的。下面章节的内容将会来介绍，可变性是如何影响工作流的。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37" w:name="history-mutability-git"/>
      <w:bookmarkEnd w:id="137"/>
      <w:r w:rsidRPr="00F27C19">
        <w:rPr>
          <w:rFonts w:ascii="Adobe 黑体 Std R" w:hAnsi="Adobe 黑体 Std R"/>
        </w:rPr>
        <w:lastRenderedPageBreak/>
        <w:t>历史记录可变性: Git</w:t>
      </w:r>
    </w:p>
    <w:p w:rsidR="00E4537C" w:rsidRPr="00F27C19" w:rsidRDefault="00E4537C">
      <w:r w:rsidRPr="00F27C19">
        <w:t>当工作流是历史可变时，你可以复写本地历史记录。当你在分支上进行特性开发时，可以使用git commit--amend, git rebase -i或git merge --squash来抹去或修改之前的上传信息。</w:t>
      </w:r>
    </w:p>
    <w:p w:rsidR="00E4537C" w:rsidRPr="00F27C19" w:rsidRDefault="00E4537C">
      <w:r w:rsidRPr="00F27C19">
        <w:t>当工作流是历史不可变是，你不能复写本地历史记录。当你在分支上进行特性开发，并能提交他们，且不能抹去提交信息。这时git commit –amend或git rebase -i 就不能使用了。</w:t>
      </w:r>
    </w:p>
    <w:p w:rsidR="00E4537C" w:rsidRPr="00F27C19" w:rsidRDefault="00E4537C">
      <w:r w:rsidRPr="00F27C19">
        <w:t>实际上，在这里你会看到与你的设置有差异的地方：</w:t>
      </w:r>
    </w:p>
    <w:p w:rsidR="00E4537C" w:rsidRPr="00F27C19" w:rsidRDefault="00E4537C"/>
    <w:p w:rsidR="00E4537C" w:rsidRPr="00F27C19" w:rsidRDefault="00E4537C">
      <w:p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11"/>
          <w:rFonts w:cs="Arial"/>
          <w:color w:val="000000"/>
          <w:sz w:val="23"/>
          <w:szCs w:val="23"/>
        </w:rPr>
        <w:t>Mutable</w:t>
      </w:r>
    </w:p>
    <w:p w:rsidR="00E4537C" w:rsidRPr="00F27C19" w:rsidRDefault="00E4537C" w:rsidP="00553E2F">
      <w:pPr>
        <w:numPr>
          <w:ilvl w:val="0"/>
          <w:numId w:val="54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 xml:space="preserve">  </w:t>
      </w:r>
      <w:r w:rsidRPr="00F27C19">
        <w:rPr>
          <w:rFonts w:cs="Arial"/>
          <w:color w:val="000000"/>
          <w:sz w:val="21"/>
          <w:szCs w:val="21"/>
        </w:rPr>
        <w:t>将会提示你去HEAD修改lint的改动。</w:t>
      </w:r>
    </w:p>
    <w:p w:rsidR="00E4537C" w:rsidRPr="00F27C19" w:rsidRDefault="00E4537C" w:rsidP="00553E2F">
      <w:pPr>
        <w:numPr>
          <w:ilvl w:val="0"/>
          <w:numId w:val="54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 xml:space="preserve">  </w:t>
      </w:r>
      <w:r w:rsidRPr="00F27C19">
        <w:rPr>
          <w:rFonts w:cs="Arial"/>
          <w:color w:val="000000"/>
          <w:sz w:val="21"/>
          <w:szCs w:val="21"/>
        </w:rPr>
        <w:t>在创建一个新的修订后，会修改HEAD内的提交信息。</w:t>
      </w:r>
    </w:p>
    <w:p w:rsidR="00E4537C" w:rsidRPr="00F27C19" w:rsidRDefault="00E4537C" w:rsidP="00553E2F">
      <w:pPr>
        <w:numPr>
          <w:ilvl w:val="0"/>
          <w:numId w:val="54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land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 将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--squash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设置为默认策略。</w:t>
      </w:r>
    </w:p>
    <w:p w:rsidR="00E4537C" w:rsidRPr="00F27C19" w:rsidRDefault="00E4537C" w:rsidP="00553E2F">
      <w:pPr>
        <w:numPr>
          <w:ilvl w:val="0"/>
          <w:numId w:val="54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amend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 将修改HEAD的提交信息，以及相关信息，或指定的Differential修订。</w:t>
      </w:r>
    </w:p>
    <w:p w:rsidR="00E4537C" w:rsidRPr="00F27C19" w:rsidRDefault="00E4537C">
      <w:p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11"/>
          <w:rFonts w:cs="Arial"/>
          <w:color w:val="000000"/>
          <w:sz w:val="23"/>
          <w:szCs w:val="23"/>
        </w:rPr>
        <w:t>Immutable</w:t>
      </w:r>
    </w:p>
    <w:p w:rsidR="00E4537C" w:rsidRPr="00F27C19" w:rsidRDefault="00E4537C" w:rsidP="00553E2F">
      <w:pPr>
        <w:numPr>
          <w:ilvl w:val="0"/>
          <w:numId w:val="53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 xml:space="preserve"> 当它使得lint有所改动，该行为将会中止。</w:t>
      </w:r>
    </w:p>
    <w:p w:rsidR="00E4537C" w:rsidRPr="00F27C19" w:rsidRDefault="00E4537C" w:rsidP="00553E2F">
      <w:pPr>
        <w:numPr>
          <w:ilvl w:val="0"/>
          <w:numId w:val="53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 xml:space="preserve">  </w:t>
      </w:r>
      <w:r w:rsidRPr="00F27C19">
        <w:rPr>
          <w:rFonts w:cs="Arial"/>
          <w:color w:val="000000"/>
          <w:sz w:val="21"/>
          <w:szCs w:val="21"/>
        </w:rPr>
        <w:t>在创建一个新的修订后，不会对HEAD内的提交信息进行修改。</w:t>
      </w:r>
    </w:p>
    <w:p w:rsidR="00E4537C" w:rsidRPr="00F27C19" w:rsidRDefault="00E4537C" w:rsidP="00553E2F">
      <w:pPr>
        <w:numPr>
          <w:ilvl w:val="0"/>
          <w:numId w:val="53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land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将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--merge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 设置为默认策略。</w:t>
      </w:r>
    </w:p>
    <w:p w:rsidR="00E4537C" w:rsidRPr="00F27C19" w:rsidRDefault="00E4537C" w:rsidP="00553E2F">
      <w:pPr>
        <w:numPr>
          <w:ilvl w:val="0"/>
          <w:numId w:val="53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amend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将会带着一段错误信息，退出。</w:t>
      </w:r>
    </w:p>
    <w:p w:rsidR="00E4537C" w:rsidRPr="00F27C19" w:rsidRDefault="00E4537C">
      <w:pPr>
        <w:shd w:val="clear" w:color="auto" w:fill="FFFFFF"/>
        <w:spacing w:line="326" w:lineRule="atLeast"/>
        <w:ind w:left="450"/>
        <w:rPr>
          <w:rFonts w:cs="Arial"/>
          <w:color w:val="000000"/>
          <w:sz w:val="33"/>
          <w:szCs w:val="33"/>
        </w:rPr>
      </w:pP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历史记录可变性: Mercurial</w:t>
      </w:r>
    </w:p>
    <w:p w:rsidR="00E4537C" w:rsidRPr="00F27C19" w:rsidRDefault="00E4537C">
      <w:r w:rsidRPr="00F27C19">
        <w:t>在2.2版之前，Mercurial 还没有历史记录修改命令，所以这里的设置对它是没有影响的。在2.2版之后，就可以对历史记录进行修改。</w:t>
      </w:r>
    </w:p>
    <w:p w:rsidR="00E4537C" w:rsidRPr="00F27C19" w:rsidRDefault="00E4537C">
      <w:r w:rsidRPr="00F27C19">
        <w:t>使得历史记录可以修改的意义如下：</w:t>
      </w:r>
    </w:p>
    <w:p w:rsidR="00E4537C" w:rsidRPr="00F27C19" w:rsidRDefault="00E4537C"/>
    <w:p w:rsidR="00E4537C" w:rsidRPr="00F27C19" w:rsidRDefault="00E4537C">
      <w:p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11"/>
          <w:rFonts w:cs="Arial"/>
          <w:color w:val="000000"/>
          <w:sz w:val="23"/>
          <w:szCs w:val="23"/>
        </w:rPr>
        <w:t>Mutable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(2.2版，以及更新的版本)</w:t>
      </w:r>
    </w:p>
    <w:p w:rsidR="00E4537C" w:rsidRPr="00F27C19" w:rsidRDefault="00E4537C" w:rsidP="00553E2F">
      <w:pPr>
        <w:numPr>
          <w:ilvl w:val="0"/>
          <w:numId w:val="56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在创建一个修订后，将修改当前提交信息。</w:t>
      </w:r>
    </w:p>
    <w:p w:rsidR="00E4537C" w:rsidRPr="00F27C19" w:rsidRDefault="00E4537C" w:rsidP="00553E2F">
      <w:pPr>
        <w:numPr>
          <w:ilvl w:val="0"/>
          <w:numId w:val="56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amend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将修改当前的提交信息，以及相关信息，或指定得Differential修订。</w:t>
      </w:r>
    </w:p>
    <w:p w:rsidR="00E4537C" w:rsidRPr="00F27C19" w:rsidRDefault="00E4537C">
      <w:p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cs="Arial"/>
          <w:color w:val="000000"/>
          <w:sz w:val="23"/>
          <w:szCs w:val="23"/>
        </w:rPr>
        <w:t>Immutable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(2.2版之前版本)</w:t>
      </w:r>
    </w:p>
    <w:p w:rsidR="00E4537C" w:rsidRPr="00F27C19" w:rsidRDefault="00E4537C" w:rsidP="00553E2F">
      <w:pPr>
        <w:numPr>
          <w:ilvl w:val="0"/>
          <w:numId w:val="4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arc diff</w:t>
      </w:r>
      <w:r w:rsidRPr="00F27C19">
        <w:rPr>
          <w:rStyle w:val="apple-converted-space"/>
          <w:rFonts w:cs="Arial"/>
          <w:sz w:val="21"/>
          <w:szCs w:val="21"/>
        </w:rPr>
        <w:t> </w:t>
      </w:r>
      <w:r w:rsidRPr="00F27C19">
        <w:rPr>
          <w:rFonts w:cs="Arial"/>
          <w:sz w:val="21"/>
          <w:szCs w:val="21"/>
        </w:rPr>
        <w:t>在创建一个新的修订后，不会对当前的提交信息进行修改。</w:t>
      </w:r>
    </w:p>
    <w:p w:rsidR="00E4537C" w:rsidRPr="00F27C19" w:rsidRDefault="00E4537C" w:rsidP="00553E2F">
      <w:pPr>
        <w:numPr>
          <w:ilvl w:val="0"/>
          <w:numId w:val="48"/>
        </w:numPr>
        <w:shd w:val="clear" w:color="auto" w:fill="FFFFFF"/>
        <w:spacing w:line="326" w:lineRule="atLeast"/>
        <w:rPr>
          <w:rFonts w:cs="Arial"/>
          <w:color w:val="6B748C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arc amend</w:t>
      </w:r>
      <w:r w:rsidRPr="00F27C19">
        <w:rPr>
          <w:rStyle w:val="apple-converted-space"/>
          <w:rFonts w:cs="Arial"/>
          <w:sz w:val="21"/>
          <w:szCs w:val="21"/>
        </w:rPr>
        <w:t> 将会带着一段错误信息，退出。</w:t>
      </w:r>
    </w:p>
    <w:p w:rsidR="00E4537C" w:rsidRPr="00F27C19" w:rsidRDefault="00E4537C">
      <w:pPr>
        <w:shd w:val="clear" w:color="auto" w:fill="FFFFFF"/>
        <w:spacing w:line="326" w:lineRule="atLeast"/>
        <w:rPr>
          <w:rFonts w:cs="Arial"/>
          <w:color w:val="6B748C"/>
          <w:sz w:val="30"/>
          <w:szCs w:val="30"/>
        </w:rPr>
      </w:pPr>
    </w:p>
    <w:p w:rsidR="00E4537C" w:rsidRPr="00F27C19" w:rsidRDefault="00E4537C">
      <w:pPr>
        <w:pStyle w:val="3"/>
      </w:pPr>
      <w:bookmarkStart w:id="138" w:name="how-libraries-are-locate"/>
      <w:bookmarkStart w:id="139" w:name="_Toc385544151"/>
      <w:bookmarkEnd w:id="138"/>
      <w:r w:rsidRPr="00F27C19">
        <w:lastRenderedPageBreak/>
        <w:t>如何定位库文件</w:t>
      </w:r>
      <w:bookmarkEnd w:id="139"/>
    </w:p>
    <w:p w:rsidR="00E4537C" w:rsidRPr="00F27C19" w:rsidRDefault="00E4537C">
      <w:r w:rsidRPr="00F27C19">
        <w:t>如果你需要加载外部库，比如“examplelib”，并使用相对路径，可以参考下面的例子：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"load"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"examplelib/src"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],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 w:rsidP="00645755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t>...arc 会在以下路径中进行查找库文件：</w:t>
      </w:r>
    </w:p>
    <w:p w:rsidR="00E4537C" w:rsidRPr="00F27C19" w:rsidRDefault="00E4537C" w:rsidP="00553E2F">
      <w:pPr>
        <w:numPr>
          <w:ilvl w:val="0"/>
          <w:numId w:val="50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path/to/root/examplelib/src/</w:t>
      </w:r>
      <w:r w:rsidRPr="00F27C19">
        <w:rPr>
          <w:rStyle w:val="apple-converted-space"/>
          <w:rFonts w:cs="Arial"/>
          <w:sz w:val="21"/>
          <w:szCs w:val="21"/>
        </w:rPr>
        <w:t> </w:t>
      </w:r>
      <w:r w:rsidRPr="00F27C19">
        <w:rPr>
          <w:rFonts w:cs="Arial"/>
          <w:sz w:val="21"/>
          <w:szCs w:val="21"/>
        </w:rPr>
        <w:t xml:space="preserve"> 首先，arc 会在工程的根目录下（和.arcconfig同级）寻找库文件。这使得它很容易在特定项目中找到库文件。</w:t>
      </w:r>
    </w:p>
    <w:p w:rsidR="00E4537C" w:rsidRPr="00F27C19" w:rsidRDefault="00E4537C" w:rsidP="00553E2F">
      <w:pPr>
        <w:numPr>
          <w:ilvl w:val="0"/>
          <w:numId w:val="50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path/to/root/../examplelib/src/</w:t>
      </w:r>
      <w:r w:rsidRPr="00F27C19">
        <w:rPr>
          <w:rStyle w:val="apple-converted-space"/>
          <w:rFonts w:cs="Arial"/>
          <w:sz w:val="21"/>
          <w:szCs w:val="21"/>
        </w:rPr>
        <w:t> </w:t>
      </w:r>
      <w:r w:rsidRPr="00F27C19">
        <w:rPr>
          <w:rFonts w:cs="Arial"/>
          <w:sz w:val="21"/>
          <w:szCs w:val="21"/>
        </w:rPr>
        <w:t>其次，arc会在项目根目录的同级目录中查找。当你拥有很多代码库的时候，把所有的arc代码放在一个库中，并且只需要在同一个目录中查找就可以了。</w:t>
      </w:r>
    </w:p>
    <w:p w:rsidR="00E4537C" w:rsidRPr="00F27C19" w:rsidRDefault="00E4537C" w:rsidP="00553E2F">
      <w:pPr>
        <w:numPr>
          <w:ilvl w:val="0"/>
          <w:numId w:val="50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php/include/path/examplelib/src</w:t>
      </w:r>
      <w:r w:rsidRPr="00F27C19">
        <w:rPr>
          <w:rStyle w:val="apple-converted-space"/>
          <w:rFonts w:cs="Arial"/>
          <w:sz w:val="21"/>
          <w:szCs w:val="21"/>
        </w:rPr>
        <w:t> </w:t>
      </w:r>
      <w:r w:rsidRPr="00F27C19">
        <w:rPr>
          <w:rFonts w:cs="Arial"/>
          <w:sz w:val="21"/>
          <w:szCs w:val="21"/>
        </w:rPr>
        <w:t>最终，arc后退到PHP，它将会去下级子目录（在php.ini中include_path设定）去寻找。这会允许你在全局位置下去安装库文件。</w:t>
      </w:r>
    </w:p>
    <w:p w:rsidR="00E4537C" w:rsidRPr="00F27C19" w:rsidRDefault="00E4537C">
      <w:pPr>
        <w:rPr>
          <w:color w:val="000000"/>
          <w:sz w:val="20"/>
          <w:szCs w:val="18"/>
        </w:rPr>
      </w:pPr>
      <w:r w:rsidRPr="00F27C19">
        <w:t>你可以修改，并提供一个绝对路径，比如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/var/arc/examplelib/src</w:t>
      </w:r>
      <w:r w:rsidRPr="00F27C19">
        <w:t>，但是之后每个人都需要在这个路径下安装库文件。</w:t>
      </w:r>
    </w:p>
    <w:p w:rsidR="00E4537C" w:rsidRPr="00F27C19" w:rsidRDefault="00E4537C">
      <w:pPr>
        <w:shd w:val="clear" w:color="auto" w:fill="DAEAF3"/>
        <w:spacing w:line="326" w:lineRule="atLeast"/>
        <w:rPr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NOTE: </w:t>
      </w:r>
      <w:r w:rsidRPr="00F27C19">
        <w:rPr>
          <w:rFonts w:cs="Arial"/>
          <w:color w:val="000000"/>
          <w:sz w:val="21"/>
          <w:szCs w:val="21"/>
        </w:rPr>
        <w:t>指定路径到目录，需要包含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__phutil_library_init__.php</w:t>
      </w:r>
      <w:r w:rsidRPr="00F27C19">
        <w:rPr>
          <w:rFonts w:cs="Arial"/>
          <w:color w:val="000000"/>
          <w:sz w:val="21"/>
          <w:szCs w:val="21"/>
        </w:rPr>
        <w:t>。例如，如果你的</w:t>
      </w:r>
      <w:r w:rsidRPr="00F27C19">
        <w:rPr>
          <w:color w:val="000000"/>
          <w:sz w:val="21"/>
          <w:szCs w:val="21"/>
        </w:rPr>
        <w:t>init</w:t>
      </w:r>
      <w:r w:rsidRPr="00F27C19">
        <w:rPr>
          <w:rFonts w:cs="Arial"/>
          <w:color w:val="000000"/>
          <w:sz w:val="21"/>
          <w:szCs w:val="21"/>
        </w:rPr>
        <w:t>文件在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examplelib/src/__phutil_library_ini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t__.php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需要指定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examplelib/src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而不是仅仅是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examplelib/</w:t>
      </w:r>
      <w:r w:rsidRPr="00F27C19">
        <w:rPr>
          <w:rStyle w:val="HTML"/>
          <w:rFonts w:ascii="Adobe 黑体 Std R" w:eastAsia="Adobe 黑体 Std R" w:hAnsi="Adobe 黑体 Std R" w:cs="Arial"/>
          <w:color w:val="000000"/>
          <w:sz w:val="21"/>
          <w:szCs w:val="21"/>
        </w:rPr>
        <w:t>。</w:t>
      </w:r>
    </w:p>
    <w:p w:rsidR="00E4537C" w:rsidRPr="00F27C19" w:rsidRDefault="00E4537C">
      <w:pPr>
        <w:rPr>
          <w:rFonts w:cs="Arial"/>
          <w:sz w:val="21"/>
          <w:szCs w:val="21"/>
        </w:rPr>
      </w:pPr>
      <w:r w:rsidRPr="00F27C19">
        <w:t>这里的意图是：</w:t>
      </w:r>
    </w:p>
    <w:p w:rsidR="00E4537C" w:rsidRPr="00F27C19" w:rsidRDefault="00E4537C" w:rsidP="00553E2F">
      <w:pPr>
        <w:numPr>
          <w:ilvl w:val="0"/>
          <w:numId w:val="51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sz w:val="21"/>
          <w:szCs w:val="21"/>
        </w:rPr>
        <w:t>将工程代码放在指定文档下，例如 support/arc/src/。</w:t>
      </w:r>
    </w:p>
    <w:p w:rsidR="00E4537C" w:rsidRPr="00F27C19" w:rsidRDefault="00E4537C" w:rsidP="00553E2F">
      <w:pPr>
        <w:numPr>
          <w:ilvl w:val="0"/>
          <w:numId w:val="51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sz w:val="21"/>
          <w:szCs w:val="21"/>
        </w:rPr>
        <w:t>将共享代码（比如，有强制代码规范，或者自动触发单元测试等）放在另一个代码库中，再去检查其他的代码库。</w:t>
      </w:r>
    </w:p>
    <w:p w:rsidR="00E4537C" w:rsidRPr="00F27C19" w:rsidRDefault="00E4537C" w:rsidP="00553E2F">
      <w:pPr>
        <w:numPr>
          <w:ilvl w:val="0"/>
          <w:numId w:val="51"/>
        </w:numPr>
        <w:shd w:val="clear" w:color="auto" w:fill="FFFFFF"/>
        <w:spacing w:line="326" w:lineRule="atLeast"/>
        <w:rPr>
          <w:rFonts w:cs="Arial"/>
          <w:color w:val="6B748C"/>
          <w:sz w:val="30"/>
          <w:szCs w:val="30"/>
        </w:rPr>
      </w:pPr>
      <w:r w:rsidRPr="00F27C19">
        <w:rPr>
          <w:sz w:val="21"/>
          <w:szCs w:val="21"/>
        </w:rPr>
        <w:t>或者将所有的东西都放在一个标准的地址中，然后将这个地址添加到include path中。</w:t>
      </w:r>
    </w:p>
    <w:p w:rsidR="00E4537C" w:rsidRPr="00F27C19" w:rsidRDefault="00E4537C">
      <w:pPr>
        <w:shd w:val="clear" w:color="auto" w:fill="FFFFFF"/>
        <w:spacing w:line="326" w:lineRule="atLeast"/>
        <w:rPr>
          <w:rFonts w:cs="Arial"/>
          <w:color w:val="6B748C"/>
          <w:sz w:val="30"/>
          <w:szCs w:val="30"/>
        </w:rPr>
      </w:pPr>
    </w:p>
    <w:p w:rsidR="00E4537C" w:rsidRPr="00F27C19" w:rsidRDefault="00E4537C">
      <w:pPr>
        <w:pStyle w:val="3"/>
      </w:pPr>
      <w:bookmarkStart w:id="140" w:name="running-without-arcconfi"/>
      <w:bookmarkStart w:id="141" w:name="_Toc385544152"/>
      <w:bookmarkEnd w:id="140"/>
      <w:r w:rsidRPr="00F27C19">
        <w:t>无</w:t>
      </w:r>
      <w:r w:rsidRPr="00F27C19">
        <w:rPr>
          <w:rFonts w:cs="Adobe 黑体 Std R"/>
        </w:rPr>
        <w:t xml:space="preserve"> </w:t>
      </w:r>
      <w:r w:rsidRPr="00F27C19">
        <w:t>.arcconfig文件运行</w:t>
      </w:r>
      <w:bookmarkEnd w:id="141"/>
    </w:p>
    <w:p w:rsidR="00E4537C" w:rsidRPr="00F27C19" w:rsidRDefault="00E4537C">
      <w:r w:rsidRPr="00F27C19">
        <w:t>不用配置.arcconfig文件，arc指令依旧可以在Git，subversion，或Mercurial的工作副本中工作。不过其中有些特性是必须要在.arcconfig文件中进行配置的，否则它们可能会不工作。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在无.arcconfig文件的情况下：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你可以通过arc set-config default &lt;uri&gt; (命令行)的方式来设置Phabricator的默认访问地址，或者使用—confuit-uri指定一个明确的访问地址。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你将不能通过arc命令去运行一个代码分析器（linter），除非你使用--engine选项明确指定。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即使通过--engine选项进行指定，你依旧不能使用自定义代码分析器。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lastRenderedPageBreak/>
        <w:t>你将不能通过arc命令去运行单元测试，除非你使用--engine选项明确指定。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你将不能通过arc diff命令去触发代码分析器和集成单元（测试）。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你将不能得到历史记录可变的Git工作副本。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你将不能指定一个代码库的编码格式。如果你没有通过--encoding 选项进行设定，那么将会使用默认的编码格式UTF-8。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你将不能为arc添加插件去修改现存的工作流程或者添加新的工作流程。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你将不能添加依赖库，除非你使用--load-phutil-library选项进行明确的指定。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符号集成引索，将不会工作。这个功能，允许用户在Differetial中通过鼠标点击函数名或类名称，直接跳转到其定义。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arc patch 指令将无法检测到你应用于错误工程上的修改。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subversion中，arc将不能确定项目的基准根，并且会假设基准根就是工作目录（subversion1.7或更早的版本），或者去检验基准根（subversion1.7之后的版本）。这就意味着，同一路径下的文件的修改将不会标记在同一个位置，并且会产生多个不同的路径。这将会给检查者带来困扰。有时还会阻碍补丁的使用，有可能一个文件的补丁被不同路径的另一文件使用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 xml:space="preserve">在subversion中，arc将无法猜测你要更新现存的哪一个版本；你必须使用--update或 --preview进行明确的指定，并且通过web借口附上diffs信息。  </w:t>
      </w:r>
    </w:p>
    <w:p w:rsidR="00E4537C" w:rsidRPr="00F27C19" w:rsidRDefault="00E4537C">
      <w:pPr>
        <w:pStyle w:val="3"/>
      </w:pPr>
      <w:bookmarkStart w:id="142" w:name="_Toc385544153"/>
      <w:r w:rsidRPr="00F27C19">
        <w:t>下一步</w:t>
      </w:r>
      <w:bookmarkEnd w:id="142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可以继续如下章节:</w:t>
      </w:r>
    </w:p>
    <w:p w:rsidR="00E4537C" w:rsidRPr="00F27C19" w:rsidRDefault="00E4537C" w:rsidP="00553E2F">
      <w:pPr>
        <w:numPr>
          <w:ilvl w:val="0"/>
          <w:numId w:val="49"/>
        </w:numPr>
      </w:pPr>
      <w:r w:rsidRPr="00F27C19">
        <w:rPr>
          <w:rFonts w:cs="Arial"/>
          <w:color w:val="000000"/>
          <w:sz w:val="23"/>
          <w:szCs w:val="23"/>
        </w:rPr>
        <w:t>返回到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07" w:history="1">
        <w:r w:rsidRPr="00F27C19">
          <w:rPr>
            <w:rStyle w:val="a6"/>
          </w:rPr>
          <w:t>Arcanist User Guide</w:t>
        </w:r>
      </w:hyperlink>
      <w:r w:rsidRPr="00F27C19">
        <w:rPr>
          <w:rFonts w:cs="Arial"/>
          <w:color w:val="000000"/>
          <w:sz w:val="23"/>
          <w:szCs w:val="23"/>
        </w:rPr>
        <w:t>.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43" w:name="_Toc385544154"/>
      <w:r w:rsidRPr="00F27C19">
        <w:t>Arcanist 使用教程: 自定义已存代码分析器</w:t>
      </w:r>
      <w:bookmarkEnd w:id="143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介绍应该如何自定义已存的代码分析器。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本节将解释如何细化代码分析器的行为。想要在一开始就配置代码分析器，可以参照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08" w:history="1">
        <w:r w:rsidRPr="00F27C19">
          <w:rPr>
            <w:rStyle w:val="a6"/>
          </w:rPr>
          <w:t>Arcanist User Guide: Configuring a New Project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和 </w:t>
      </w:r>
      <w:hyperlink r:id="rId109" w:history="1">
        <w:r w:rsidRPr="00F27C19">
          <w:rPr>
            <w:rStyle w:val="a6"/>
          </w:rPr>
          <w:t>Arcanist User Guide: Lint</w:t>
        </w:r>
      </w:hyperlink>
      <w:r w:rsidRPr="00F27C19">
        <w:rPr>
          <w:rFonts w:cs="Arial"/>
          <w:color w:val="000000"/>
          <w:sz w:val="23"/>
          <w:szCs w:val="23"/>
        </w:rPr>
        <w:t>章节。</w:t>
      </w:r>
    </w:p>
    <w:p w:rsidR="00E4537C" w:rsidRPr="00F27C19" w:rsidRDefault="00E4537C">
      <w:pPr>
        <w:pStyle w:val="3"/>
      </w:pPr>
      <w:bookmarkStart w:id="144" w:name="_Toc385544155"/>
      <w:r w:rsidRPr="00F27C19">
        <w:t>概述</w:t>
      </w:r>
      <w:bookmarkEnd w:id="144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Arcanist中可以使用的代码分析器有很多，你可能会在全部或部分项目中用到其中一（或几）个。本节将会介绍，如何自定义已存代码分析器作为新的引擎。</w:t>
      </w:r>
    </w:p>
    <w:p w:rsidR="00E4537C" w:rsidRPr="00F27C19" w:rsidRDefault="00E4537C">
      <w:r w:rsidRPr="00F27C19">
        <w:rPr>
          <w:rFonts w:cs="Arial"/>
          <w:color w:val="000000"/>
        </w:rPr>
        <w:t>首先，你需要设置一个引擎，可参考如下章节</w:t>
      </w:r>
      <w:r w:rsidRPr="00F27C19">
        <w:rPr>
          <w:rStyle w:val="apple-converted-space"/>
          <w:rFonts w:cs="Arial"/>
          <w:color w:val="000000"/>
        </w:rPr>
        <w:t> </w:t>
      </w:r>
      <w:hyperlink r:id="rId110" w:history="1">
        <w:r w:rsidRPr="00F27C19">
          <w:rPr>
            <w:rStyle w:val="a6"/>
          </w:rPr>
          <w:t>Arcanist User Guide: Lint</w:t>
        </w:r>
      </w:hyperlink>
      <w:r w:rsidRPr="00F27C19">
        <w:rPr>
          <w:rStyle w:val="apple-converted-space"/>
          <w:rFonts w:cs="Arial"/>
          <w:color w:val="000000"/>
        </w:rPr>
        <w:t> ，并且可能需要参考 </w:t>
      </w:r>
      <w:hyperlink r:id="rId111" w:history="1">
        <w:r w:rsidRPr="00F27C19">
          <w:rPr>
            <w:rStyle w:val="a6"/>
          </w:rPr>
          <w:t>Arcanist User Guide: Customizing Lint, Unit Tests and Workflows</w:t>
        </w:r>
      </w:hyperlink>
      <w:r w:rsidRPr="00F27C19">
        <w:rPr>
          <w:rFonts w:cs="Arial"/>
          <w:color w:val="000000"/>
        </w:rPr>
        <w:t>。然后，在跟着本节接下来的内容来对代码分析器进行自定义设置。</w:t>
      </w:r>
    </w:p>
    <w:p w:rsidR="00E4537C" w:rsidRPr="00F27C19" w:rsidRDefault="00E4537C">
      <w:pPr>
        <w:pStyle w:val="3"/>
      </w:pPr>
      <w:bookmarkStart w:id="145" w:name="general-guidelines"/>
      <w:bookmarkStart w:id="146" w:name="_Toc385544156"/>
      <w:bookmarkEnd w:id="145"/>
      <w:r w:rsidRPr="00F27C19">
        <w:lastRenderedPageBreak/>
        <w:t>普遍准则</w:t>
      </w:r>
      <w:bookmarkEnd w:id="146"/>
    </w:p>
    <w:p w:rsidR="00E4537C" w:rsidRPr="00F27C19" w:rsidRDefault="00E4537C">
      <w:r w:rsidRPr="00F27C19">
        <w:t>你需要通过配置或调节，来自定义代码分析器，而不是扩展他们——他们当中有些实现并不一定稳定。如果一个代码分析器的配置选项，对于你得需求来说，不够灵活，提交一个可以使它配置提高的补丁，让其更完善。</w:t>
      </w:r>
    </w:p>
    <w:p w:rsidR="00E4537C" w:rsidRPr="00F27C19" w:rsidRDefault="00E4537C">
      <w:pPr>
        <w:pStyle w:val="3"/>
      </w:pPr>
      <w:bookmarkStart w:id="147" w:name="_Toc385544157"/>
      <w:r w:rsidRPr="00F27C19">
        <w:t>修改严宽规则</w:t>
      </w:r>
      <w:bookmarkEnd w:id="147"/>
    </w:p>
    <w:p w:rsidR="00E4537C" w:rsidRPr="00F27C19" w:rsidRDefault="00E4537C">
      <w:pPr>
        <w:rPr>
          <w:rStyle w:val="nv"/>
          <w:rFonts w:cs="Courier New"/>
          <w:color w:val="001294"/>
        </w:rPr>
      </w:pPr>
      <w:r w:rsidRPr="00F27C19">
        <w:t>默认情况下，大多数代码分析器将会把分析信息当做错误处理。不过，你可能想对这些信息降低严宽程度（例如，把“视为错误”降低到“视为警告”）。要想降低严宽长程度，需要调用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setCustomSeverityMap()</w:t>
      </w:r>
      <w:r w:rsidRPr="00F27C19">
        <w:t>函数：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new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();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v"/>
          <w:rFonts w:eastAsia="Adobe 黑体 Std R" w:cs="Courier New"/>
          <w:color w:val="001294"/>
        </w:rPr>
      </w:pPr>
      <w:r w:rsidRPr="00F27C19">
        <w:rPr>
          <w:rStyle w:val="c"/>
          <w:rFonts w:eastAsia="Adobe 黑体 Std R" w:cs="Courier New"/>
          <w:color w:val="74777D"/>
        </w:rPr>
        <w:t>// Change "missing newline at end of file" message from error to warning.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setCustomSeverityMap</w:t>
      </w:r>
      <w:r w:rsidRPr="00F27C19">
        <w:rPr>
          <w:rStyle w:val="k"/>
          <w:rFonts w:eastAsia="Adobe 黑体 Std R" w:cs="Courier New"/>
          <w:color w:val="AA4000"/>
        </w:rPr>
        <w:t>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::</w:t>
      </w:r>
      <w:r w:rsidRPr="00F27C19">
        <w:rPr>
          <w:rStyle w:val="na"/>
          <w:rFonts w:eastAsia="Adobe 黑体 Std R" w:cs="Courier New"/>
          <w:color w:val="354BB3"/>
        </w:rPr>
        <w:t>LINT_EOF_NEWLINE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ArcanistLintSeverity</w:t>
      </w:r>
      <w:r w:rsidRPr="00F27C19">
        <w:rPr>
          <w:rStyle w:val="k"/>
          <w:rFonts w:eastAsia="Adobe 黑体 Std R" w:cs="Courier New"/>
          <w:color w:val="AA4000"/>
        </w:rPr>
        <w:t>::</w:t>
      </w:r>
      <w:r w:rsidRPr="00F27C19">
        <w:rPr>
          <w:rStyle w:val="na"/>
          <w:rFonts w:eastAsia="Adobe 黑体 Std R" w:cs="Courier New"/>
          <w:color w:val="354BB3"/>
        </w:rPr>
        <w:t>SEVERITY_WARNING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apple-converted-space"/>
          <w:rFonts w:eastAsia="Adobe 黑体 Std R" w:cs="Arial"/>
          <w:color w:val="000000"/>
          <w:sz w:val="23"/>
          <w:szCs w:val="23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));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可见 </w:t>
      </w:r>
      <w:hyperlink r:id="rId112" w:history="1">
        <w:r w:rsidRPr="00F27C19">
          <w:rPr>
            <w:rStyle w:val="a6"/>
          </w:rPr>
          <w:t>ArcanistLintSeverity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章节，里面列举了很多控制严宽的常数。</w:t>
      </w:r>
    </w:p>
    <w:p w:rsidR="00E4537C" w:rsidRPr="00F27C19" w:rsidRDefault="00E4537C">
      <w:pPr>
        <w:pStyle w:val="3"/>
      </w:pPr>
      <w:bookmarkStart w:id="148" w:name="_Toc385544158"/>
      <w:r w:rsidRPr="00F27C19">
        <w:t>屏蔽严宽规则</w:t>
      </w:r>
      <w:bookmarkEnd w:id="148"/>
    </w:p>
    <w:p w:rsidR="00E4537C" w:rsidRPr="00F27C19" w:rsidRDefault="00E4537C">
      <w:pPr>
        <w:rPr>
          <w:rStyle w:val="nv"/>
          <w:rFonts w:cs="Courier New"/>
          <w:color w:val="001294"/>
        </w:rPr>
      </w:pPr>
      <w:r w:rsidRPr="00F27C19">
        <w:t>为了完全屏蔽严宽规则，可以对严宽变量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SEVERITY_DISABLED</w:t>
      </w:r>
      <w:r w:rsidRPr="00F27C19">
        <w:t>进行设置：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new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();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v"/>
          <w:rFonts w:eastAsia="Adobe 黑体 Std R" w:cs="Courier New"/>
          <w:color w:val="001294"/>
        </w:rPr>
      </w:pPr>
      <w:r w:rsidRPr="00F27C19">
        <w:rPr>
          <w:rStyle w:val="c"/>
          <w:rFonts w:eastAsia="Adobe 黑体 Std R" w:cs="Courier New"/>
          <w:color w:val="74777D"/>
        </w:rPr>
        <w:t>// Disable "Tab Literal" message.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setCustomSeverityMap</w:t>
      </w:r>
      <w:r w:rsidRPr="00F27C19">
        <w:rPr>
          <w:rStyle w:val="k"/>
          <w:rFonts w:eastAsia="Adobe 黑体 Std R" w:cs="Courier New"/>
          <w:color w:val="AA4000"/>
        </w:rPr>
        <w:t>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::</w:t>
      </w:r>
      <w:r w:rsidRPr="00F27C19">
        <w:rPr>
          <w:rStyle w:val="na"/>
          <w:rFonts w:eastAsia="Adobe 黑体 Std R" w:cs="Courier New"/>
          <w:color w:val="354BB3"/>
        </w:rPr>
        <w:t>LINT_TAB_LITERAL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ArcanistLintSeverity</w:t>
      </w:r>
      <w:r w:rsidRPr="00F27C19">
        <w:rPr>
          <w:rStyle w:val="k"/>
          <w:rFonts w:eastAsia="Adobe 黑体 Std R" w:cs="Courier New"/>
          <w:color w:val="AA4000"/>
        </w:rPr>
        <w:t>::</w:t>
      </w:r>
      <w:r w:rsidRPr="00F27C19">
        <w:rPr>
          <w:rStyle w:val="na"/>
          <w:rFonts w:eastAsia="Adobe 黑体 Std R" w:cs="Courier New"/>
          <w:color w:val="354BB3"/>
        </w:rPr>
        <w:t>SEVERITY_DISABLED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));</w:t>
      </w:r>
    </w:p>
    <w:p w:rsidR="00E4537C" w:rsidRPr="00F27C19" w:rsidRDefault="00E4537C">
      <w:pPr>
        <w:pStyle w:val="3"/>
      </w:pPr>
      <w:bookmarkStart w:id="149" w:name="_Toc385544159"/>
      <w:r w:rsidRPr="00F27C19">
        <w:t>运行多个规则集</w:t>
      </w:r>
      <w:bookmarkEnd w:id="149"/>
    </w:p>
    <w:p w:rsidR="00E4537C" w:rsidRPr="00F27C19" w:rsidRDefault="00E4537C">
      <w:r w:rsidRPr="00F27C19">
        <w:t>如果你想要使用同一个代码分析器，对不同格式的文件进行分析。就需要根据文件的格式进行二次实例化，并且配置适当的实例。</w:t>
      </w:r>
    </w:p>
    <w:p w:rsidR="00E4537C" w:rsidRPr="00F27C19" w:rsidRDefault="00E4537C">
      <w:pPr>
        <w:rPr>
          <w:rStyle w:val="nv"/>
          <w:rFonts w:cs="Courier New"/>
          <w:color w:val="001294"/>
        </w:rPr>
      </w:pPr>
      <w:r w:rsidRPr="00F27C19">
        <w:lastRenderedPageBreak/>
        <w:t>例如，以下规则将会强制不同的语言使用不同的最大列宽值：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$linters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array();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v"/>
          <w:rFonts w:eastAsia="Adobe 黑体 Std R" w:cs="Courier New"/>
          <w:color w:val="001294"/>
        </w:rPr>
      </w:pPr>
      <w:r w:rsidRPr="00F27C19">
        <w:rPr>
          <w:rStyle w:val="c"/>
          <w:rFonts w:eastAsia="Adobe 黑体 Std R" w:cs="Courier New"/>
          <w:color w:val="74777D"/>
        </w:rPr>
        <w:t>// Warn on JS/CSS lines longer than 80 columns.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$linters</w:t>
      </w:r>
      <w:r w:rsidRPr="00F27C19">
        <w:rPr>
          <w:rStyle w:val="k"/>
          <w:rFonts w:eastAsia="Adobe 黑体 Std R" w:cs="Courier New"/>
          <w:color w:val="AA4000"/>
        </w:rPr>
        <w:t>[</w:t>
      </w:r>
      <w:r w:rsidRPr="00F27C19">
        <w:rPr>
          <w:rStyle w:val="s"/>
          <w:rFonts w:eastAsia="Adobe 黑体 Std R" w:cs="Courier New"/>
          <w:color w:val="766510"/>
        </w:rPr>
        <w:t>'TextLinter80Col'</w:t>
      </w:r>
      <w:r w:rsidRPr="00F27C19">
        <w:rPr>
          <w:rStyle w:val="k"/>
          <w:rFonts w:eastAsia="Adobe 黑体 Std R" w:cs="Courier New"/>
          <w:color w:val="AA4000"/>
        </w:rPr>
        <w:t>]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f"/>
          <w:rFonts w:eastAsia="Adobe 黑体 Std R" w:cs="Courier New"/>
          <w:color w:val="004012"/>
        </w:rPr>
        <w:t>id</w:t>
      </w:r>
      <w:r w:rsidRPr="00F27C19">
        <w:rPr>
          <w:rStyle w:val="k"/>
          <w:rFonts w:eastAsia="Adobe 黑体 Std R" w:cs="Courier New"/>
          <w:color w:val="AA4000"/>
        </w:rPr>
        <w:t>(new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())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setPaths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nf"/>
          <w:rFonts w:eastAsia="Adobe 黑体 Std R" w:cs="Courier New"/>
          <w:color w:val="004012"/>
        </w:rPr>
        <w:t>preg_grep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s"/>
          <w:rFonts w:eastAsia="Adobe 黑体 Std R" w:cs="Courier New"/>
          <w:color w:val="766510"/>
        </w:rPr>
        <w:t>'/\.(js|css)$/'</w:t>
      </w:r>
      <w:r w:rsidRPr="00F27C19">
        <w:rPr>
          <w:rStyle w:val="k"/>
          <w:rFonts w:eastAsia="Adobe 黑体 Std R" w:cs="Courier New"/>
          <w:color w:val="AA4000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v"/>
          <w:rFonts w:eastAsia="Adobe 黑体 Std R" w:cs="Courier New"/>
          <w:color w:val="001294"/>
        </w:rPr>
        <w:t>$paths</w:t>
      </w:r>
      <w:r w:rsidRPr="00F27C19">
        <w:rPr>
          <w:rStyle w:val="k"/>
          <w:rFonts w:eastAsia="Adobe 黑体 Std R" w:cs="Courier New"/>
          <w:color w:val="AA4000"/>
        </w:rPr>
        <w:t>));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v"/>
          <w:rFonts w:eastAsia="Adobe 黑体 Std R" w:cs="Courier New"/>
          <w:color w:val="001294"/>
        </w:rPr>
      </w:pPr>
      <w:r w:rsidRPr="00F27C19">
        <w:rPr>
          <w:rStyle w:val="c"/>
          <w:rFonts w:eastAsia="Adobe 黑体 Std R" w:cs="Courier New"/>
          <w:color w:val="74777D"/>
        </w:rPr>
        <w:t>// Warn on Java lines longer than 120 columns.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$linters</w:t>
      </w:r>
      <w:r w:rsidRPr="00F27C19">
        <w:rPr>
          <w:rStyle w:val="k"/>
          <w:rFonts w:eastAsia="Adobe 黑体 Std R" w:cs="Courier New"/>
          <w:color w:val="AA4000"/>
        </w:rPr>
        <w:t>[</w:t>
      </w:r>
      <w:r w:rsidRPr="00F27C19">
        <w:rPr>
          <w:rStyle w:val="s"/>
          <w:rFonts w:eastAsia="Adobe 黑体 Std R" w:cs="Courier New"/>
          <w:color w:val="766510"/>
        </w:rPr>
        <w:t>'TextLinter120Col'</w:t>
      </w:r>
      <w:r w:rsidRPr="00F27C19">
        <w:rPr>
          <w:rStyle w:val="k"/>
          <w:rFonts w:eastAsia="Adobe 黑体 Std R" w:cs="Courier New"/>
          <w:color w:val="AA4000"/>
        </w:rPr>
        <w:t>]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f"/>
          <w:rFonts w:eastAsia="Adobe 黑体 Std R" w:cs="Courier New"/>
          <w:color w:val="004012"/>
        </w:rPr>
        <w:t>id</w:t>
      </w:r>
      <w:r w:rsidRPr="00F27C19">
        <w:rPr>
          <w:rStyle w:val="k"/>
          <w:rFonts w:eastAsia="Adobe 黑体 Std R" w:cs="Courier New"/>
          <w:color w:val="AA4000"/>
        </w:rPr>
        <w:t>(new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())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setMaxLineLength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m"/>
          <w:rFonts w:eastAsia="Adobe 黑体 Std R" w:cs="Courier New"/>
          <w:color w:val="601200"/>
        </w:rPr>
        <w:t>120</w:t>
      </w:r>
      <w:r w:rsidRPr="00F27C19">
        <w:rPr>
          <w:rStyle w:val="k"/>
          <w:rFonts w:eastAsia="Adobe 黑体 Std R" w:cs="Courier New"/>
          <w:color w:val="AA4000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setPaths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nf"/>
          <w:rFonts w:eastAsia="Adobe 黑体 Std R" w:cs="Courier New"/>
          <w:color w:val="004012"/>
        </w:rPr>
        <w:t>preg_grep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s"/>
          <w:rFonts w:eastAsia="Adobe 黑体 Std R" w:cs="Courier New"/>
          <w:color w:val="766510"/>
        </w:rPr>
        <w:t>'/\.(java)$/'</w:t>
      </w:r>
      <w:r w:rsidRPr="00F27C19">
        <w:rPr>
          <w:rStyle w:val="k"/>
          <w:rFonts w:eastAsia="Adobe 黑体 Std R" w:cs="Courier New"/>
          <w:color w:val="AA4000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v"/>
          <w:rFonts w:eastAsia="Adobe 黑体 Std R" w:cs="Courier New"/>
          <w:color w:val="001294"/>
        </w:rPr>
        <w:t>$paths</w:t>
      </w:r>
      <w:r w:rsidRPr="00F27C19">
        <w:rPr>
          <w:rStyle w:val="k"/>
          <w:rFonts w:eastAsia="Adobe 黑体 Std R" w:cs="Courier New"/>
          <w:color w:val="AA4000"/>
        </w:rPr>
        <w:t>));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k"/>
          <w:rFonts w:eastAsia="Adobe 黑体 Std R" w:cs="Courier New"/>
          <w:color w:val="AA4000"/>
        </w:rPr>
        <w:t>return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v"/>
          <w:rFonts w:eastAsia="Adobe 黑体 Std R" w:cs="Courier New"/>
          <w:color w:val="001294"/>
        </w:rPr>
        <w:t>$linters</w:t>
      </w:r>
      <w:r w:rsidRPr="00F27C19">
        <w:rPr>
          <w:rStyle w:val="k"/>
          <w:rFonts w:eastAsia="Adobe 黑体 Std R" w:cs="Courier New"/>
          <w:color w:val="AA4000"/>
        </w:rPr>
        <w:t>;</w:t>
      </w:r>
    </w:p>
    <w:p w:rsidR="00E4537C" w:rsidRPr="00F27C19" w:rsidRDefault="00E4537C">
      <w:pPr>
        <w:pStyle w:val="3"/>
      </w:pPr>
      <w:bookmarkStart w:id="150" w:name="customizing-specific-lin"/>
      <w:bookmarkStart w:id="151" w:name="_Toc385544160"/>
      <w:bookmarkEnd w:id="150"/>
      <w:r w:rsidRPr="00F27C19">
        <w:t>自定义指定代码分析器</w:t>
      </w:r>
      <w:bookmarkEnd w:id="151"/>
    </w:p>
    <w:p w:rsidR="00E4537C" w:rsidRPr="00F27C19" w:rsidRDefault="00E4537C">
      <w:r w:rsidRPr="00F27C19">
        <w:t>一些代码分析器需要特别定义或者配置。一些公共选项记列在这里，其中有咨询类记录的完整信息。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1"/>
          <w:szCs w:val="21"/>
        </w:rPr>
      </w:pPr>
      <w:bookmarkStart w:id="152" w:name="arcanisttextlinter"/>
      <w:bookmarkEnd w:id="152"/>
      <w:r w:rsidRPr="00F27C19">
        <w:rPr>
          <w:rFonts w:ascii="Adobe 黑体 Std R" w:hAnsi="Adobe 黑体 Std R"/>
        </w:rPr>
        <w:t>ArcanistTextLinter</w:t>
      </w:r>
    </w:p>
    <w:p w:rsidR="00E4537C" w:rsidRPr="00F27C19" w:rsidRDefault="00E4537C" w:rsidP="00553E2F">
      <w:pPr>
        <w:numPr>
          <w:ilvl w:val="0"/>
          <w:numId w:val="63"/>
        </w:numPr>
        <w:shd w:val="clear" w:color="auto" w:fill="FFFFFF"/>
        <w:spacing w:line="326" w:lineRule="atLeast"/>
      </w:pPr>
      <w:r w:rsidRPr="00F27C19">
        <w:rPr>
          <w:rStyle w:val="apple-converted-space"/>
          <w:rFonts w:cs="Arial"/>
          <w:color w:val="000000"/>
          <w:sz w:val="21"/>
          <w:szCs w:val="21"/>
        </w:rPr>
        <w:t>使用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setMaxLineLength()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来修改80字符列宽警告（或者其他）。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1"/>
          <w:szCs w:val="21"/>
        </w:rPr>
      </w:pPr>
      <w:bookmarkStart w:id="153" w:name="arcanistxhpastlinter"/>
      <w:bookmarkEnd w:id="153"/>
      <w:r w:rsidRPr="00F27C19">
        <w:rPr>
          <w:rFonts w:ascii="Adobe 黑体 Std R" w:hAnsi="Adobe 黑体 Std R"/>
        </w:rPr>
        <w:t>ArcanistXHPASTLinter</w:t>
      </w:r>
    </w:p>
    <w:p w:rsidR="00E4537C" w:rsidRPr="00F27C19" w:rsidRDefault="00E4537C" w:rsidP="00553E2F">
      <w:pPr>
        <w:numPr>
          <w:ilvl w:val="0"/>
          <w:numId w:val="63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在.arcconfig中使用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lint.xhpast.naminghook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来复写一些惯例。</w:t>
      </w:r>
      <w:r w:rsidRPr="00F27C19">
        <w:rPr>
          <w:rFonts w:cs="Arial"/>
          <w:color w:val="000000"/>
          <w:sz w:val="21"/>
          <w:szCs w:val="21"/>
        </w:rPr>
        <w:t xml:space="preserve"> 更多详细信息，可参照</w:t>
      </w:r>
      <w:hyperlink r:id="rId113" w:history="1">
        <w:r w:rsidRPr="00F27C19">
          <w:rPr>
            <w:rStyle w:val="a6"/>
            <w:sz w:val="21"/>
            <w:szCs w:val="21"/>
          </w:rPr>
          <w:t>ArcanistXHPASTLintNamingHook</w:t>
        </w:r>
      </w:hyperlink>
      <w:r w:rsidRPr="00F27C19">
        <w:rPr>
          <w:rStyle w:val="apple-converted-space"/>
          <w:rFonts w:cs="Arial"/>
          <w:color w:val="000000"/>
          <w:sz w:val="21"/>
          <w:szCs w:val="21"/>
        </w:rPr>
        <w:t> 章节</w:t>
      </w:r>
      <w:r w:rsidRPr="00F27C19">
        <w:rPr>
          <w:rFonts w:cs="Arial"/>
          <w:color w:val="000000"/>
          <w:sz w:val="21"/>
          <w:szCs w:val="21"/>
        </w:rPr>
        <w:t>, 并且在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14" w:history="1">
        <w:r w:rsidRPr="00F27C19">
          <w:rPr>
            <w:rStyle w:val="a6"/>
            <w:sz w:val="21"/>
            <w:szCs w:val="21"/>
          </w:rPr>
          <w:t>PhabricatorSymbolNameLinter</w:t>
        </w:r>
      </w:hyperlink>
      <w:r w:rsidRPr="00F27C19">
        <w:rPr>
          <w:rStyle w:val="apple-converted-space"/>
          <w:rFonts w:cs="Arial"/>
          <w:color w:val="000000"/>
          <w:sz w:val="21"/>
          <w:szCs w:val="21"/>
        </w:rPr>
        <w:t> 章节有一个使用范例。</w:t>
      </w:r>
    </w:p>
    <w:p w:rsidR="00E4537C" w:rsidRPr="00F27C19" w:rsidRDefault="00E4537C" w:rsidP="00553E2F">
      <w:pPr>
        <w:numPr>
          <w:ilvl w:val="0"/>
          <w:numId w:val="63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使用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getXHPASTTreeForPath()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在其他的代码分析器中复用AAST配置。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54" w:name="_Toc385544161"/>
      <w:r w:rsidRPr="00F27C19">
        <w:t>Arcanist 使用教程: 自定义代码分析器, 单元测试和工作流</w:t>
      </w:r>
      <w:bookmarkEnd w:id="154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介绍如何构建新的类，去控制Arcanist的行为。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55" w:name="_Toc385544162"/>
      <w:r w:rsidRPr="00F27C19">
        <w:lastRenderedPageBreak/>
        <w:t>概述</w:t>
      </w:r>
      <w:bookmarkEnd w:id="155"/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Arcanist有一些基本的配置选项，在.arconfig中可用 (详细信息可见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15" w:history="1">
        <w:r w:rsidRPr="00F27C19">
          <w:rPr>
            <w:rStyle w:val="a6"/>
          </w:rPr>
          <w:t>Arcanist User Guide: Configuring a New Project</w:t>
        </w:r>
      </w:hyperlink>
      <w:r w:rsidRPr="00F27C19">
        <w:rPr>
          <w:rFonts w:cs="Arial"/>
          <w:color w:val="000000"/>
          <w:sz w:val="23"/>
          <w:szCs w:val="23"/>
        </w:rPr>
        <w:t>章节), 但是它们也并不能处理所有事情。如果你想要从更深层次上自定义Arcanist，你需要构建新的类。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例如：</w:t>
      </w:r>
    </w:p>
    <w:p w:rsidR="00E4537C" w:rsidRPr="00F27C19" w:rsidRDefault="00E4537C" w:rsidP="00553E2F">
      <w:pPr>
        <w:numPr>
          <w:ilvl w:val="0"/>
          <w:numId w:val="7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如果你想要配置代码分析器，或者添加新的代码分析器，你需要创建一个新类，作为</w:t>
      </w:r>
      <w:hyperlink r:id="rId116" w:history="1">
        <w:r w:rsidRPr="00F27C19">
          <w:rPr>
            <w:rStyle w:val="a6"/>
            <w:sz w:val="21"/>
            <w:szCs w:val="21"/>
          </w:rPr>
          <w:t>ArcanistLintEngine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 w:rsidP="00553E2F">
      <w:pPr>
        <w:numPr>
          <w:ilvl w:val="0"/>
          <w:numId w:val="7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如果你想要在架构中集成一个单元测试，你需要创建一个新类，作为</w:t>
      </w:r>
      <w:hyperlink r:id="rId117" w:history="1">
        <w:r w:rsidRPr="00F27C19">
          <w:rPr>
            <w:rStyle w:val="a6"/>
            <w:sz w:val="21"/>
            <w:szCs w:val="21"/>
          </w:rPr>
          <w:t>ArcanistBaseUnitTestEngine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 w:rsidP="00553E2F">
      <w:pPr>
        <w:numPr>
          <w:ilvl w:val="0"/>
          <w:numId w:val="72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如果你想修改工作流的动作，或者添加新的工作流，你需要创建一个新类，作为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18" w:history="1">
        <w:r w:rsidRPr="00F27C19">
          <w:rPr>
            <w:rStyle w:val="a6"/>
            <w:sz w:val="21"/>
            <w:szCs w:val="21"/>
          </w:rPr>
          <w:t>ArcanistConfiguration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>
      <w:pPr>
        <w:rPr>
          <w:rFonts w:cs="Arial"/>
          <w:sz w:val="21"/>
          <w:szCs w:val="21"/>
        </w:rPr>
      </w:pPr>
      <w:r w:rsidRPr="00F27C19">
        <w:rPr>
          <w:rFonts w:cs="Arial"/>
          <w:sz w:val="23"/>
          <w:szCs w:val="23"/>
        </w:rPr>
        <w:t>Arcanist是通过一种依赖注入方式工作的。例如，Arcanist 在默认情况下是不按照代码分析器的规则运行的，但是你可以通过在.arcconfig对lint.engineich变量设置对应得名字，作为</w:t>
      </w:r>
      <w:hyperlink r:id="rId119" w:history="1">
        <w:r w:rsidRPr="00F27C19">
          <w:rPr>
            <w:rStyle w:val="a6"/>
          </w:rPr>
          <w:t>ArcanistLintEngine</w:t>
        </w:r>
      </w:hyperlink>
      <w:r w:rsidRPr="00F27C19">
        <w:rPr>
          <w:rFonts w:cs="Arial"/>
          <w:sz w:val="23"/>
          <w:szCs w:val="23"/>
        </w:rPr>
        <w:t>的扩展，使Arcanist使用对应的代码分析器规则。当Arcanist运行在你的项目中，Arcanist为了让代码分析器工作，它将会加载这个类，并且调用对应方法。不过在让代码分析器工作钱，你还得做三件事情：</w:t>
      </w:r>
    </w:p>
    <w:p w:rsidR="00E4537C" w:rsidRPr="00F27C19" w:rsidRDefault="00E4537C" w:rsidP="00553E2F">
      <w:pPr>
        <w:numPr>
          <w:ilvl w:val="0"/>
          <w:numId w:val="87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sz w:val="21"/>
          <w:szCs w:val="21"/>
        </w:rPr>
        <w:t>确定写了特定类</w:t>
      </w:r>
    </w:p>
    <w:p w:rsidR="00E4537C" w:rsidRPr="00F27C19" w:rsidRDefault="00E4537C" w:rsidP="00553E2F">
      <w:pPr>
        <w:numPr>
          <w:ilvl w:val="0"/>
          <w:numId w:val="87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sz w:val="21"/>
          <w:szCs w:val="21"/>
        </w:rPr>
        <w:t>为.arcconfig存在的类，添加库文件</w:t>
      </w:r>
    </w:p>
    <w:p w:rsidR="00E4537C" w:rsidRPr="00F27C19" w:rsidRDefault="00E4537C" w:rsidP="00553E2F">
      <w:pPr>
        <w:numPr>
          <w:ilvl w:val="0"/>
          <w:numId w:val="87"/>
        </w:numPr>
        <w:shd w:val="clear" w:color="auto" w:fill="FFFFFF"/>
        <w:spacing w:line="326" w:lineRule="atLeast"/>
      </w:pPr>
      <w:r w:rsidRPr="00F27C19">
        <w:rPr>
          <w:rFonts w:cs="Arial"/>
          <w:sz w:val="21"/>
          <w:szCs w:val="21"/>
        </w:rPr>
        <w:t>在你的.arcconfig文件中对变量lint.engine, unit.engine,或arcanist_configuration添加特定类的名字。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56" w:name="create-a-libphutil-libra"/>
      <w:bookmarkStart w:id="157" w:name="_Toc385544163"/>
      <w:bookmarkEnd w:id="156"/>
      <w:r w:rsidRPr="00F27C19">
        <w:t>创建一个libphutil库</w:t>
      </w:r>
      <w:bookmarkEnd w:id="157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rPr>
          <w:rFonts w:cs="Arial"/>
          <w:color w:val="000000"/>
        </w:rPr>
        <w:t>在创建完类了以后，你需要马上为现存的类创建一个库。可以在参考</w:t>
      </w:r>
      <w:r w:rsidRPr="00F27C19">
        <w:rPr>
          <w:rStyle w:val="apple-converted-space"/>
          <w:rFonts w:cs="Arial"/>
          <w:color w:val="000000"/>
        </w:rPr>
        <w:t> </w:t>
      </w:r>
      <w:hyperlink r:id="rId120" w:history="1">
        <w:r w:rsidRPr="00F27C19">
          <w:rPr>
            <w:rStyle w:val="a6"/>
          </w:rPr>
          <w:t>libphutil Libraries User Guide</w:t>
        </w:r>
      </w:hyperlink>
      <w:r w:rsidRPr="00F27C19">
        <w:rPr>
          <w:rFonts w:cs="Arial"/>
          <w:color w:val="000000"/>
        </w:rPr>
        <w:t>章节之后，在通过对.arcconfig文件进行类似如下的修改，来加载指定库。</w:t>
      </w:r>
      <w:r w:rsidR="008202BE" w:rsidRPr="00F27C19">
        <w:rPr>
          <w:rFonts w:cs="Arial" w:hint="eastAsia"/>
          <w:color w:val="000000"/>
        </w:rPr>
        <w:t>在生成</w:t>
      </w:r>
      <w:r w:rsidR="008202BE" w:rsidRPr="00F27C19">
        <w:rPr>
          <w:rFonts w:cs="Arial"/>
          <w:color w:val="000000"/>
        </w:rPr>
        <w:t>libphutil库之前</w:t>
      </w:r>
      <w:r w:rsidR="008202BE" w:rsidRPr="00F27C19">
        <w:rPr>
          <w:rFonts w:cs="Arial" w:hint="eastAsia"/>
          <w:color w:val="000000"/>
        </w:rPr>
        <w:t>，</w:t>
      </w:r>
      <w:r w:rsidR="008202BE" w:rsidRPr="00F27C19">
        <w:rPr>
          <w:rFonts w:cs="Arial"/>
          <w:color w:val="000000"/>
        </w:rPr>
        <w:t>需要在</w:t>
      </w:r>
      <w:r w:rsidR="008202BE" w:rsidRPr="00F27C19">
        <w:rPr>
          <w:rFonts w:cs="Arial" w:hint="eastAsia"/>
          <w:color w:val="000000"/>
        </w:rPr>
        <w:t>&lt;</w:t>
      </w:r>
      <w:r w:rsidR="008202BE" w:rsidRPr="00F27C19">
        <w:rPr>
          <w:rFonts w:cs="Arial"/>
          <w:color w:val="000000"/>
        </w:rPr>
        <w:t>YOUR_PATH</w:t>
      </w:r>
      <w:r w:rsidR="008202BE" w:rsidRPr="00F27C19">
        <w:rPr>
          <w:rFonts w:cs="Arial" w:hint="eastAsia"/>
          <w:color w:val="000000"/>
        </w:rPr>
        <w:t>&gt;</w:t>
      </w:r>
      <w:r w:rsidR="008202BE" w:rsidRPr="00F27C19">
        <w:rPr>
          <w:rFonts w:cs="Arial"/>
          <w:color w:val="000000"/>
        </w:rPr>
        <w:t>/libphutil/scripts</w:t>
      </w:r>
      <w:r w:rsidR="008202BE" w:rsidRPr="00F27C19">
        <w:rPr>
          <w:rFonts w:cs="Arial" w:hint="eastAsia"/>
          <w:color w:val="000000"/>
        </w:rPr>
        <w:t>下</w:t>
      </w:r>
      <w:r w:rsidR="008202BE" w:rsidRPr="00F27C19">
        <w:rPr>
          <w:rFonts w:cs="Arial"/>
          <w:color w:val="000000"/>
        </w:rPr>
        <w:t>运行build_xhpast.sh</w:t>
      </w:r>
      <w:r w:rsidR="008202BE" w:rsidRPr="00F27C19">
        <w:rPr>
          <w:rFonts w:cs="Arial" w:hint="eastAsia"/>
          <w:color w:val="000000"/>
        </w:rPr>
        <w:t>脚本，</w:t>
      </w:r>
      <w:r w:rsidR="008202BE" w:rsidRPr="00F27C19">
        <w:rPr>
          <w:rFonts w:cs="Arial"/>
          <w:color w:val="000000"/>
        </w:rPr>
        <w:t>来生成xhpast</w:t>
      </w:r>
      <w:r w:rsidR="008202BE" w:rsidRPr="00F27C19">
        <w:rPr>
          <w:rFonts w:cs="Arial" w:hint="eastAsia"/>
          <w:color w:val="000000"/>
        </w:rPr>
        <w:t>库</w:t>
      </w:r>
      <w:r w:rsidR="008202BE" w:rsidRPr="00F27C19">
        <w:rPr>
          <w:rFonts w:cs="Arial"/>
          <w:color w:val="000000"/>
        </w:rPr>
        <w:t>文件</w:t>
      </w:r>
      <w:r w:rsidR="008202BE" w:rsidRPr="00F27C19">
        <w:rPr>
          <w:rFonts w:cs="Arial" w:hint="eastAsia"/>
          <w:color w:val="000000"/>
        </w:rPr>
        <w:t>。</w:t>
      </w:r>
      <w:r w:rsidR="008202BE" w:rsidRPr="00F27C19">
        <w:rPr>
          <w:rFonts w:cs="Arial"/>
          <w:color w:val="000000"/>
        </w:rPr>
        <w:t>在</w:t>
      </w:r>
      <w:r w:rsidR="008202BE" w:rsidRPr="00F27C19">
        <w:rPr>
          <w:rFonts w:cs="Arial" w:hint="eastAsia"/>
          <w:color w:val="000000"/>
        </w:rPr>
        <w:t>生成</w:t>
      </w:r>
      <w:r w:rsidR="00824581" w:rsidRPr="00F27C19">
        <w:rPr>
          <w:rFonts w:cs="Arial"/>
          <w:color w:val="000000"/>
        </w:rPr>
        <w:t>libphuti</w:t>
      </w:r>
      <w:r w:rsidR="008202BE" w:rsidRPr="00F27C19">
        <w:rPr>
          <w:rFonts w:cs="Arial"/>
          <w:color w:val="000000"/>
        </w:rPr>
        <w:t>l</w:t>
      </w:r>
      <w:r w:rsidR="00824581" w:rsidRPr="00F27C19">
        <w:rPr>
          <w:rFonts w:cs="Arial" w:hint="eastAsia"/>
          <w:color w:val="000000"/>
        </w:rPr>
        <w:t>库</w:t>
      </w:r>
      <w:r w:rsidR="00824581" w:rsidRPr="00F27C19">
        <w:rPr>
          <w:rFonts w:cs="Arial"/>
          <w:color w:val="000000"/>
        </w:rPr>
        <w:t>时，要调用</w:t>
      </w:r>
      <w:r w:rsidR="00824581" w:rsidRPr="00F27C19">
        <w:rPr>
          <w:rFonts w:cs="Arial" w:hint="eastAsia"/>
          <w:color w:val="000000"/>
        </w:rPr>
        <w:t>到</w:t>
      </w:r>
      <w:r w:rsidR="00824581" w:rsidRPr="00F27C19">
        <w:rPr>
          <w:rFonts w:cs="Arial"/>
          <w:color w:val="000000"/>
        </w:rPr>
        <w:t>xhpast库</w:t>
      </w:r>
      <w:r w:rsidR="00824581" w:rsidRPr="00F27C19">
        <w:rPr>
          <w:rFonts w:cs="Arial" w:hint="eastAsia"/>
          <w:color w:val="000000"/>
        </w:rPr>
        <w:t>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"load"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"/path/to/my/library"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c"/>
          <w:rFonts w:eastAsia="Adobe 黑体 Std R" w:cs="Courier New"/>
          <w:color w:val="74777D"/>
        </w:rPr>
        <w:t>// Absolute path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"support/arcanist"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74777D"/>
        </w:rPr>
        <w:t>// Relative path in this project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]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lastRenderedPageBreak/>
        <w:t>}</w:t>
      </w:r>
    </w:p>
    <w:p w:rsidR="00E4537C" w:rsidRPr="00F27C19" w:rsidRDefault="00E4537C">
      <w:r w:rsidRPr="00F27C19">
        <w:t xml:space="preserve"> 你可以为库指定一个绝对路径，或者一个基于工程根目录的相对路径。当你运行arc list –trace, 你将会看到一条有关加载你的库文件的信息，这时你的库就已经被加载成功了。 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为了调试或测试，你需要带上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--load-phutil-library</w:t>
      </w:r>
      <w:r w:rsidRPr="00F27C19">
        <w:rPr>
          <w:rStyle w:val="apple-converted-space"/>
          <w:rFonts w:cs="Arial"/>
          <w:color w:val="000000"/>
        </w:rPr>
        <w:t> 选项运行Arcanist：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no"/>
          <w:rFonts w:eastAsia="Adobe 黑体 Std R" w:cs="Courier New"/>
          <w:color w:val="000A65"/>
        </w:rPr>
        <w:t>load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phutil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library</w:t>
      </w:r>
      <w:r w:rsidRPr="00F27C19">
        <w:rPr>
          <w:rStyle w:val="o"/>
          <w:rFonts w:eastAsia="Adobe 黑体 Std R" w:cs="Courier New"/>
          <w:color w:val="AA2211"/>
        </w:rPr>
        <w:t>=/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library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command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r w:rsidRPr="00F27C19">
        <w:t>你可以多次指定这个选项去加载若干个库。注意：如果你使用了这个选项，Arcanist将会忽略在.arcconfig中列出的库。</w:t>
      </w:r>
    </w:p>
    <w:p w:rsidR="00E4537C" w:rsidRPr="00F27C19" w:rsidRDefault="00E4537C">
      <w:pPr>
        <w:pStyle w:val="3"/>
      </w:pPr>
      <w:bookmarkStart w:id="158" w:name="use-the-class"/>
      <w:bookmarkStart w:id="159" w:name="_Toc385544164"/>
      <w:bookmarkEnd w:id="158"/>
      <w:r w:rsidRPr="00F27C19">
        <w:t>使用特定类</w:t>
      </w:r>
      <w:bookmarkEnd w:id="159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这个步骤很简单：仅仅需要编辑.arcconfig文件来指定你的类名称作为适配值即可。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"lint.engine"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"CustomArcanistLintEngine"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>现在，当你在你的项目中运行Arcanist时，它将会在适当的时候调用你的自定义类。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为了代码分析器和单元测试，你也可以使用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--engine</w:t>
      </w:r>
      <w:r w:rsidRPr="00F27C19">
        <w:rPr>
          <w:rStyle w:val="apple-converted-space"/>
          <w:rFonts w:cs="Arial"/>
          <w:color w:val="000000"/>
        </w:rPr>
        <w:t> 选项来复写默认代码分析引擎：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lint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no"/>
          <w:rFonts w:eastAsia="Adobe 黑体 Std R" w:cs="Courier New"/>
          <w:color w:val="000A65"/>
        </w:rPr>
        <w:t>engine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MyCustomArcanistLintEngine</w:t>
      </w:r>
    </w:p>
    <w:p w:rsidR="00E4537C" w:rsidRPr="00F27C19" w:rsidRDefault="00E4537C">
      <w:r w:rsidRPr="00F27C19">
        <w:t>这对于测试和调试来说，是很有用的。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160" w:name="_Toc385544165"/>
      <w:r w:rsidRPr="00F27C19">
        <w:t>下一步</w:t>
      </w:r>
      <w:bookmarkEnd w:id="160"/>
    </w:p>
    <w:p w:rsidR="00E4537C" w:rsidRPr="00F27C19" w:rsidRDefault="00E4537C" w:rsidP="00553E2F">
      <w:pPr>
        <w:numPr>
          <w:ilvl w:val="0"/>
          <w:numId w:val="9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浏览源码中有关代码分析引擎的例子，可参考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1" w:history="1">
        <w:r w:rsidRPr="00F27C19">
          <w:rPr>
            <w:rStyle w:val="a6"/>
          </w:rPr>
          <w:t>ExampleLintEngine</w:t>
        </w:r>
      </w:hyperlink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91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学习如何复用已存代码分析器，可参考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2" w:history="1">
        <w:r w:rsidRPr="00F27C19">
          <w:rPr>
            <w:rStyle w:val="a6"/>
          </w:rPr>
          <w:t>Arcanist User Guide: Customizing Existing Linters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61" w:name="_Toc385544166"/>
      <w:r w:rsidRPr="00F27C19">
        <w:t>Arcanist 使用教程: 代码分析器</w:t>
      </w:r>
      <w:bookmarkEnd w:id="161"/>
    </w:p>
    <w:p w:rsidR="00E4537C" w:rsidRPr="00F27C19" w:rsidRDefault="00E4537C">
      <w:pPr>
        <w:rPr>
          <w:rFonts w:cs="Arial"/>
          <w:color w:val="000000"/>
        </w:rPr>
      </w:pPr>
      <w:r w:rsidRPr="00F27C19">
        <w:t>本节将介绍：代码分析引擎，代码分析器，以及代码分析器配置。</w:t>
      </w:r>
    </w:p>
    <w:p w:rsidR="00E4537C" w:rsidRPr="00F27C19" w:rsidRDefault="00E4537C">
      <w:r w:rsidRPr="00F27C19">
        <w:rPr>
          <w:rFonts w:cs="Arial"/>
          <w:color w:val="000000"/>
        </w:rPr>
        <w:t>本节阐述了代码分析是如何在一个 arc工程中工作的。如果你还没有创建一个arc工程，你需要参考一下</w:t>
      </w:r>
      <w:r w:rsidRPr="00F27C19">
        <w:rPr>
          <w:rStyle w:val="apple-converted-space"/>
          <w:rFonts w:cs="Arial"/>
          <w:color w:val="000000"/>
        </w:rPr>
        <w:t> </w:t>
      </w:r>
      <w:hyperlink r:id="rId123" w:history="1">
        <w:r w:rsidRPr="00F27C19">
          <w:rPr>
            <w:rStyle w:val="a6"/>
          </w:rPr>
          <w:t>Arcanist User Guide: Configuring a New Project</w:t>
        </w:r>
      </w:hyperlink>
      <w:r w:rsidRPr="00F27C19">
        <w:rPr>
          <w:rFonts w:cs="Arial"/>
          <w:color w:val="000000"/>
        </w:rPr>
        <w:t>章节。</w:t>
      </w:r>
    </w:p>
    <w:p w:rsidR="00E4537C" w:rsidRPr="00F27C19" w:rsidRDefault="00E4537C">
      <w:pPr>
        <w:pStyle w:val="3"/>
      </w:pPr>
      <w:bookmarkStart w:id="162" w:name="_Toc385544167"/>
      <w:r w:rsidRPr="00F27C19">
        <w:lastRenderedPageBreak/>
        <w:t>概述</w:t>
      </w:r>
      <w:bookmarkEnd w:id="162"/>
    </w:p>
    <w:p w:rsidR="00E4537C" w:rsidRPr="00F27C19" w:rsidRDefault="00E4537C">
      <w:r w:rsidRPr="00F27C19">
        <w:t>"Lint" 指的是一类编程工具，这类工具可以通过分析源码，提出相关的错误或者警告。例如，语法错误，使用未定义变量，调用提出警告，调用废弃函数，间距和格式，范围滥用，在switch段中使用隐式声明，许可证标题缺失，使用危险的语言特性，等等其他的问题，都会使得代码分析器发出警告。</w:t>
      </w:r>
    </w:p>
    <w:p w:rsidR="00E4537C" w:rsidRPr="00F27C19" w:rsidRDefault="00686B45">
      <w:pPr>
        <w:rPr>
          <w:rFonts w:cs="Arial"/>
          <w:color w:val="000000"/>
          <w:sz w:val="21"/>
          <w:szCs w:val="21"/>
        </w:rPr>
      </w:pPr>
      <w:r>
        <w:t>将代码分析集成</w:t>
      </w:r>
      <w:r>
        <w:rPr>
          <w:rFonts w:hint="eastAsia"/>
        </w:rPr>
        <w:t>到</w:t>
      </w:r>
      <w:r w:rsidR="00E4537C" w:rsidRPr="00F27C19">
        <w:t>你的开发流水线中，有两大好处：</w:t>
      </w:r>
    </w:p>
    <w:p w:rsidR="00E4537C" w:rsidRPr="00F27C19" w:rsidRDefault="00E4537C" w:rsidP="00553E2F">
      <w:pPr>
        <w:numPr>
          <w:ilvl w:val="0"/>
          <w:numId w:val="83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你可以监测和避免一大堆编程错误</w:t>
      </w:r>
    </w:p>
    <w:p w:rsidR="00E4537C" w:rsidRPr="00F27C19" w:rsidRDefault="00E4537C" w:rsidP="00553E2F">
      <w:pPr>
        <w:numPr>
          <w:ilvl w:val="0"/>
          <w:numId w:val="83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通过代码分析中的自动定位机制和自动格式检查机制，写出更高质量的代码。</w:t>
      </w:r>
    </w:p>
    <w:p w:rsidR="00E4537C" w:rsidRPr="00F27C19" w:rsidRDefault="00E4537C">
      <w:r w:rsidRPr="00F27C19">
        <w:t>当arc已经集成到代码分析包中后，它将会使arc lint命令生效，并当arc diff发现修改时，执行代码分析。用户将会在检查代码时收到修复</w:t>
      </w:r>
      <w:r w:rsidR="00E44036">
        <w:t>错误或者警告的提示，并且通过代码分析提出</w:t>
      </w:r>
      <w:r w:rsidR="00E44036">
        <w:rPr>
          <w:rFonts w:hint="eastAsia"/>
        </w:rPr>
        <w:t>的</w:t>
      </w:r>
      <w:r w:rsidRPr="00F27C19">
        <w:t>问题在检查过程中是一直可见的，除非这个问题被修复。</w:t>
      </w:r>
    </w:p>
    <w:p w:rsidR="00E4537C" w:rsidRPr="00F27C19" w:rsidRDefault="00E4537C">
      <w:r w:rsidRPr="00F27C19">
        <w:t>这里为不同的语言提供了有很多的代码分析器，以及可用的静态分析工具集。Arcanist 自带了很多受欢迎的工具，并且你可以通过简单的步骤构建自定义的工具集。</w:t>
      </w:r>
    </w:p>
    <w:p w:rsidR="00E4537C" w:rsidRPr="00F27C19" w:rsidRDefault="00E4537C">
      <w:pPr>
        <w:pStyle w:val="3"/>
      </w:pPr>
      <w:bookmarkStart w:id="163" w:name="_Toc385544168"/>
      <w:r w:rsidRPr="00F27C19">
        <w:t>可用的代码分析器</w:t>
      </w:r>
      <w:bookmarkEnd w:id="163"/>
    </w:p>
    <w:p w:rsidR="00E4537C" w:rsidRPr="00F27C19" w:rsidRDefault="00E4537C">
      <w:r w:rsidRPr="00F27C19">
        <w:t>Arcanist 自带了一下的代码分析器：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24" w:anchor="_blank" w:history="1">
        <w:r w:rsidR="00E4537C" w:rsidRPr="00F27C19">
          <w:rPr>
            <w:rStyle w:val="a6"/>
            <w:sz w:val="21"/>
            <w:szCs w:val="21"/>
          </w:rPr>
          <w:t>JSHint</w:t>
        </w:r>
      </w:hyperlink>
      <w:r w:rsidR="00E4537C" w:rsidRPr="00F27C19">
        <w:rPr>
          <w:rFonts w:cs="Arial"/>
          <w:color w:val="000000"/>
          <w:sz w:val="21"/>
          <w:szCs w:val="21"/>
        </w:rPr>
        <w:t>, 一个javascript代码分析器。可参考</w:t>
      </w:r>
      <w:r w:rsidR="00E4537C"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5" w:history="1">
        <w:r w:rsidR="00E4537C" w:rsidRPr="00F27C19">
          <w:rPr>
            <w:rStyle w:val="a6"/>
            <w:sz w:val="21"/>
            <w:szCs w:val="21"/>
          </w:rPr>
          <w:t>ArcanistJSHintLinter</w:t>
        </w:r>
      </w:hyperlink>
      <w:r w:rsidR="00E4537C"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26" w:anchor="_blank" w:history="1">
        <w:r w:rsidR="00E4537C" w:rsidRPr="00F27C19">
          <w:rPr>
            <w:rStyle w:val="a6"/>
            <w:sz w:val="21"/>
            <w:szCs w:val="21"/>
          </w:rPr>
          <w:t>PEP8</w:t>
        </w:r>
      </w:hyperlink>
      <w:r w:rsidR="00E4537C" w:rsidRPr="00F27C19">
        <w:rPr>
          <w:rFonts w:cs="Arial"/>
          <w:color w:val="000000"/>
          <w:sz w:val="21"/>
          <w:szCs w:val="21"/>
        </w:rPr>
        <w:t>, 一个Python代码分析器。可参考</w:t>
      </w:r>
      <w:r w:rsidR="00E4537C"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7" w:history="1">
        <w:r w:rsidR="00E4537C" w:rsidRPr="00F27C19">
          <w:rPr>
            <w:rStyle w:val="a6"/>
            <w:sz w:val="21"/>
            <w:szCs w:val="21"/>
          </w:rPr>
          <w:t>ArcanistPEP8Linter</w:t>
        </w:r>
      </w:hyperlink>
      <w:r w:rsidR="00E4537C"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28" w:anchor="_blank" w:history="1">
        <w:r w:rsidR="00E4537C" w:rsidRPr="00F27C19">
          <w:rPr>
            <w:rStyle w:val="a6"/>
            <w:sz w:val="21"/>
            <w:szCs w:val="21"/>
          </w:rPr>
          <w:t>Pyflakes</w:t>
        </w:r>
      </w:hyperlink>
      <w:r w:rsidR="00E4537C" w:rsidRPr="00F27C19">
        <w:rPr>
          <w:rFonts w:cs="Arial"/>
          <w:color w:val="000000"/>
          <w:sz w:val="21"/>
          <w:szCs w:val="21"/>
        </w:rPr>
        <w:t>, 另一个Python代码分析器。可参考</w:t>
      </w:r>
      <w:r w:rsidR="00E4537C"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9" w:history="1">
        <w:r w:rsidR="00E4537C" w:rsidRPr="00F27C19">
          <w:rPr>
            <w:rStyle w:val="a6"/>
            <w:sz w:val="21"/>
            <w:szCs w:val="21"/>
          </w:rPr>
          <w:t>ArcanistPyFlakesLinter</w:t>
        </w:r>
      </w:hyperlink>
      <w:r w:rsidR="00E4537C"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0" w:anchor="_blank" w:history="1">
        <w:r w:rsidR="00E4537C" w:rsidRPr="00F27C19">
          <w:rPr>
            <w:rStyle w:val="a6"/>
            <w:sz w:val="21"/>
            <w:szCs w:val="21"/>
          </w:rPr>
          <w:t>Pylint</w:t>
        </w:r>
      </w:hyperlink>
      <w:r w:rsidR="00E4537C" w:rsidRPr="00F27C19">
        <w:rPr>
          <w:rFonts w:cs="Arial"/>
          <w:color w:val="000000"/>
          <w:sz w:val="21"/>
          <w:szCs w:val="21"/>
        </w:rPr>
        <w:t>, 再另一个Python代码分析器。 可参考</w:t>
      </w:r>
      <w:r w:rsidR="00E4537C"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31" w:history="1">
        <w:r w:rsidR="00E4537C" w:rsidRPr="00F27C19">
          <w:rPr>
            <w:rStyle w:val="a6"/>
            <w:sz w:val="21"/>
            <w:szCs w:val="21"/>
          </w:rPr>
          <w:t>ArcanistPyLintLinter</w:t>
        </w:r>
      </w:hyperlink>
      <w:r w:rsidR="00E4537C"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2" w:anchor="_blank" w:history="1">
        <w:r w:rsidR="00E4537C" w:rsidRPr="00F27C19">
          <w:rPr>
            <w:rStyle w:val="a6"/>
            <w:sz w:val="21"/>
            <w:szCs w:val="21"/>
          </w:rPr>
          <w:t>PHP CodeSniffer</w:t>
        </w:r>
      </w:hyperlink>
      <w:r w:rsidR="00E4537C" w:rsidRPr="00F27C19">
        <w:rPr>
          <w:rFonts w:cs="Arial"/>
          <w:color w:val="000000"/>
          <w:sz w:val="21"/>
          <w:szCs w:val="21"/>
        </w:rPr>
        <w:t>, 一个PHP代码分析器。可参考</w:t>
      </w:r>
      <w:r w:rsidR="00E4537C"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33" w:history="1">
        <w:r w:rsidR="00E4537C" w:rsidRPr="00F27C19">
          <w:rPr>
            <w:rStyle w:val="a6"/>
            <w:sz w:val="21"/>
            <w:szCs w:val="21"/>
          </w:rPr>
          <w:t>ArcanistPhpcsLinter</w:t>
        </w:r>
      </w:hyperlink>
      <w:r w:rsidR="00E4537C"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E4537C">
      <w:r w:rsidRPr="00F27C19">
        <w:t>Arcanist也自带了一些大众化的分析器，并且可以通过配置，来分析代码分析程序的输出信息：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4" w:history="1">
        <w:r w:rsidR="00E4537C" w:rsidRPr="00F27C19">
          <w:rPr>
            <w:rStyle w:val="a6"/>
            <w:sz w:val="21"/>
            <w:szCs w:val="21"/>
          </w:rPr>
          <w:t>ArcanistScriptAndRegexLinter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通过运行脚本的形式，使用正则表达式来分析输出信息。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5" w:history="1">
        <w:r w:rsidR="00E4537C" w:rsidRPr="00F27C19">
          <w:rPr>
            <w:rStyle w:val="a6"/>
            <w:sz w:val="21"/>
            <w:szCs w:val="21"/>
          </w:rPr>
          <w:t>ArcanistConduitLinter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可以通过Conduit 调用一个代码分析器，并且允许你构建“客户/主机”代码分析器。</w:t>
      </w:r>
    </w:p>
    <w:p w:rsidR="00E4537C" w:rsidRPr="00F27C19" w:rsidRDefault="00E4537C">
      <w:r w:rsidRPr="00F27C19">
        <w:t>此外, Arcanist还有些通用的代码分析器: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6" w:history="1">
        <w:r w:rsidR="00E4537C" w:rsidRPr="00F27C19">
          <w:rPr>
            <w:rStyle w:val="a6"/>
            <w:sz w:val="21"/>
            <w:szCs w:val="21"/>
          </w:rPr>
          <w:t>ArcanistTextLinter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强制规定一些文本规则。比如，行尾空格限制，DOS的换行符限制，文件编码限制，列宽限制，终端换行符限制，以及制表符限制。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7" w:history="1">
        <w:r w:rsidR="00E4537C" w:rsidRPr="00F27C19">
          <w:rPr>
            <w:rStyle w:val="a6"/>
            <w:sz w:val="21"/>
            <w:szCs w:val="21"/>
          </w:rPr>
          <w:t>ArcanistSpellingLinter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可以检测出拼写错误。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8" w:history="1">
        <w:r w:rsidR="00E4537C" w:rsidRPr="00F27C19">
          <w:rPr>
            <w:rStyle w:val="a6"/>
            <w:sz w:val="21"/>
            <w:szCs w:val="21"/>
          </w:rPr>
          <w:t>ArcanistFilenameLinter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可以强制一般性规则来检测是否给使用了一个荒谬的文件名。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9" w:history="1">
        <w:r w:rsidR="00E4537C" w:rsidRPr="00F27C19">
          <w:rPr>
            <w:rStyle w:val="a6"/>
            <w:sz w:val="21"/>
            <w:szCs w:val="21"/>
          </w:rPr>
          <w:t>ArcanistLicenseLinter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 可以确定许可证标题已经被应用到了所有源文件中。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40" w:history="1">
        <w:r w:rsidR="00E4537C" w:rsidRPr="00F27C19">
          <w:rPr>
            <w:rStyle w:val="a6"/>
            <w:sz w:val="21"/>
            <w:szCs w:val="21"/>
          </w:rPr>
          <w:t>ArcanistNoLintLinter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可以屏蔽代码分析器，使之失效。</w:t>
      </w:r>
    </w:p>
    <w:p w:rsidR="00E4537C" w:rsidRPr="00F27C19" w:rsidRDefault="00F11F70" w:rsidP="00553E2F">
      <w:pPr>
        <w:numPr>
          <w:ilvl w:val="0"/>
          <w:numId w:val="61"/>
        </w:numPr>
        <w:shd w:val="clear" w:color="auto" w:fill="FFFFFF"/>
        <w:spacing w:line="326" w:lineRule="atLeast"/>
      </w:pPr>
      <w:hyperlink r:id="rId141" w:history="1">
        <w:r w:rsidR="00E4537C" w:rsidRPr="00F27C19">
          <w:rPr>
            <w:rStyle w:val="a6"/>
            <w:sz w:val="21"/>
            <w:szCs w:val="21"/>
          </w:rPr>
          <w:t>ArcanistGeneratedLinter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可以禁止代码分析器生成文件。</w:t>
      </w:r>
    </w:p>
    <w:p w:rsidR="00E4537C" w:rsidRPr="00F27C19" w:rsidRDefault="00E4537C">
      <w:r w:rsidRPr="00F27C19">
        <w:t>Arcanist 还有特别的代码分析器：</w:t>
      </w:r>
    </w:p>
    <w:p w:rsidR="00E4537C" w:rsidRPr="00F27C19" w:rsidRDefault="00F11F70" w:rsidP="00553E2F">
      <w:pPr>
        <w:numPr>
          <w:ilvl w:val="0"/>
          <w:numId w:val="67"/>
        </w:numPr>
        <w:shd w:val="clear" w:color="auto" w:fill="FFFFFF"/>
        <w:spacing w:line="326" w:lineRule="atLeast"/>
        <w:rPr>
          <w:sz w:val="21"/>
          <w:szCs w:val="21"/>
        </w:rPr>
      </w:pPr>
      <w:hyperlink r:id="rId142" w:history="1">
        <w:r w:rsidR="00E4537C" w:rsidRPr="00F27C19">
          <w:rPr>
            <w:rStyle w:val="a6"/>
            <w:sz w:val="21"/>
            <w:szCs w:val="21"/>
          </w:rPr>
          <w:t>ArcanistXHPASTLinter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Phabricator默认启动PHP代码分析器。这个代码分析器很强大，但是规则有些僵硬（它强制使用phutil规则，并且没有其他规则集可配置）。</w:t>
      </w:r>
    </w:p>
    <w:p w:rsidR="00E4537C" w:rsidRPr="00F27C19" w:rsidRDefault="00F11F70" w:rsidP="00553E2F">
      <w:pPr>
        <w:numPr>
          <w:ilvl w:val="0"/>
          <w:numId w:val="67"/>
        </w:numPr>
        <w:shd w:val="clear" w:color="auto" w:fill="FFFFFF"/>
        <w:spacing w:line="326" w:lineRule="atLeast"/>
      </w:pPr>
      <w:hyperlink r:id="rId143" w:history="1">
        <w:r w:rsidR="00E4537C" w:rsidRPr="00F27C19">
          <w:rPr>
            <w:rStyle w:val="a6"/>
            <w:sz w:val="21"/>
            <w:szCs w:val="21"/>
          </w:rPr>
          <w:t>ArcanistPhutilLibraryLinter</w:t>
        </w:r>
      </w:hyperlink>
      <w:r w:rsidR="00E4537C" w:rsidRPr="00F27C19">
        <w:rPr>
          <w:rFonts w:cs="Arial"/>
          <w:color w:val="000000"/>
          <w:sz w:val="21"/>
          <w:szCs w:val="21"/>
        </w:rPr>
        <w:t>, 强制使用phutil库的布局规则。</w:t>
      </w:r>
    </w:p>
    <w:p w:rsidR="00E4537C" w:rsidRPr="00F27C19" w:rsidRDefault="00E4537C">
      <w:pPr>
        <w:rPr>
          <w:rFonts w:cs="Arial"/>
          <w:sz w:val="21"/>
          <w:szCs w:val="21"/>
        </w:rPr>
      </w:pPr>
      <w:r w:rsidRPr="00F27C19">
        <w:t>三种方式可以让你添加新的代码分析器：</w:t>
      </w:r>
    </w:p>
    <w:p w:rsidR="00E4537C" w:rsidRPr="00F27C19" w:rsidRDefault="00E4537C" w:rsidP="00553E2F">
      <w:pPr>
        <w:numPr>
          <w:ilvl w:val="0"/>
          <w:numId w:val="70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sz w:val="21"/>
          <w:szCs w:val="21"/>
        </w:rPr>
        <w:t>写新的构建，并且将其贡献给上游。</w:t>
      </w:r>
    </w:p>
    <w:p w:rsidR="00E4537C" w:rsidRPr="00F27C19" w:rsidRDefault="00E4537C" w:rsidP="00553E2F">
      <w:pPr>
        <w:numPr>
          <w:ilvl w:val="0"/>
          <w:numId w:val="70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sz w:val="21"/>
          <w:szCs w:val="21"/>
        </w:rPr>
        <w:t>写新</w:t>
      </w:r>
      <w:r w:rsidRPr="00F27C19">
        <w:rPr>
          <w:rFonts w:cs="Arial"/>
          <w:color w:val="000000"/>
          <w:sz w:val="21"/>
          <w:szCs w:val="21"/>
        </w:rPr>
        <w:t>的构建，并且在Arcanist安装</w:t>
      </w:r>
    </w:p>
    <w:p w:rsidR="00E4537C" w:rsidRPr="00F27C19" w:rsidRDefault="00E4537C" w:rsidP="00553E2F">
      <w:pPr>
        <w:numPr>
          <w:ilvl w:val="0"/>
          <w:numId w:val="70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使用一个通用构建，比如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44" w:history="1">
        <w:r w:rsidRPr="00F27C19">
          <w:rPr>
            <w:rStyle w:val="a6"/>
            <w:sz w:val="21"/>
            <w:szCs w:val="21"/>
          </w:rPr>
          <w:t>ArcanistScriptAndRegexLinter</w:t>
        </w:r>
      </w:hyperlink>
      <w:r w:rsidRPr="00F27C19">
        <w:rPr>
          <w:rStyle w:val="apple-converted-space"/>
          <w:rFonts w:cs="Arial"/>
          <w:color w:val="000000"/>
          <w:sz w:val="21"/>
          <w:szCs w:val="21"/>
        </w:rPr>
        <w:t> 。再通过配置，就可以在集成环境中运行。</w:t>
      </w:r>
    </w:p>
    <w:p w:rsidR="00E4537C" w:rsidRPr="00F27C19" w:rsidRDefault="00E4537C">
      <w:pPr>
        <w:pStyle w:val="3"/>
      </w:pPr>
      <w:bookmarkStart w:id="164" w:name="configuring-lint"/>
      <w:bookmarkStart w:id="165" w:name="_Toc385544169"/>
      <w:bookmarkEnd w:id="164"/>
      <w:r w:rsidRPr="00F27C19">
        <w:t>配置代码分析</w:t>
      </w:r>
      <w:bookmarkEnd w:id="165"/>
    </w:p>
    <w:p w:rsidR="00E4537C" w:rsidRPr="00F27C19" w:rsidRDefault="00E4537C">
      <w:r w:rsidRPr="00F27C19">
        <w:t>Arcanist的代码分析继承涉及到两大组件：代码分析器 和 代码分析引擎。</w:t>
      </w:r>
    </w:p>
    <w:p w:rsidR="00E4537C" w:rsidRPr="00F27C19" w:rsidRDefault="00E4537C">
      <w:r w:rsidRPr="00F27C19">
        <w:t>代码分析器本身可以通过源码文件进行问题的检测。通常，代码分析器是一个外部脚本，Arcanist通过指定路径来运行，如同jshit或pep8.py。通过Arcanist对脚本产生一些信息进行分析，判断是否是结构性错误。使用外部脚本处理一段胶水代码分析器(比如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45" w:history="1">
        <w:r w:rsidRPr="00F27C19">
          <w:rPr>
            <w:rStyle w:val="a6"/>
          </w:rPr>
          <w:t>ArcanistJSHintLinter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或 </w:t>
      </w:r>
      <w:hyperlink r:id="rId146" w:history="1">
        <w:r w:rsidRPr="00F27C19">
          <w:rPr>
            <w:rStyle w:val="a6"/>
          </w:rPr>
          <w:t>ArcanistPEP8Linter</w:t>
        </w:r>
      </w:hyperlink>
      <w:r w:rsidRPr="00F27C19">
        <w:t>) 并且解读他们的输出。</w:t>
      </w:r>
    </w:p>
    <w:p w:rsidR="00E4537C" w:rsidRPr="00F27C19" w:rsidRDefault="00E4537C">
      <w:pPr>
        <w:rPr>
          <w:rFonts w:cs="Arial"/>
          <w:sz w:val="23"/>
          <w:szCs w:val="23"/>
        </w:rPr>
      </w:pPr>
      <w:r w:rsidRPr="00F27C19">
        <w:t>代码分析引擎配合代码分析器，使对应的文件与对应的代码分析器进行匹配。例如，你可能想要对所有的.js文件运行jshint，并且对所有的.py文件运行pep8.py。有时你可能不想对external/或者third-party/目录下的任何文件进行代码分析。有些文件你并不想包含入代码分析的范围内，或者对其使用特殊的规则。</w:t>
      </w:r>
    </w:p>
    <w:p w:rsidR="00E4537C" w:rsidRPr="00F27C19" w:rsidRDefault="00E4537C">
      <w:r w:rsidRPr="00F27C19">
        <w:rPr>
          <w:rFonts w:cs="Arial"/>
        </w:rPr>
        <w:t>要是代码分析工作，需要对arc进行配置，你需要指定一个代码分析引擎的名字，并且可能要提供一些额外的配置。先命名一个代码分析引擎，再在.arcconfig文件中的lint.engine变量设置这个已命名的引擎，作为</w:t>
      </w:r>
      <w:r w:rsidRPr="00F27C19">
        <w:rPr>
          <w:rStyle w:val="apple-converted-space"/>
          <w:rFonts w:cs="Arial"/>
          <w:color w:val="000000"/>
        </w:rPr>
        <w:t> </w:t>
      </w:r>
      <w:hyperlink r:id="rId147" w:history="1">
        <w:r w:rsidRPr="00F27C19">
          <w:rPr>
            <w:rStyle w:val="a6"/>
          </w:rPr>
          <w:t>ArcanistLintEngine</w:t>
        </w:r>
      </w:hyperlink>
      <w:r w:rsidRPr="00F27C19">
        <w:rPr>
          <w:rFonts w:cs="Arial"/>
        </w:rPr>
        <w:t>类的扩展。有关.arcconfig的更多信息，可以参考</w:t>
      </w:r>
      <w:r w:rsidRPr="00F27C19">
        <w:rPr>
          <w:rStyle w:val="apple-converted-space"/>
          <w:rFonts w:cs="Arial"/>
          <w:color w:val="000000"/>
        </w:rPr>
        <w:t> </w:t>
      </w:r>
      <w:hyperlink r:id="rId148" w:history="1">
        <w:r w:rsidRPr="00F27C19">
          <w:rPr>
            <w:rStyle w:val="a6"/>
          </w:rPr>
          <w:t>Arcanist User Guide: Configuring a New Project</w:t>
        </w:r>
      </w:hyperlink>
      <w:r w:rsidRPr="00F27C19">
        <w:rPr>
          <w:rFonts w:cs="Arial"/>
        </w:rPr>
        <w:t>。</w:t>
      </w:r>
    </w:p>
    <w:p w:rsidR="00E4537C" w:rsidRPr="00F27C19" w:rsidRDefault="00E4537C">
      <w:r w:rsidRPr="00F27C19">
        <w:t>你也可以通过设置lint.engine启动一个默认代码分析引擎，使用arc set-config lint.engine让这个设置在全局（系统级别）生效，或者使用arc lint –engin &lt;engine&gt; 明确指定对应引擎。</w:t>
      </w:r>
    </w:p>
    <w:p w:rsidR="00E4537C" w:rsidRPr="00F27C19" w:rsidRDefault="00E4537C">
      <w:r w:rsidRPr="00F27C19">
        <w:t>可用的引擎有：</w:t>
      </w:r>
    </w:p>
    <w:p w:rsidR="00E4537C" w:rsidRPr="00F27C19" w:rsidRDefault="00F11F70" w:rsidP="00553E2F">
      <w:pPr>
        <w:numPr>
          <w:ilvl w:val="0"/>
          <w:numId w:val="78"/>
        </w:numPr>
        <w:shd w:val="clear" w:color="auto" w:fill="FFFFFF"/>
        <w:spacing w:line="326" w:lineRule="atLeast"/>
        <w:rPr>
          <w:sz w:val="21"/>
          <w:szCs w:val="21"/>
        </w:rPr>
      </w:pPr>
      <w:hyperlink r:id="rId149" w:history="1">
        <w:r w:rsidR="00E4537C" w:rsidRPr="00F27C19">
          <w:rPr>
            <w:rStyle w:val="a6"/>
            <w:sz w:val="21"/>
            <w:szCs w:val="21"/>
          </w:rPr>
          <w:t>ComprehensiveLintEngine</w:t>
        </w:r>
      </w:hyperlink>
      <w:r w:rsidR="00E4537C" w:rsidRPr="00F27C19">
        <w:rPr>
          <w:rFonts w:cs="Arial"/>
          <w:color w:val="000000"/>
          <w:sz w:val="21"/>
          <w:szCs w:val="21"/>
        </w:rPr>
        <w:t xml:space="preserve">, </w:t>
      </w:r>
      <w:r w:rsidR="00665552">
        <w:rPr>
          <w:rFonts w:cs="Arial"/>
          <w:color w:val="000000"/>
          <w:sz w:val="21"/>
          <w:szCs w:val="21"/>
        </w:rPr>
        <w:t>运行一</w:t>
      </w:r>
      <w:r w:rsidR="00E4537C" w:rsidRPr="00F27C19">
        <w:rPr>
          <w:rFonts w:cs="Arial"/>
          <w:color w:val="000000"/>
          <w:sz w:val="21"/>
          <w:szCs w:val="21"/>
        </w:rPr>
        <w:t>套广泛适用的代码分析器集，去匹配不同类型的文件。由于过于宽泛，会对实际项目的使用进行限制。但是对于代码分析来说，这是一个好的起点。</w:t>
      </w:r>
    </w:p>
    <w:p w:rsidR="00E4537C" w:rsidRPr="00F27C19" w:rsidRDefault="00F11F70" w:rsidP="00553E2F">
      <w:pPr>
        <w:numPr>
          <w:ilvl w:val="0"/>
          <w:numId w:val="7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hyperlink r:id="rId150" w:history="1">
        <w:r w:rsidR="00E4537C" w:rsidRPr="00F27C19">
          <w:rPr>
            <w:rStyle w:val="a6"/>
            <w:sz w:val="21"/>
            <w:szCs w:val="21"/>
          </w:rPr>
          <w:t>ArcanistSingleLintEngine</w:t>
        </w:r>
      </w:hyperlink>
      <w:r w:rsidR="00E4537C" w:rsidRPr="00F27C19">
        <w:rPr>
          <w:rFonts w:cs="Arial"/>
          <w:color w:val="000000"/>
          <w:sz w:val="21"/>
          <w:szCs w:val="21"/>
        </w:rPr>
        <w:t>, 运行单一代码分析器，并无条件的应用与所有文件。这里可以使用一个胶水代码分析器，比如</w:t>
      </w:r>
      <w:r w:rsidR="00E4537C"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1" w:history="1">
        <w:r w:rsidR="00E4537C" w:rsidRPr="00F27C19">
          <w:rPr>
            <w:rStyle w:val="a6"/>
            <w:sz w:val="21"/>
            <w:szCs w:val="21"/>
          </w:rPr>
          <w:t>ArcanistScriptAndRegexLinter</w:t>
        </w:r>
      </w:hyperlink>
      <w:r w:rsidR="00E4537C" w:rsidRPr="00F27C19">
        <w:rPr>
          <w:rStyle w:val="apple-converted-space"/>
          <w:rFonts w:cs="Arial"/>
          <w:color w:val="000000"/>
          <w:sz w:val="21"/>
          <w:szCs w:val="21"/>
        </w:rPr>
        <w:t> ，使得引擎逻辑加载在外部脚本中。</w:t>
      </w:r>
    </w:p>
    <w:p w:rsidR="00E4537C" w:rsidRPr="00F27C19" w:rsidRDefault="00E4537C" w:rsidP="00553E2F">
      <w:pPr>
        <w:numPr>
          <w:ilvl w:val="0"/>
          <w:numId w:val="78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你可以写一个自定义的引擎。在很多项目中个，代码分析规则是相当特殊的选项。 如何写一个自定义的代码分析引擎，可参考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2" w:history="1">
        <w:r w:rsidRPr="00F27C19">
          <w:rPr>
            <w:rStyle w:val="a6"/>
            <w:sz w:val="21"/>
            <w:szCs w:val="21"/>
          </w:rPr>
          <w:t>Arcanist User Guide: Customizing Lint, Unit Tests and Workflows</w:t>
        </w:r>
      </w:hyperlink>
      <w:r w:rsidRPr="00F27C19">
        <w:rPr>
          <w:rStyle w:val="a6"/>
          <w:rFonts w:cs="Arial"/>
          <w:color w:val="000000"/>
          <w:sz w:val="21"/>
          <w:szCs w:val="21"/>
        </w:rPr>
        <w:t>和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3" w:history="1">
        <w:r w:rsidRPr="00F27C19">
          <w:rPr>
            <w:rStyle w:val="a6"/>
            <w:sz w:val="21"/>
            <w:szCs w:val="21"/>
          </w:rPr>
          <w:t>ExampleLintEngine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>
      <w:pPr>
        <w:pStyle w:val="3"/>
      </w:pPr>
      <w:bookmarkStart w:id="166" w:name="_Toc385544170"/>
      <w:r w:rsidRPr="00F27C19">
        <w:t>使用代码分析提高代码回查效率</w:t>
      </w:r>
      <w:bookmarkEnd w:id="166"/>
    </w:p>
    <w:p w:rsidR="00E4537C" w:rsidRPr="00F27C19" w:rsidRDefault="00E4537C">
      <w:r w:rsidRPr="00F27C19">
        <w:t>代码回查是一件十分有价值的事，这是对于代码修改有重大的意义。当吹毛求疵于代码风格，格式和命名时，这时的代码回查就没有什么意义了。</w:t>
      </w:r>
    </w:p>
    <w:p w:rsidR="00E4537C" w:rsidRPr="00F27C19" w:rsidRDefault="00E4537C">
      <w:r w:rsidRPr="00F27C19">
        <w:lastRenderedPageBreak/>
        <w:t>在没有代码分析器的前提下，收到一个充满代码风格问题的回查请求时，最好的回应可能就是立即拒绝提交，并且向代码作者明确的指出他的代码不符合你的代码规范，并且要求他在再次发送回查请求之前修复问题。这个过程对于双方都是很消极的经历;并且有时菜鸟级别的回查者，会忽略全局的回查，只是单独的指出每一个问题。</w:t>
      </w:r>
    </w:p>
    <w:p w:rsidR="00E4537C" w:rsidRPr="00F27C19" w:rsidRDefault="00E4537C">
      <w:r w:rsidRPr="00F27C19">
        <w:t>代码分析通过自动强制的风格和格式规则，可以很大程度上减少这种负面的经历（以及浪费大量时间来争论这些事）。Arcanist支持代码分析器不仅仅对这些问题提出警告，而且提供补丁为作者修复问题——在代码进入回查流程前。</w:t>
      </w:r>
    </w:p>
    <w:p w:rsidR="00E4537C" w:rsidRPr="00F27C19" w:rsidRDefault="00E4537C">
      <w:r w:rsidRPr="00F27C19">
        <w:t>好的代码分析器集成的意义在于，代码在这个机制中能让回查者在第一时间看到代码; 为代码作者提供与风格相关的明确规则;提供从文本方面，讨论修改对代码的整体影响，以及对一些好想法进行有效的测验。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对于风格讨论，它也提供简单的解决方案：</w:t>
      </w:r>
    </w:p>
    <w:p w:rsidR="00E4537C" w:rsidRPr="00F27C19" w:rsidRDefault="00E4537C" w:rsidP="00553E2F">
      <w:pPr>
        <w:numPr>
          <w:ilvl w:val="0"/>
          <w:numId w:val="6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如果一条规则足够重要，那么它就会被重视。支持这必须将这条规则加入代码分析中，之后就可以自动检测或者修复。并且，大家已经在这个规则上达成共识。</w:t>
      </w:r>
    </w:p>
    <w:p w:rsidR="00E4537C" w:rsidRPr="00F27C19" w:rsidRDefault="00E4537C" w:rsidP="00553E2F">
      <w:pPr>
        <w:numPr>
          <w:ilvl w:val="0"/>
          <w:numId w:val="68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如果这条规则不被大家所重视，也需要将他添加进入代码分析当中，这样其他人就不会再去抱怨这件事了。</w:t>
      </w:r>
    </w:p>
    <w:p w:rsidR="00E4537C" w:rsidRPr="00F27C19" w:rsidRDefault="00E4537C">
      <w:r w:rsidRPr="00F27C19">
        <w:t>以上的解决方案无论是否适用与你的团队，但是它将会把问题推向一个正确的解决方向。</w:t>
      </w:r>
    </w:p>
    <w:p w:rsidR="00E4537C" w:rsidRPr="00F27C19" w:rsidRDefault="00E4537C">
      <w:pPr>
        <w:pStyle w:val="3"/>
      </w:pPr>
      <w:bookmarkStart w:id="167" w:name="_Toc385544171"/>
      <w:r w:rsidRPr="00F27C19">
        <w:t>代码分析的哲学</w:t>
      </w:r>
      <w:bookmarkEnd w:id="167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有关如何开发出一个高效的代码分析的一般想法，基于facebook对代码分析工具的构建与理解：</w:t>
      </w:r>
    </w:p>
    <w:p w:rsidR="00E4537C" w:rsidRPr="00F27C19" w:rsidRDefault="00E4537C" w:rsidP="00553E2F">
      <w:pPr>
        <w:numPr>
          <w:ilvl w:val="0"/>
          <w:numId w:val="65"/>
        </w:numPr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 xml:space="preserve">不要在代码分析器中写基于正则表达式的强制语言规则。适用一个实际的分析器或者基于AST的工具。在是否复杂的正则表达式中，你可以无法获得正确的域。这不是一个挑战，仅仅不要这么去就行。 </w:t>
      </w:r>
    </w:p>
    <w:p w:rsidR="00E4537C" w:rsidRPr="00F27C19" w:rsidRDefault="00E4537C" w:rsidP="00553E2F">
      <w:pPr>
        <w:numPr>
          <w:ilvl w:val="0"/>
          <w:numId w:val="65"/>
        </w:numPr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误报会让人很懊恼，这种情况应该避免出现。你应该确保你的实现尽可能不发生误报，并且当误报的情况发生时，提供标记为“误报”的功能。如果代码分析器引发了30个无关的警告，那么这个代码分析器就可以扔掉了。</w:t>
      </w:r>
    </w:p>
    <w:p w:rsidR="00E4537C" w:rsidRPr="00F27C19" w:rsidRDefault="00E4537C" w:rsidP="00553E2F">
      <w:pPr>
        <w:numPr>
          <w:ilvl w:val="0"/>
          <w:numId w:val="65"/>
        </w:numPr>
      </w:pPr>
      <w:r w:rsidRPr="00F27C19">
        <w:rPr>
          <w:rFonts w:cs="Arial"/>
          <w:color w:val="000000"/>
          <w:sz w:val="21"/>
          <w:szCs w:val="21"/>
        </w:rPr>
        <w:t>更进一步的是自动修复规则。大多数代码分析器都没有自动修复功能，但是Arcanist支持这一功能。这一个十分有用的功能，这使得代码分析器不仅仅是报告“格式错误：在函数调用中，逗号后面需要加一个空格”，并且会自动修复这个问题。</w:t>
      </w:r>
    </w:p>
    <w:p w:rsidR="00E4537C" w:rsidRPr="00F27C19" w:rsidRDefault="00E4537C">
      <w:pPr>
        <w:pStyle w:val="3"/>
      </w:pPr>
      <w:bookmarkStart w:id="168" w:name="_Toc385544172"/>
      <w:r w:rsidRPr="00F27C19">
        <w:t>下一步</w:t>
      </w:r>
      <w:bookmarkEnd w:id="168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可以继续如下章节:</w:t>
      </w:r>
    </w:p>
    <w:p w:rsidR="00E4537C" w:rsidRPr="00F27C19" w:rsidRDefault="00E4537C" w:rsidP="00553E2F">
      <w:pPr>
        <w:numPr>
          <w:ilvl w:val="0"/>
          <w:numId w:val="8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集成，自定义内置代码分析器和代码分析构建，可以参考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4" w:history="1">
        <w:r w:rsidRPr="00F27C19">
          <w:rPr>
            <w:rStyle w:val="a6"/>
            <w:sz w:val="21"/>
            <w:szCs w:val="21"/>
          </w:rPr>
          <w:t>Arcanist User Guide: Customizing Existing Linters</w:t>
        </w:r>
      </w:hyperlink>
      <w:r w:rsidRPr="00F27C19">
        <w:rPr>
          <w:rFonts w:cs="Arial"/>
          <w:color w:val="000000"/>
          <w:sz w:val="21"/>
          <w:szCs w:val="21"/>
        </w:rPr>
        <w:t xml:space="preserve">; </w:t>
      </w:r>
    </w:p>
    <w:p w:rsidR="00E4537C" w:rsidRPr="00F27C19" w:rsidRDefault="00E4537C" w:rsidP="00553E2F">
      <w:pPr>
        <w:numPr>
          <w:ilvl w:val="0"/>
          <w:numId w:val="88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了解如何添加新的代码分析器和代码分析引擎，可以参考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5" w:history="1">
        <w:r w:rsidRPr="00F27C19">
          <w:rPr>
            <w:rStyle w:val="a6"/>
            <w:sz w:val="21"/>
            <w:szCs w:val="21"/>
          </w:rPr>
          <w:t>Arcanist User Guide: Customizing Lint, Unit Tests and Workflows</w:t>
        </w:r>
      </w:hyperlink>
      <w:r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69" w:name="_Toc385544173"/>
      <w:r w:rsidRPr="00F27C19">
        <w:lastRenderedPageBreak/>
        <w:t>Arcanist 使用教程: Mac OS X</w:t>
      </w:r>
      <w:bookmarkEnd w:id="169"/>
    </w:p>
    <w:p w:rsidR="00E4537C" w:rsidRPr="00F27C19" w:rsidRDefault="00E4537C">
      <w:pPr>
        <w:pStyle w:val="3"/>
      </w:pPr>
      <w:bookmarkStart w:id="170" w:name="_Toc385544174"/>
      <w:r w:rsidRPr="00F27C19">
        <w:t>阐述如何在Mac OS X下安装Arcanist。</w:t>
      </w:r>
      <w:bookmarkEnd w:id="170"/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71" w:name="required-components"/>
      <w:bookmarkEnd w:id="171"/>
      <w:r w:rsidRPr="00F27C19">
        <w:rPr>
          <w:rFonts w:ascii="Adobe 黑体 Std R" w:hAnsi="Adobe 黑体 Std R"/>
        </w:rPr>
        <w:t>必要的组件</w:t>
      </w:r>
    </w:p>
    <w:p w:rsidR="00E4537C" w:rsidRPr="00F27C19" w:rsidRDefault="00E4537C">
      <w:pPr>
        <w:rPr>
          <w:color w:val="000000"/>
          <w:sz w:val="21"/>
          <w:szCs w:val="21"/>
        </w:rPr>
      </w:pPr>
      <w:r w:rsidRPr="00F27C19">
        <w:t>你需要安装：</w:t>
      </w:r>
    </w:p>
    <w:p w:rsidR="00E4537C" w:rsidRPr="00F27C19" w:rsidRDefault="00E4537C" w:rsidP="00553E2F">
      <w:pPr>
        <w:numPr>
          <w:ilvl w:val="0"/>
          <w:numId w:val="79"/>
        </w:numPr>
        <w:shd w:val="clear" w:color="auto" w:fill="FFFFFF"/>
        <w:spacing w:line="326" w:lineRule="atLeast"/>
        <w:ind w:left="450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PHP, </w:t>
      </w:r>
      <w:r w:rsidRPr="00F27C19">
        <w:rPr>
          <w:rFonts w:cs="Arial"/>
          <w:color w:val="000000"/>
          <w:sz w:val="21"/>
          <w:szCs w:val="21"/>
        </w:rPr>
        <w:t>是必须要安装的。</w:t>
      </w:r>
      <w:r w:rsidRPr="00F27C19">
        <w:rPr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79"/>
        </w:numPr>
        <w:shd w:val="clear" w:color="auto" w:fill="FFFFFF"/>
        <w:spacing w:line="326" w:lineRule="atLeast"/>
        <w:ind w:left="450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Arcanist, </w:t>
      </w:r>
      <w:r w:rsidRPr="00F27C19">
        <w:rPr>
          <w:rFonts w:cs="Arial"/>
          <w:color w:val="000000"/>
          <w:sz w:val="21"/>
          <w:szCs w:val="21"/>
        </w:rPr>
        <w:t>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6" w:history="1">
        <w:r w:rsidRPr="00F27C19">
          <w:rPr>
            <w:rStyle w:val="a6"/>
            <w:sz w:val="21"/>
            <w:szCs w:val="21"/>
          </w:rPr>
          <w:t>Arcanist User Guide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 w:rsidP="00553E2F">
      <w:pPr>
        <w:numPr>
          <w:ilvl w:val="0"/>
          <w:numId w:val="79"/>
        </w:numPr>
        <w:shd w:val="clear" w:color="auto" w:fill="FFFFFF"/>
        <w:spacing w:line="326" w:lineRule="atLeast"/>
        <w:ind w:left="450"/>
        <w:rPr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SVN, Git,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 xml:space="preserve"> Mercurial </w:t>
      </w:r>
      <w:r w:rsidRPr="00F27C19">
        <w:rPr>
          <w:rFonts w:cs="Arial"/>
          <w:color w:val="000000"/>
          <w:sz w:val="21"/>
          <w:szCs w:val="21"/>
        </w:rPr>
        <w:t>代码版本控制软件。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然后, 配置:</w:t>
      </w:r>
    </w:p>
    <w:p w:rsidR="00E4537C" w:rsidRPr="00F27C19" w:rsidRDefault="00E4537C" w:rsidP="00553E2F">
      <w:pPr>
        <w:numPr>
          <w:ilvl w:val="0"/>
          <w:numId w:val="76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你的</w:t>
      </w:r>
      <w:r w:rsidRPr="00F27C19">
        <w:rPr>
          <w:color w:val="000000"/>
          <w:sz w:val="21"/>
          <w:szCs w:val="21"/>
        </w:rPr>
        <w:t>PATH</w:t>
      </w:r>
      <w:r w:rsidRPr="00F27C19">
        <w:rPr>
          <w:rFonts w:cs="Arial"/>
          <w:color w:val="000000"/>
          <w:sz w:val="21"/>
          <w:szCs w:val="21"/>
        </w:rPr>
        <w:t>环境变量需要包含</w:t>
      </w:r>
      <w:r w:rsidRPr="00F27C19">
        <w:rPr>
          <w:color w:val="000000"/>
          <w:sz w:val="21"/>
          <w:szCs w:val="21"/>
        </w:rPr>
        <w:t>arcanist/bin, php</w:t>
      </w:r>
      <w:r w:rsidRPr="00F27C19">
        <w:rPr>
          <w:rFonts w:cs="Arial"/>
          <w:color w:val="000000"/>
          <w:sz w:val="21"/>
          <w:szCs w:val="21"/>
        </w:rPr>
        <w:t>，还有你的</w:t>
      </w:r>
      <w:r w:rsidRPr="00F27C19">
        <w:rPr>
          <w:color w:val="000000"/>
          <w:sz w:val="21"/>
          <w:szCs w:val="21"/>
        </w:rPr>
        <w:t>VCS</w:t>
      </w:r>
      <w:r w:rsidRPr="00F27C19">
        <w:rPr>
          <w:rFonts w:cs="Arial"/>
          <w:color w:val="000000"/>
          <w:sz w:val="21"/>
          <w:szCs w:val="21"/>
        </w:rPr>
        <w:t>指令（</w:t>
      </w:r>
      <w:r w:rsidRPr="00F27C19">
        <w:rPr>
          <w:color w:val="000000"/>
          <w:sz w:val="21"/>
          <w:szCs w:val="21"/>
        </w:rPr>
        <w:t>svn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hg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）。当你通过命令行输入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arc</w:t>
      </w:r>
      <w:r w:rsidRPr="00F27C19">
        <w:rPr>
          <w:rFonts w:cs="Arial"/>
          <w:color w:val="000000"/>
          <w:sz w:val="21"/>
          <w:szCs w:val="21"/>
        </w:rPr>
        <w:t>，或者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的时候，它们需要能工作。</w:t>
      </w:r>
    </w:p>
    <w:p w:rsidR="00E4537C" w:rsidRPr="00F27C19" w:rsidRDefault="00E4537C" w:rsidP="00553E2F">
      <w:pPr>
        <w:numPr>
          <w:ilvl w:val="0"/>
          <w:numId w:val="76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你的编辑器环境变量需要指向一些命令行编辑器，比如</w:t>
      </w:r>
      <w:r w:rsidRPr="00F27C19">
        <w:rPr>
          <w:color w:val="000000"/>
          <w:sz w:val="21"/>
          <w:szCs w:val="21"/>
        </w:rPr>
        <w:t>nano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>
      <w:r w:rsidRPr="00F27C19">
        <w:t>你可以编辑你的 ${HOME}/.profile 使你设置的环境变量永久生效。</w:t>
      </w:r>
    </w:p>
    <w:p w:rsidR="00E4537C" w:rsidRPr="00F27C19" w:rsidRDefault="00E4537C">
      <w:r w:rsidRPr="00F27C19">
        <w:t>现在你应该能够像使用一般指令一样的使用arc了。</w:t>
      </w:r>
    </w:p>
    <w:p w:rsidR="00E4537C" w:rsidRPr="00F27C19" w:rsidRDefault="00E4537C">
      <w:pPr>
        <w:pStyle w:val="3"/>
      </w:pPr>
      <w:bookmarkStart w:id="172" w:name="_Toc385544175"/>
      <w:r w:rsidRPr="00F27C19">
        <w:t>下一步</w:t>
      </w:r>
      <w:bookmarkEnd w:id="172"/>
    </w:p>
    <w:p w:rsidR="00E4537C" w:rsidRPr="00F27C19" w:rsidRDefault="00E4537C">
      <w:pPr>
        <w:rPr>
          <w:rStyle w:val="apple-converted-space"/>
          <w:rFonts w:cs="Arial"/>
          <w:color w:val="000000"/>
          <w:sz w:val="21"/>
          <w:szCs w:val="21"/>
        </w:rPr>
      </w:pPr>
      <w:r w:rsidRPr="00F27C19">
        <w:t>可以继续如下章节：</w:t>
      </w:r>
    </w:p>
    <w:p w:rsidR="00E4537C" w:rsidRPr="00F27C19" w:rsidRDefault="00E4537C" w:rsidP="00553E2F">
      <w:pPr>
        <w:numPr>
          <w:ilvl w:val="0"/>
          <w:numId w:val="86"/>
        </w:numPr>
        <w:shd w:val="clear" w:color="auto" w:fill="FFFFFF"/>
        <w:spacing w:line="326" w:lineRule="atLeast"/>
        <w:ind w:left="450"/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回退到 </w:t>
      </w:r>
      <w:hyperlink r:id="rId157" w:history="1">
        <w:r w:rsidRPr="00F27C19">
          <w:rPr>
            <w:rStyle w:val="a6"/>
          </w:rPr>
          <w:t>Arcanist User Guide</w:t>
        </w:r>
      </w:hyperlink>
      <w:r w:rsidRPr="00F27C19">
        <w:rPr>
          <w:color w:val="000000"/>
          <w:sz w:val="21"/>
          <w:szCs w:val="21"/>
        </w:rPr>
        <w:t>.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73" w:name="_Toc385544176"/>
      <w:r w:rsidRPr="00F27C19">
        <w:t>Arcanist 使用教程: 代码库钩子</w:t>
      </w:r>
      <w:bookmarkEnd w:id="173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阐述如何将Arcanist设置成你一个SVN预提交钩子。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NOTE：配置过程可能不会太顺利，其中需要一些技巧。</w:t>
      </w:r>
    </w:p>
    <w:p w:rsidR="00E4537C" w:rsidRPr="00F27C19" w:rsidRDefault="00E4537C">
      <w:pPr>
        <w:pStyle w:val="3"/>
      </w:pPr>
      <w:bookmarkStart w:id="174" w:name="installing-arcanist-svn"/>
      <w:bookmarkStart w:id="175" w:name="_Toc385544177"/>
      <w:bookmarkEnd w:id="174"/>
      <w:r w:rsidRPr="00F27C19">
        <w:t>安装Arcanist SVN钩子</w:t>
      </w:r>
      <w:bookmarkEnd w:id="175"/>
      <w:r w:rsidRPr="00F27C19">
        <w:rPr>
          <w:rFonts w:cs="Adobe 黑体 Std R"/>
        </w:rPr>
        <w:t xml:space="preserve"> </w:t>
      </w:r>
    </w:p>
    <w:p w:rsidR="00E4537C" w:rsidRPr="00F27C19" w:rsidRDefault="00E4537C">
      <w:r w:rsidRPr="00F27C19">
        <w:t>你可以将Arcanist安装为一个SVN预提交钩子，来拒绝包含有错误的代码提交。例如，含有语法错误的代码是不能提交的，但是你可以通过干预代代码分析引擎，阻止其他类型的错误。</w:t>
      </w:r>
    </w:p>
    <w:p w:rsidR="00E4537C" w:rsidRPr="00F27C19" w:rsidRDefault="00E4537C">
      <w:pPr>
        <w:rPr>
          <w:rStyle w:val="c"/>
          <w:rFonts w:cs="Courier New"/>
          <w:color w:val="74777D"/>
        </w:rPr>
      </w:pPr>
      <w:r w:rsidRPr="00F27C19">
        <w:t>为了把Arcanist安装成一个预提交的钩子，需要添加如下语句在 svn/hooks/pre-commit中：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b"/>
          <w:rFonts w:eastAsia="Adobe 黑体 Std R" w:cs="Courier New"/>
          <w:color w:val="304A96"/>
        </w:rPr>
      </w:pPr>
      <w:r w:rsidRPr="00F27C19">
        <w:rPr>
          <w:rStyle w:val="c"/>
          <w:rFonts w:eastAsia="Adobe 黑体 Std R" w:cs="Courier New"/>
          <w:color w:val="74777D"/>
        </w:rPr>
        <w:t>#!/bin/sh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b"/>
          <w:rFonts w:eastAsia="Adobe 黑体 Std R" w:cs="Courier New"/>
          <w:color w:val="304A96"/>
        </w:rPr>
        <w:t>set</w:t>
      </w:r>
      <w:r w:rsidRPr="00F27C19">
        <w:rPr>
          <w:rFonts w:eastAsia="Adobe 黑体 Std R" w:cs="Courier New"/>
          <w:color w:val="000000"/>
        </w:rPr>
        <w:t xml:space="preserve"> -e </w:t>
      </w:r>
      <w:r w:rsidRPr="00F27C19">
        <w:rPr>
          <w:rStyle w:val="c"/>
          <w:rFonts w:eastAsia="Adobe 黑体 Std R" w:cs="Courier New"/>
          <w:color w:val="74777D"/>
        </w:rPr>
        <w:t># Exit with an error code if this fails.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/path/to/arcanist/bin/arc svn-hook-pre-commit </w:t>
      </w:r>
      <w:r w:rsidRPr="00F27C19">
        <w:rPr>
          <w:rStyle w:val="nv"/>
          <w:rFonts w:eastAsia="Adobe 黑体 Std R" w:cs="Courier New"/>
          <w:color w:val="001294"/>
        </w:rPr>
        <w:t>$@</w:t>
      </w:r>
      <w:r w:rsidRPr="00F27C19">
        <w:rPr>
          <w:rFonts w:eastAsia="Adobe 黑体 Std R" w:cs="Courier New"/>
          <w:color w:val="000000"/>
        </w:rPr>
        <w:t xml:space="preserve"> 1&gt;&amp;2</w:t>
      </w:r>
    </w:p>
    <w:p w:rsidR="00E4537C" w:rsidRPr="00F27C19" w:rsidRDefault="00E4537C">
      <w:r w:rsidRPr="00F27C19">
        <w:lastRenderedPageBreak/>
        <w:t>确保这个文件是可执行的，否则你将会在每次提交得时候，看到一些毫无帮助的错误信息。在运行脚本之前，在SVN的环境变量中同样需要指定PHP的绝对路径（或者你可以在PATH中明确得指明路径）。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当你的工程已经配置好代码分析器或者代码分析引擎，但是它们都不是Arcanist的一部分。你可以使用--load-phutil-library 选项进行指定加载路径。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no"/>
          <w:rFonts w:eastAsia="Adobe 黑体 Std R" w:cs="Courier New"/>
          <w:color w:val="000A65"/>
        </w:rPr>
        <w:t>load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phutil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library</w:t>
      </w:r>
      <w:r w:rsidRPr="00F27C19">
        <w:rPr>
          <w:rStyle w:val="o"/>
          <w:rFonts w:eastAsia="Adobe 黑体 Std R" w:cs="Courier New"/>
          <w:color w:val="AA2211"/>
        </w:rPr>
        <w:t>=/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library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root</w:t>
      </w:r>
    </w:p>
    <w:p w:rsidR="00E4537C" w:rsidRPr="00F27C19" w:rsidRDefault="00E4537C">
      <w:pPr>
        <w:rPr>
          <w:rStyle w:val="c"/>
          <w:rFonts w:cs="Courier New"/>
          <w:color w:val="74777D"/>
        </w:rPr>
      </w:pPr>
      <w:r w:rsidRPr="00F27C19">
        <w:t>在你构建新的代码分析器，或者是自定义代码分析引擎后，SVN提交钩子无法访问到工作副本时，你就需要检查一下是不是引用了--load-phutil-library 选项的配置是否正确。例如，你的钩子配置可能与下图配置相似：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b"/>
          <w:rFonts w:eastAsia="Adobe 黑体 Std R" w:cs="Courier New"/>
          <w:color w:val="304A96"/>
        </w:rPr>
      </w:pPr>
      <w:r w:rsidRPr="00F27C19">
        <w:rPr>
          <w:rStyle w:val="c"/>
          <w:rFonts w:eastAsia="Adobe 黑体 Std R" w:cs="Courier New"/>
          <w:color w:val="74777D"/>
        </w:rPr>
        <w:t>#!/bin/sh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b"/>
          <w:rFonts w:eastAsia="Adobe 黑体 Std R" w:cs="Courier New"/>
          <w:color w:val="304A96"/>
        </w:rPr>
        <w:t>set</w:t>
      </w:r>
      <w:r w:rsidRPr="00F27C19">
        <w:rPr>
          <w:rFonts w:eastAsia="Adobe 黑体 Std R" w:cs="Courier New"/>
          <w:color w:val="000000"/>
        </w:rPr>
        <w:t xml:space="preserve"> -e </w:t>
      </w:r>
      <w:r w:rsidRPr="00F27C19">
        <w:rPr>
          <w:rStyle w:val="c"/>
          <w:rFonts w:eastAsia="Adobe 黑体 Std R" w:cs="Courier New"/>
          <w:color w:val="74777D"/>
        </w:rPr>
        <w:t># Exit with an error code if this fails.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/usr/local/bin/php -f /path/to/arcanist/bin/arc svn-hook-pre-commit </w:t>
      </w:r>
      <w:r w:rsidRPr="00F27C19">
        <w:rPr>
          <w:rStyle w:val="se"/>
          <w:rFonts w:eastAsia="Adobe 黑体 Std R" w:cs="Courier New"/>
          <w:color w:val="BB6622"/>
        </w:rPr>
        <w:t>\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--load-phutil-library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/path/to/custom/lint/engine </w:t>
      </w:r>
      <w:r w:rsidRPr="00F27C19">
        <w:rPr>
          <w:rStyle w:val="se"/>
          <w:rFonts w:eastAsia="Adobe 黑体 Std R" w:cs="Courier New"/>
          <w:color w:val="BB6622"/>
        </w:rPr>
        <w:t>\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--load-phutil-library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/path/to/custom/unittest/engine </w:t>
      </w:r>
      <w:r w:rsidRPr="00F27C19">
        <w:rPr>
          <w:rStyle w:val="se"/>
          <w:rFonts w:eastAsia="Adobe 黑体 Std R" w:cs="Courier New"/>
          <w:color w:val="BB6622"/>
        </w:rPr>
        <w:t>\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v"/>
          <w:rFonts w:eastAsia="Adobe 黑体 Std R" w:cs="Courier New"/>
          <w:color w:val="001294"/>
        </w:rPr>
        <w:t>$@</w:t>
      </w:r>
      <w:r w:rsidRPr="00F27C19">
        <w:rPr>
          <w:rFonts w:eastAsia="Adobe 黑体 Std R" w:cs="Courier New"/>
          <w:color w:val="000000"/>
        </w:rPr>
        <w:t xml:space="preserve"> 1&gt;&amp;2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76" w:name="_Arcanist_使用教程:_Windows"/>
      <w:bookmarkStart w:id="177" w:name="_Toc385544178"/>
      <w:bookmarkEnd w:id="176"/>
      <w:r w:rsidRPr="00F27C19">
        <w:t>Arcanist 使用教程: Windows</w:t>
      </w:r>
      <w:bookmarkEnd w:id="177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阐述如何在Windows上安装Arcanist。</w:t>
      </w:r>
    </w:p>
    <w:p w:rsidR="00E4537C" w:rsidRPr="00F27C19" w:rsidRDefault="00E4537C">
      <w:pPr>
        <w:pStyle w:val="3"/>
      </w:pPr>
      <w:bookmarkStart w:id="178" w:name="_Toc385544179"/>
      <w:r w:rsidRPr="00F27C19">
        <w:t>概述</w:t>
      </w:r>
      <w:bookmarkEnd w:id="178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Arcanist在Windows上运行，需要在cmd.exe或者Git Bash环境中运行。但是，想让Arcanist运行在Windows还是需要花些功夫的。本章将说明应该怎么做，才能让Arcanist在Windows上运行起来。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比较新的版本才支持在Windows</w:t>
      </w:r>
      <w:r w:rsidR="00BD7732">
        <w:rPr>
          <w:rFonts w:cs="Arial"/>
          <w:color w:val="000000"/>
          <w:sz w:val="23"/>
          <w:szCs w:val="23"/>
        </w:rPr>
        <w:t>上工作，在你运行</w:t>
      </w:r>
      <w:r w:rsidR="00BD7732">
        <w:rPr>
          <w:rFonts w:cs="Arial" w:hint="eastAsia"/>
          <w:color w:val="000000"/>
          <w:sz w:val="23"/>
          <w:szCs w:val="23"/>
        </w:rPr>
        <w:t>的</w:t>
      </w:r>
      <w:r w:rsidRPr="00F27C19">
        <w:rPr>
          <w:rFonts w:cs="Arial"/>
          <w:color w:val="000000"/>
          <w:sz w:val="23"/>
          <w:szCs w:val="23"/>
        </w:rPr>
        <w:t>过程中，可能会有功能不完善，以及文件错误等问题。</w:t>
      </w:r>
    </w:p>
    <w:p w:rsidR="00E4537C" w:rsidRPr="00F27C19" w:rsidRDefault="00E4537C">
      <w:pPr>
        <w:pStyle w:val="3"/>
      </w:pPr>
      <w:bookmarkStart w:id="179" w:name="_Toc385544180"/>
      <w:r w:rsidRPr="00F27C19">
        <w:t>必要组件</w:t>
      </w:r>
      <w:bookmarkEnd w:id="179"/>
    </w:p>
    <w:p w:rsidR="00E4537C" w:rsidRPr="00F27C19" w:rsidRDefault="00E4537C">
      <w:pPr>
        <w:rPr>
          <w:color w:val="000000"/>
          <w:sz w:val="21"/>
          <w:szCs w:val="21"/>
        </w:rPr>
      </w:pPr>
      <w:r w:rsidRPr="00F27C19">
        <w:t>你需要安装：</w:t>
      </w:r>
    </w:p>
    <w:p w:rsidR="00E4537C" w:rsidRPr="00F27C19" w:rsidRDefault="00E4537C" w:rsidP="00553E2F">
      <w:pPr>
        <w:numPr>
          <w:ilvl w:val="0"/>
          <w:numId w:val="82"/>
        </w:numPr>
        <w:shd w:val="clear" w:color="auto" w:fill="FFFFFF"/>
        <w:spacing w:line="326" w:lineRule="atLeast"/>
        <w:ind w:left="450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Arcanist, </w:t>
      </w:r>
      <w:r w:rsidRPr="00F27C19">
        <w:rPr>
          <w:rFonts w:cs="Arial"/>
          <w:color w:val="000000"/>
          <w:sz w:val="21"/>
          <w:szCs w:val="21"/>
        </w:rPr>
        <w:t>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8" w:history="1">
        <w:r w:rsidRPr="00F27C19">
          <w:rPr>
            <w:rStyle w:val="a6"/>
            <w:sz w:val="21"/>
            <w:szCs w:val="21"/>
          </w:rPr>
          <w:t>Arcanist User Guide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 w:rsidP="00553E2F">
      <w:pPr>
        <w:numPr>
          <w:ilvl w:val="0"/>
          <w:numId w:val="82"/>
        </w:numPr>
        <w:shd w:val="clear" w:color="auto" w:fill="FFFFFF"/>
        <w:spacing w:line="326" w:lineRule="atLeast"/>
        <w:ind w:left="450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PHP (</w:t>
      </w:r>
      <w:r w:rsidRPr="00F27C19">
        <w:rPr>
          <w:rFonts w:cs="Arial"/>
          <w:color w:val="000000"/>
          <w:sz w:val="21"/>
          <w:szCs w:val="21"/>
        </w:rPr>
        <w:t>参考下面</w:t>
      </w:r>
      <w:r w:rsidRPr="00F27C19">
        <w:rPr>
          <w:color w:val="000000"/>
          <w:sz w:val="21"/>
          <w:szCs w:val="21"/>
        </w:rPr>
        <w:t xml:space="preserve"> "</w:t>
      </w:r>
      <w:r w:rsidRPr="00F27C19">
        <w:rPr>
          <w:rFonts w:cs="Arial"/>
          <w:color w:val="000000"/>
          <w:sz w:val="21"/>
          <w:szCs w:val="21"/>
        </w:rPr>
        <w:t>详细</w:t>
      </w:r>
      <w:r w:rsidRPr="00F27C19">
        <w:rPr>
          <w:color w:val="000000"/>
          <w:sz w:val="21"/>
          <w:szCs w:val="21"/>
        </w:rPr>
        <w:t xml:space="preserve"> PHP </w:t>
      </w:r>
      <w:r w:rsidRPr="00F27C19">
        <w:rPr>
          <w:rFonts w:cs="Arial"/>
          <w:color w:val="000000"/>
          <w:sz w:val="21"/>
          <w:szCs w:val="21"/>
        </w:rPr>
        <w:t>安装文档</w:t>
      </w:r>
      <w:r w:rsidRPr="00F27C19">
        <w:rPr>
          <w:color w:val="000000"/>
          <w:sz w:val="21"/>
          <w:szCs w:val="21"/>
        </w:rPr>
        <w:t xml:space="preserve">" </w:t>
      </w:r>
      <w:r w:rsidRPr="00F27C19">
        <w:rPr>
          <w:rFonts w:cs="Arial"/>
          <w:color w:val="000000"/>
          <w:sz w:val="21"/>
          <w:szCs w:val="21"/>
        </w:rPr>
        <w:t>章节</w:t>
      </w:r>
      <w:r w:rsidRPr="00F27C19">
        <w:rPr>
          <w:color w:val="000000"/>
          <w:sz w:val="21"/>
          <w:szCs w:val="21"/>
        </w:rPr>
        <w:t>)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82"/>
        </w:numPr>
        <w:shd w:val="clear" w:color="auto" w:fill="FFFFFF"/>
        <w:spacing w:line="326" w:lineRule="atLeast"/>
        <w:ind w:left="450"/>
        <w:rPr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SVN, Git,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 xml:space="preserve"> Mercurial</w:t>
      </w:r>
      <w:r w:rsidRPr="00F27C19">
        <w:rPr>
          <w:rFonts w:cs="Arial"/>
          <w:color w:val="000000"/>
          <w:sz w:val="21"/>
          <w:szCs w:val="21"/>
        </w:rPr>
        <w:t>代码版本控制软件。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然后，配置：</w:t>
      </w:r>
    </w:p>
    <w:p w:rsidR="00E4537C" w:rsidRPr="00F27C19" w:rsidRDefault="00E4537C" w:rsidP="00553E2F">
      <w:pPr>
        <w:numPr>
          <w:ilvl w:val="0"/>
          <w:numId w:val="74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lastRenderedPageBreak/>
        <w:t>你的</w:t>
      </w:r>
      <w:r w:rsidRPr="00F27C19">
        <w:rPr>
          <w:color w:val="000000"/>
          <w:sz w:val="21"/>
          <w:szCs w:val="21"/>
        </w:rPr>
        <w:t>PATH</w:t>
      </w:r>
      <w:r w:rsidRPr="00F27C19">
        <w:rPr>
          <w:rFonts w:cs="Arial"/>
          <w:color w:val="000000"/>
          <w:sz w:val="21"/>
          <w:szCs w:val="21"/>
        </w:rPr>
        <w:t>环境变量需要包含</w:t>
      </w:r>
      <w:r w:rsidRPr="00F27C19">
        <w:rPr>
          <w:color w:val="000000"/>
          <w:sz w:val="21"/>
          <w:szCs w:val="21"/>
        </w:rPr>
        <w:t>arcanist/bin, php</w:t>
      </w:r>
      <w:r w:rsidRPr="00F27C19">
        <w:rPr>
          <w:rFonts w:cs="Arial"/>
          <w:color w:val="000000"/>
          <w:sz w:val="21"/>
          <w:szCs w:val="21"/>
        </w:rPr>
        <w:t>，还有你的</w:t>
      </w:r>
      <w:r w:rsidRPr="00F27C19">
        <w:rPr>
          <w:color w:val="000000"/>
          <w:sz w:val="21"/>
          <w:szCs w:val="21"/>
        </w:rPr>
        <w:t>VCS</w:t>
      </w:r>
      <w:r w:rsidRPr="00F27C19">
        <w:rPr>
          <w:rFonts w:cs="Arial"/>
          <w:color w:val="000000"/>
          <w:sz w:val="21"/>
          <w:szCs w:val="21"/>
        </w:rPr>
        <w:t>指令（</w:t>
      </w:r>
      <w:r w:rsidRPr="00F27C19">
        <w:rPr>
          <w:color w:val="000000"/>
          <w:sz w:val="21"/>
          <w:szCs w:val="21"/>
        </w:rPr>
        <w:t>svn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hg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）。当你通过命令行输入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arc</w:t>
      </w:r>
      <w:r w:rsidRPr="00F27C19">
        <w:rPr>
          <w:rFonts w:cs="Arial"/>
          <w:color w:val="000000"/>
          <w:sz w:val="21"/>
          <w:szCs w:val="21"/>
        </w:rPr>
        <w:t>，或者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的时候，它们需要能工作。</w:t>
      </w:r>
    </w:p>
    <w:p w:rsidR="00E4537C" w:rsidRPr="00F27C19" w:rsidRDefault="00E4537C" w:rsidP="00553E2F">
      <w:pPr>
        <w:numPr>
          <w:ilvl w:val="0"/>
          <w:numId w:val="74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你的编辑器环境变量需要指向一些命令行编辑器，比如</w:t>
      </w:r>
      <w:r w:rsidRPr="00F27C19">
        <w:rPr>
          <w:color w:val="000000"/>
          <w:sz w:val="21"/>
          <w:szCs w:val="21"/>
        </w:rPr>
        <w:t>Git Bash vim</w:t>
      </w:r>
      <w:r w:rsidRPr="00F27C19">
        <w:rPr>
          <w:rFonts w:cs="Arial"/>
          <w:color w:val="000000"/>
          <w:sz w:val="21"/>
          <w:szCs w:val="21"/>
        </w:rPr>
        <w:t>。如果你喜欢，你可以在</w:t>
      </w:r>
      <w:r w:rsidRPr="00F27C19">
        <w:rPr>
          <w:color w:val="000000"/>
          <w:sz w:val="21"/>
          <w:szCs w:val="21"/>
        </w:rPr>
        <w:t>arc</w:t>
      </w:r>
      <w:r w:rsidRPr="00F27C19">
        <w:rPr>
          <w:rFonts w:cs="Arial"/>
          <w:color w:val="000000"/>
          <w:sz w:val="21"/>
          <w:szCs w:val="21"/>
        </w:rPr>
        <w:t>设置它们。详细的内容，后半节会详细介绍。</w:t>
      </w:r>
    </w:p>
    <w:p w:rsidR="00E4537C" w:rsidRPr="00F27C19" w:rsidRDefault="00E4537C">
      <w:r w:rsidRPr="00F27C19">
        <w:t>你可以在系统控制面板中的系统属性Advanced表中环境变量的设置。</w:t>
      </w:r>
    </w:p>
    <w:p w:rsidR="00E4537C" w:rsidRPr="00F27C19" w:rsidRDefault="00E4537C">
      <w:r w:rsidRPr="00F27C19">
        <w:t>现在你可以正常的使用arc（使用cmd.exe 或者Git Bash命令行）了。Arcansist就能正常的运行在Windows下了。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80" w:name="_Toc385544181"/>
      <w:r w:rsidRPr="00F27C19">
        <w:t>配置编辑器</w:t>
      </w:r>
      <w:bookmarkEnd w:id="180"/>
    </w:p>
    <w:p w:rsidR="00E4537C" w:rsidRPr="00F27C19" w:rsidRDefault="00E4537C">
      <w:pPr>
        <w:shd w:val="clear" w:color="auto" w:fill="DAEAF3"/>
        <w:spacing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NOTE: 你不能使用Notepad作为你的编辑器，因为它没有阻塞模式。你可以使用GitPad来代替它。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有些arc工作流</w:t>
      </w:r>
      <w:r w:rsidRPr="00F27C19">
        <w:t>提示你使用编辑器来编辑“大块”代码。你可以使用你喜欢的编辑器来，配置多套解决方案。很多编辑器都可以用来做</w:t>
      </w:r>
      <w:r w:rsidRPr="00F27C19">
        <w:rPr>
          <w:rFonts w:cs="Arial"/>
          <w:color w:val="000000"/>
          <w:sz w:val="23"/>
          <w:szCs w:val="23"/>
        </w:rPr>
        <w:t>这件事：</w:t>
      </w:r>
    </w:p>
    <w:p w:rsidR="00E4537C" w:rsidRPr="00F27C19" w:rsidRDefault="00F11F70" w:rsidP="00553E2F">
      <w:pPr>
        <w:numPr>
          <w:ilvl w:val="0"/>
          <w:numId w:val="64"/>
        </w:numPr>
        <w:shd w:val="clear" w:color="auto" w:fill="FFFFFF"/>
        <w:spacing w:line="326" w:lineRule="atLeast"/>
        <w:ind w:left="450"/>
        <w:rPr>
          <w:rStyle w:val="a5"/>
          <w:color w:val="000000"/>
          <w:sz w:val="21"/>
          <w:szCs w:val="21"/>
        </w:rPr>
      </w:pPr>
      <w:hyperlink r:id="rId159" w:anchor="_blank" w:history="1">
        <w:r w:rsidR="00E4537C" w:rsidRPr="00F27C19">
          <w:rPr>
            <w:rStyle w:val="a6"/>
          </w:rPr>
          <w:t>Notepad++</w:t>
        </w:r>
      </w:hyperlink>
      <w:r w:rsidR="00E4537C" w:rsidRPr="00F27C19">
        <w:rPr>
          <w:color w:val="000000"/>
          <w:sz w:val="21"/>
          <w:szCs w:val="21"/>
        </w:rPr>
        <w:t xml:space="preserve">, </w:t>
      </w:r>
      <w:r w:rsidR="00E4537C" w:rsidRPr="00F27C19">
        <w:rPr>
          <w:rFonts w:cs="Arial"/>
          <w:color w:val="000000"/>
          <w:sz w:val="21"/>
          <w:szCs w:val="21"/>
        </w:rPr>
        <w:t>一个全方位的编辑器。</w:t>
      </w:r>
    </w:p>
    <w:p w:rsidR="00E4537C" w:rsidRPr="00F27C19" w:rsidRDefault="00E4537C" w:rsidP="00553E2F">
      <w:pPr>
        <w:numPr>
          <w:ilvl w:val="0"/>
          <w:numId w:val="64"/>
        </w:numPr>
        <w:shd w:val="clear" w:color="auto" w:fill="FFFFFF"/>
        <w:spacing w:line="326" w:lineRule="atLeast"/>
        <w:ind w:left="450"/>
      </w:pPr>
      <w:r w:rsidRPr="00F27C19">
        <w:rPr>
          <w:rStyle w:val="a5"/>
          <w:color w:val="000000"/>
          <w:sz w:val="21"/>
          <w:szCs w:val="21"/>
        </w:rPr>
        <w:t>vim</w:t>
      </w:r>
      <w:r w:rsidRPr="00F27C19">
        <w:rPr>
          <w:color w:val="000000"/>
          <w:sz w:val="21"/>
          <w:szCs w:val="21"/>
        </w:rPr>
        <w:t>, Git Bash</w:t>
      </w:r>
      <w:r w:rsidRPr="00F27C19">
        <w:rPr>
          <w:rFonts w:cs="Arial"/>
          <w:color w:val="000000"/>
          <w:sz w:val="21"/>
          <w:szCs w:val="21"/>
        </w:rPr>
        <w:t>中自带的编辑器</w:t>
      </w:r>
      <w:r w:rsidRPr="00F27C19">
        <w:rPr>
          <w:color w:val="000000"/>
          <w:sz w:val="21"/>
          <w:szCs w:val="21"/>
        </w:rPr>
        <w:t>.</w:t>
      </w:r>
    </w:p>
    <w:p w:rsidR="00E4537C" w:rsidRPr="00F27C19" w:rsidRDefault="00F11F70" w:rsidP="00553E2F">
      <w:pPr>
        <w:numPr>
          <w:ilvl w:val="0"/>
          <w:numId w:val="64"/>
        </w:numPr>
        <w:shd w:val="clear" w:color="auto" w:fill="FFFFFF"/>
        <w:spacing w:line="326" w:lineRule="atLeast"/>
        <w:ind w:left="450"/>
      </w:pPr>
      <w:hyperlink r:id="rId160" w:anchor="_blank" w:history="1">
        <w:r w:rsidR="00E4537C" w:rsidRPr="00F27C19">
          <w:rPr>
            <w:rStyle w:val="a6"/>
          </w:rPr>
          <w:t>GitPad</w:t>
        </w:r>
      </w:hyperlink>
      <w:r w:rsidR="00E4537C" w:rsidRPr="00F27C19">
        <w:rPr>
          <w:color w:val="000000"/>
          <w:sz w:val="21"/>
          <w:szCs w:val="21"/>
        </w:rPr>
        <w:t xml:space="preserve">, </w:t>
      </w:r>
      <w:r w:rsidR="00E4537C" w:rsidRPr="00F27C19">
        <w:rPr>
          <w:rFonts w:cs="Arial"/>
          <w:color w:val="000000"/>
          <w:sz w:val="21"/>
          <w:szCs w:val="21"/>
        </w:rPr>
        <w:t>它允许你使用</w:t>
      </w:r>
      <w:r w:rsidR="00E4537C" w:rsidRPr="00F27C19">
        <w:rPr>
          <w:color w:val="000000"/>
          <w:sz w:val="21"/>
          <w:szCs w:val="21"/>
        </w:rPr>
        <w:t>Notepad</w:t>
      </w:r>
      <w:r w:rsidR="00E4537C" w:rsidRPr="00F27C19">
        <w:rPr>
          <w:rFonts w:cs="Arial"/>
          <w:color w:val="000000"/>
          <w:sz w:val="21"/>
          <w:szCs w:val="21"/>
        </w:rPr>
        <w:t>作为你的编辑器。</w:t>
      </w:r>
    </w:p>
    <w:p w:rsidR="00E4537C" w:rsidRPr="00F27C19" w:rsidRDefault="00E4537C">
      <w:r w:rsidRPr="00F27C19">
        <w:t>其他编辑器也是可以使用的，不过要确认他们拥有可阻塞编辑模式。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为了配置一个编辑器，需要设置EDITOR环境变量来指定它，或者使用如下命令行方式：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gp"/>
          <w:rFonts w:eastAsia="Adobe 黑体 Std R" w:cs="Courier New"/>
          <w:color w:val="000080"/>
        </w:rPr>
        <w:t>$ arc set-config editor "\"C:\path\to\some\editor.exe\""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注意双引号得使用。当路径中有空格时，需要使用引号。并且，双引号必须和arc set-config分开，例如下面的例子。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使用如下命令可添加Notepad++作为你的编辑器（以下路径需要换成你本机的路径）。</w:t>
      </w:r>
    </w:p>
    <w:p w:rsidR="00E4537C" w:rsidRPr="00F27C19" w:rsidRDefault="00E4537C">
      <w:pPr>
        <w:shd w:val="clear" w:color="auto" w:fill="FDF5D4"/>
        <w:rPr>
          <w:rStyle w:val="gp"/>
          <w:rFonts w:cs="Courier New"/>
          <w:color w:val="000080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Notepad++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set-config editor "\"C:\Program Files (x86)\Notepad++\notepad++.exe\" -multiInst -nosession"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添加 Vim作为编辑器 (替换成你本机的路径):</w:t>
      </w:r>
    </w:p>
    <w:p w:rsidR="00E4537C" w:rsidRPr="00F27C19" w:rsidRDefault="00E4537C">
      <w:pPr>
        <w:shd w:val="clear" w:color="auto" w:fill="FDF5D4"/>
        <w:rPr>
          <w:rStyle w:val="gp"/>
          <w:rFonts w:cs="Courier New"/>
          <w:color w:val="000080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vim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set-config editor "\"C:\Program Files (x86)\Git\share\vim\vim73\vim.exe\""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添加GitPad作为编辑器 (替换成你本机的路径):</w:t>
      </w:r>
    </w:p>
    <w:p w:rsidR="00E4537C" w:rsidRPr="00F27C19" w:rsidRDefault="00E4537C">
      <w:pPr>
        <w:shd w:val="clear" w:color="auto" w:fill="FDF5D4"/>
        <w:rPr>
          <w:rStyle w:val="gp"/>
          <w:rFonts w:cs="Courier New"/>
          <w:color w:val="000080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GitPad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set-config editor "\"C:\Users\yourusername\AppData\Roaming\GitPad\GitPad.exe\""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添加Sublime Text 作为编辑器(替换成你本机的路径):</w:t>
      </w:r>
    </w:p>
    <w:p w:rsidR="00E4537C" w:rsidRPr="00F27C19" w:rsidRDefault="00E4537C">
      <w:pPr>
        <w:shd w:val="clear" w:color="auto" w:fill="FDF5D4"/>
        <w:rPr>
          <w:rStyle w:val="gp"/>
          <w:rFonts w:cs="Courier New"/>
          <w:color w:val="000080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Sublime Text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lastRenderedPageBreak/>
        <w:t>$ arc set-config editor "\"C:\Program Files\Sublime Text 2\sublime_text.exe\" -w"</w:t>
      </w:r>
    </w:p>
    <w:p w:rsidR="00E4537C" w:rsidRPr="00F27C19" w:rsidRDefault="00E4537C">
      <w:pPr>
        <w:pStyle w:val="3"/>
      </w:pPr>
      <w:bookmarkStart w:id="181" w:name="detailed-php-install-ins"/>
      <w:bookmarkStart w:id="182" w:name="_Toc385544182"/>
      <w:bookmarkEnd w:id="181"/>
      <w:r w:rsidRPr="00F27C19">
        <w:t>安装PHP</w:t>
      </w:r>
      <w:bookmarkEnd w:id="182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当机器上有多个版本的PHP，并且有问题时，可以参考以下的建议。</w:t>
      </w:r>
    </w:p>
    <w:p w:rsidR="00E4537C" w:rsidRPr="00F27C19" w:rsidRDefault="00E4537C" w:rsidP="00553E2F">
      <w:pPr>
        <w:pStyle w:val="af"/>
        <w:numPr>
          <w:ilvl w:val="0"/>
          <w:numId w:val="116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从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61" w:anchor="_blank" w:history="1">
        <w:r w:rsidRPr="00F27C19">
          <w:rPr>
            <w:rStyle w:val="a6"/>
            <w:sz w:val="21"/>
            <w:szCs w:val="21"/>
          </w:rPr>
          <w:t>http://windows.php.net/download/</w:t>
        </w:r>
      </w:hyperlink>
      <w:r w:rsidRPr="00F27C19">
        <w:rPr>
          <w:color w:val="000000"/>
          <w:sz w:val="21"/>
          <w:szCs w:val="21"/>
        </w:rPr>
        <w:t>.</w:t>
      </w:r>
      <w:r w:rsidRPr="00F27C19">
        <w:rPr>
          <w:rFonts w:cs="Arial"/>
          <w:color w:val="000000"/>
          <w:sz w:val="21"/>
          <w:szCs w:val="21"/>
        </w:rPr>
        <w:t>下载最新稳定版本的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安装文件。在更新本章节是，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使用的版本是</w:t>
      </w:r>
      <w:r w:rsidRPr="00F27C19">
        <w:rPr>
          <w:color w:val="000000"/>
          <w:sz w:val="21"/>
          <w:szCs w:val="21"/>
        </w:rPr>
        <w:t>5.4.6</w:t>
      </w:r>
      <w:r w:rsidRPr="00F27C19">
        <w:rPr>
          <w:rFonts w:cs="Arial"/>
          <w:color w:val="000000"/>
          <w:sz w:val="21"/>
          <w:szCs w:val="21"/>
        </w:rPr>
        <w:t>，更高的版本也是能正常工作得。使用线程不安全（</w:t>
      </w:r>
      <w:r w:rsidRPr="00F27C19">
        <w:rPr>
          <w:color w:val="000000"/>
          <w:sz w:val="21"/>
          <w:szCs w:val="21"/>
        </w:rPr>
        <w:t xml:space="preserve">"VC9 x86 Non Thread Safe" </w:t>
      </w:r>
      <w:r w:rsidRPr="00F27C19">
        <w:rPr>
          <w:rFonts w:cs="Arial"/>
          <w:color w:val="000000"/>
          <w:sz w:val="21"/>
          <w:szCs w:val="21"/>
        </w:rPr>
        <w:t>）的版本，也是可以正常工作的。（</w:t>
      </w:r>
      <w:r w:rsidRPr="00F27C19">
        <w:rPr>
          <w:color w:val="000000"/>
          <w:sz w:val="21"/>
          <w:szCs w:val="21"/>
        </w:rPr>
        <w:t>5.3</w:t>
      </w:r>
      <w:r w:rsidRPr="00F27C19">
        <w:rPr>
          <w:rFonts w:cs="Arial"/>
          <w:color w:val="000000"/>
          <w:sz w:val="21"/>
          <w:szCs w:val="21"/>
        </w:rPr>
        <w:t>之后的版本都能工作正常，同样的线程安全的版本也可以正常工作。）</w:t>
      </w:r>
    </w:p>
    <w:p w:rsidR="00E4537C" w:rsidRPr="00F27C19" w:rsidRDefault="00E4537C" w:rsidP="00553E2F">
      <w:pPr>
        <w:numPr>
          <w:ilvl w:val="0"/>
          <w:numId w:val="116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目录中解压安装包。</w:t>
      </w:r>
    </w:p>
    <w:p w:rsidR="00E4537C" w:rsidRPr="00F27C19" w:rsidRDefault="00E4537C" w:rsidP="00553E2F">
      <w:pPr>
        <w:numPr>
          <w:ilvl w:val="0"/>
          <w:numId w:val="116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将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php.ini-development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复制到与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php.ini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同级目录下。</w:t>
      </w:r>
      <w:r w:rsidRPr="00F27C19">
        <w:rPr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116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打开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php.ini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文件，找到行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;extension=php_curl.dll</w:t>
      </w:r>
      <w:r w:rsidRPr="00F27C19">
        <w:rPr>
          <w:rFonts w:cs="Arial"/>
          <w:color w:val="000000"/>
          <w:sz w:val="21"/>
          <w:szCs w:val="21"/>
        </w:rPr>
        <w:t>。去掉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;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让该扩展生效。找到行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; extension_dir = "ext"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，然后修改成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extension_dir = "C:\PHP\ext"</w:t>
      </w:r>
      <w:r w:rsidRPr="00F27C19">
        <w:rPr>
          <w:color w:val="000000"/>
          <w:sz w:val="21"/>
          <w:szCs w:val="21"/>
        </w:rPr>
        <w:t>,</w:t>
      </w:r>
      <w:r w:rsidRPr="00F27C19">
        <w:rPr>
          <w:rFonts w:cs="Arial"/>
          <w:color w:val="000000"/>
          <w:sz w:val="21"/>
          <w:szCs w:val="21"/>
        </w:rPr>
        <w:t>这里的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C:\PHP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是你安装</w:t>
      </w:r>
      <w:r w:rsidRPr="00F27C19">
        <w:rPr>
          <w:rStyle w:val="apple-converted-space"/>
          <w:color w:val="000000"/>
          <w:sz w:val="21"/>
          <w:szCs w:val="21"/>
        </w:rPr>
        <w:t>PHP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的目录地址。</w:t>
      </w:r>
    </w:p>
    <w:p w:rsidR="00E4537C" w:rsidRPr="00F27C19" w:rsidRDefault="00E4537C" w:rsidP="00553E2F">
      <w:pPr>
        <w:numPr>
          <w:ilvl w:val="0"/>
          <w:numId w:val="116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sz w:val="21"/>
          <w:szCs w:val="21"/>
        </w:rPr>
        <w:t>通过</w:t>
      </w:r>
      <w:r w:rsidRPr="00F27C19">
        <w:rPr>
          <w:rFonts w:cs="Arial"/>
          <w:color w:val="000000"/>
          <w:sz w:val="21"/>
          <w:szCs w:val="21"/>
        </w:rPr>
        <w:t>命令行，键入</w:t>
      </w:r>
      <w:r w:rsidRPr="00F27C19">
        <w:rPr>
          <w:color w:val="000000"/>
          <w:sz w:val="21"/>
          <w:szCs w:val="21"/>
        </w:rPr>
        <w:t>php -i</w:t>
      </w:r>
      <w:r w:rsidRPr="00F27C19">
        <w:rPr>
          <w:rFonts w:cs="Arial"/>
          <w:color w:val="000000"/>
          <w:sz w:val="21"/>
          <w:szCs w:val="21"/>
        </w:rPr>
        <w:t>，在观察</w:t>
      </w:r>
      <w:r w:rsidRPr="00F27C19">
        <w:rPr>
          <w:color w:val="000000"/>
          <w:sz w:val="21"/>
          <w:szCs w:val="21"/>
        </w:rPr>
        <w:t>curl</w:t>
      </w:r>
      <w:r w:rsidRPr="00F27C19">
        <w:rPr>
          <w:rFonts w:cs="Arial"/>
          <w:color w:val="000000"/>
          <w:sz w:val="21"/>
          <w:szCs w:val="21"/>
        </w:rPr>
        <w:t>的输出是否正常，来验证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是否工作正常。</w:t>
      </w:r>
    </w:p>
    <w:p w:rsidR="00E4537C" w:rsidRPr="00F27C19" w:rsidRDefault="00E4537C">
      <w:pPr>
        <w:pStyle w:val="3"/>
      </w:pPr>
      <w:bookmarkStart w:id="183" w:name="_Toc385544183"/>
      <w:r w:rsidRPr="00F27C19">
        <w:t>下一步</w:t>
      </w:r>
      <w:bookmarkEnd w:id="183"/>
    </w:p>
    <w:p w:rsidR="00E4537C" w:rsidRPr="00F27C19" w:rsidRDefault="00E4537C">
      <w:pPr>
        <w:rPr>
          <w:rStyle w:val="apple-converted-space"/>
          <w:rFonts w:cs="Arial"/>
          <w:color w:val="000000"/>
          <w:sz w:val="21"/>
          <w:szCs w:val="21"/>
        </w:rPr>
      </w:pPr>
      <w:r w:rsidRPr="00F27C19">
        <w:t>可以继续如下章节:</w:t>
      </w:r>
    </w:p>
    <w:p w:rsidR="00E4537C" w:rsidRPr="00F27C19" w:rsidRDefault="00E4537C" w:rsidP="00553E2F">
      <w:pPr>
        <w:numPr>
          <w:ilvl w:val="0"/>
          <w:numId w:val="100"/>
        </w:numPr>
        <w:shd w:val="clear" w:color="auto" w:fill="FFFFFF"/>
        <w:spacing w:line="326" w:lineRule="atLeast"/>
      </w:pPr>
      <w:r w:rsidRPr="00F27C19">
        <w:rPr>
          <w:rStyle w:val="apple-converted-space"/>
          <w:rFonts w:cs="Arial"/>
          <w:color w:val="000000"/>
          <w:sz w:val="21"/>
          <w:szCs w:val="21"/>
        </w:rPr>
        <w:t>返回 </w:t>
      </w:r>
      <w:hyperlink r:id="rId162" w:history="1">
        <w:r w:rsidRPr="00F27C19">
          <w:rPr>
            <w:rStyle w:val="a6"/>
          </w:rPr>
          <w:t>Arcanist User Guide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84" w:name="_Toc385544184"/>
      <w:r w:rsidRPr="00F27C19">
        <w:t>审核（Audit） 使用教程</w:t>
      </w:r>
      <w:bookmarkEnd w:id="184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介绍 审核（代码上传后回查）工具 和 工作流程。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85" w:name="_Toc385544185"/>
      <w:r w:rsidRPr="00F27C19">
        <w:t>概述</w:t>
      </w:r>
      <w:bookmarkEnd w:id="185"/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Phabricator 支持两种代码回查流程，“回查”（review，提交前） 和“审核”（audit，提交后）。想要两者之间的区别，可以参考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63" w:history="1">
        <w:r w:rsidRPr="00F27C19">
          <w:rPr>
            <w:rStyle w:val="a6"/>
          </w:rPr>
          <w:t>User Guide: Review vs Audit</w:t>
        </w:r>
      </w:hyperlink>
      <w:r w:rsidRPr="00F27C19">
        <w:rPr>
          <w:rFonts w:cs="Arial"/>
          <w:color w:val="000000"/>
          <w:sz w:val="23"/>
          <w:szCs w:val="23"/>
        </w:rPr>
        <w:t>章节。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本章总结了通过审核工具如何实现，代码提交后得“审核”流程。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</w:t>
      </w:r>
      <w:r w:rsidR="009B7125">
        <w:rPr>
          <w:rFonts w:cs="Arial"/>
          <w:color w:val="000000"/>
          <w:sz w:val="23"/>
          <w:szCs w:val="23"/>
        </w:rPr>
        <w:t>审核功能是是一项新功能，请给我们</w:t>
      </w:r>
      <w:r w:rsidR="00823459">
        <w:rPr>
          <w:rFonts w:cs="Arial" w:hint="eastAsia"/>
          <w:color w:val="000000"/>
          <w:sz w:val="23"/>
          <w:szCs w:val="23"/>
        </w:rPr>
        <w:t>一些</w:t>
      </w:r>
      <w:r w:rsidRPr="00F27C19">
        <w:rPr>
          <w:rFonts w:cs="Arial"/>
          <w:color w:val="000000"/>
          <w:sz w:val="23"/>
          <w:szCs w:val="23"/>
        </w:rPr>
        <w:t>反馈，以便去改进它！ 反馈方式可见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64" w:history="1">
        <w:r w:rsidRPr="00F27C19">
          <w:rPr>
            <w:rStyle w:val="a6"/>
          </w:rPr>
          <w:t>Give ! Get SuppFeedbackort!</w:t>
        </w:r>
      </w:hyperlink>
      <w:r w:rsidRPr="00F27C19">
        <w:rPr>
          <w:rFonts w:cs="Arial"/>
          <w:color w:val="000000"/>
          <w:sz w:val="23"/>
          <w:szCs w:val="23"/>
        </w:rPr>
        <w:t>章节。</w:t>
      </w:r>
    </w:p>
    <w:p w:rsidR="00E4537C" w:rsidRPr="00F27C19" w:rsidRDefault="00E4537C">
      <w:pPr>
        <w:pStyle w:val="3"/>
      </w:pPr>
      <w:bookmarkStart w:id="186" w:name="how-audit-works"/>
      <w:bookmarkStart w:id="187" w:name="_Toc385544186"/>
      <w:bookmarkEnd w:id="186"/>
      <w:r w:rsidRPr="00F27C19">
        <w:t>详细介绍</w:t>
      </w:r>
      <w:bookmarkEnd w:id="187"/>
    </w:p>
    <w:p w:rsidR="00E4537C" w:rsidRPr="00F27C19" w:rsidRDefault="00E4537C">
      <w:pPr>
        <w:rPr>
          <w:rStyle w:val="a5"/>
          <w:rFonts w:cs="Arial"/>
          <w:color w:val="000000"/>
          <w:sz w:val="21"/>
          <w:szCs w:val="21"/>
        </w:rPr>
      </w:pPr>
      <w:r w:rsidRPr="00F27C19">
        <w:t>审核功能允许你上推和部署代码，而不需要等待代码回查过程结束。审核工具主要会去跟踪两件事情：</w:t>
      </w:r>
    </w:p>
    <w:p w:rsidR="00E4537C" w:rsidRPr="00F27C19" w:rsidRDefault="00E4537C" w:rsidP="00553E2F">
      <w:pPr>
        <w:numPr>
          <w:ilvl w:val="0"/>
          <w:numId w:val="66"/>
        </w:numPr>
        <w:shd w:val="clear" w:color="auto" w:fill="FFFFFF"/>
        <w:spacing w:line="326" w:lineRule="atLeast"/>
        <w:ind w:left="450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代码提交（</w:t>
      </w:r>
      <w:r w:rsidRPr="00F27C19">
        <w:rPr>
          <w:rStyle w:val="a5"/>
          <w:color w:val="000000"/>
          <w:sz w:val="21"/>
          <w:szCs w:val="21"/>
        </w:rPr>
        <w:t>Commits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展示其审核状态</w:t>
      </w:r>
      <w:r w:rsidRPr="00F27C19">
        <w:rPr>
          <w:color w:val="000000"/>
          <w:sz w:val="21"/>
          <w:szCs w:val="21"/>
        </w:rPr>
        <w:t>(</w:t>
      </w:r>
      <w:r w:rsidRPr="00F27C19">
        <w:rPr>
          <w:rFonts w:cs="Arial"/>
          <w:color w:val="000000"/>
          <w:sz w:val="21"/>
          <w:szCs w:val="21"/>
        </w:rPr>
        <w:t>比如</w:t>
      </w:r>
      <w:r w:rsidRPr="00F27C19">
        <w:rPr>
          <w:color w:val="000000"/>
          <w:sz w:val="21"/>
          <w:szCs w:val="21"/>
        </w:rPr>
        <w:t xml:space="preserve"> “</w:t>
      </w:r>
      <w:r w:rsidRPr="00F27C19">
        <w:rPr>
          <w:rFonts w:cs="Arial"/>
          <w:color w:val="000000"/>
          <w:sz w:val="21"/>
          <w:szCs w:val="21"/>
        </w:rPr>
        <w:t>未审核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Not Audited</w:t>
      </w:r>
      <w:r w:rsidRPr="00F27C19">
        <w:rPr>
          <w:rFonts w:cs="Arial"/>
          <w:color w:val="000000"/>
          <w:sz w:val="21"/>
          <w:szCs w:val="21"/>
        </w:rPr>
        <w:t>），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审核通过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Approved</w:t>
      </w:r>
      <w:r w:rsidRPr="00F27C19">
        <w:rPr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 xml:space="preserve"> “</w:t>
      </w:r>
      <w:r w:rsidRPr="00F27C19">
        <w:rPr>
          <w:rFonts w:cs="Arial"/>
          <w:color w:val="000000"/>
          <w:sz w:val="21"/>
          <w:szCs w:val="21"/>
        </w:rPr>
        <w:t>担忧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Concern Raised</w:t>
      </w:r>
      <w:r w:rsidRPr="00F27C19">
        <w:rPr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>).</w:t>
      </w:r>
    </w:p>
    <w:p w:rsidR="00E4537C" w:rsidRPr="00F27C19" w:rsidRDefault="00E4537C" w:rsidP="00553E2F">
      <w:pPr>
        <w:numPr>
          <w:ilvl w:val="0"/>
          <w:numId w:val="66"/>
        </w:numPr>
        <w:shd w:val="clear" w:color="auto" w:fill="FFFFFF"/>
        <w:spacing w:line="326" w:lineRule="atLeast"/>
        <w:ind w:left="450"/>
      </w:pPr>
      <w:r w:rsidRPr="00F27C19">
        <w:rPr>
          <w:rStyle w:val="a5"/>
          <w:rFonts w:cs="Arial"/>
          <w:color w:val="000000"/>
          <w:sz w:val="21"/>
          <w:szCs w:val="21"/>
        </w:rPr>
        <w:t>审核请求（</w:t>
      </w:r>
      <w:r w:rsidRPr="00F27C19">
        <w:rPr>
          <w:rStyle w:val="a5"/>
          <w:color w:val="000000"/>
          <w:sz w:val="21"/>
          <w:szCs w:val="21"/>
        </w:rPr>
        <w:t>Audit Requests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可以要求用户（一个或多个）去审核一次提交。这可以通过很多方式去触发，详见下文。</w:t>
      </w:r>
    </w:p>
    <w:p w:rsidR="00E4537C" w:rsidRPr="00F27C19" w:rsidRDefault="00E4537C">
      <w:pPr>
        <w:rPr>
          <w:rStyle w:val="a5"/>
          <w:rFonts w:cs="Arial"/>
          <w:color w:val="000000"/>
          <w:sz w:val="21"/>
          <w:szCs w:val="21"/>
        </w:rPr>
      </w:pPr>
      <w:r w:rsidRPr="00F27C19">
        <w:lastRenderedPageBreak/>
        <w:t>在审核工具的目录 (在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/audit/</w:t>
      </w:r>
      <w:r w:rsidRPr="00F27C19">
        <w:t>) 和首页中，你能看到代码的提交，以及发送给你的一些请求：</w:t>
      </w:r>
    </w:p>
    <w:p w:rsidR="00E4537C" w:rsidRPr="00F27C19" w:rsidRDefault="00E4537C" w:rsidP="00553E2F">
      <w:pPr>
        <w:numPr>
          <w:ilvl w:val="0"/>
          <w:numId w:val="100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要求审核（</w:t>
      </w:r>
      <w:r w:rsidRPr="00F27C19">
        <w:rPr>
          <w:rStyle w:val="a5"/>
          <w:color w:val="000000"/>
          <w:sz w:val="21"/>
          <w:szCs w:val="21"/>
        </w:rPr>
        <w:t>Required Audits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当你所在得工程或者工具集需要审核一次提交，在打开审核请求页面是，你就会看到要求你审核的请求。当你通过相关的提交审核，那么审核要求就会关闭。</w:t>
      </w:r>
    </w:p>
    <w:p w:rsidR="00E4537C" w:rsidRPr="00F27C19" w:rsidRDefault="00E4537C" w:rsidP="00553E2F">
      <w:pPr>
        <w:numPr>
          <w:ilvl w:val="0"/>
          <w:numId w:val="100"/>
        </w:numPr>
        <w:shd w:val="clear" w:color="auto" w:fill="FFFFFF"/>
        <w:spacing w:line="326" w:lineRule="atLeast"/>
      </w:pPr>
      <w:r w:rsidRPr="00F27C19">
        <w:rPr>
          <w:rStyle w:val="a5"/>
          <w:rFonts w:cs="Arial"/>
          <w:color w:val="000000"/>
          <w:sz w:val="21"/>
          <w:szCs w:val="21"/>
        </w:rPr>
        <w:t>有问题的提交（</w:t>
      </w:r>
      <w:r w:rsidRPr="00F27C19">
        <w:rPr>
          <w:rStyle w:val="a5"/>
          <w:color w:val="000000"/>
          <w:sz w:val="21"/>
          <w:szCs w:val="21"/>
        </w:rPr>
        <w:t>Problem Commits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当审核过程中遇到有问题的提交，会将该提交置为了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担忧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态。当有问题的提交在通过修改以后，让每个审核者审核过，并置为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审核通过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状态后，这个有问题的修改才算是通过了审核。</w:t>
      </w:r>
    </w:p>
    <w:p w:rsidR="00E4537C" w:rsidRPr="00F27C19" w:rsidRDefault="00E4537C">
      <w:pPr>
        <w:rPr>
          <w:color w:val="000000"/>
          <w:sz w:val="21"/>
          <w:szCs w:val="21"/>
        </w:rPr>
      </w:pPr>
      <w:r w:rsidRPr="00F27C19">
        <w:t>例如：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提交了一个</w:t>
      </w:r>
      <w:r w:rsidRPr="00F27C19">
        <w:rPr>
          <w:color w:val="000000"/>
          <w:sz w:val="21"/>
          <w:szCs w:val="21"/>
        </w:rPr>
        <w:t xml:space="preserve"> abcdef1234 </w:t>
      </w:r>
      <w:r w:rsidRPr="00F27C19">
        <w:rPr>
          <w:rFonts w:cs="Arial"/>
          <w:color w:val="000000"/>
          <w:sz w:val="21"/>
          <w:szCs w:val="21"/>
        </w:rPr>
        <w:t>版本，并且将其上推到代码服务器上。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在这次操作将通过一些机制，触发一个审核请求。（下文有对触发机制的描述）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之后，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通过</w:t>
      </w:r>
      <w:r w:rsidRPr="00F27C19">
        <w:rPr>
          <w:color w:val="000000"/>
          <w:sz w:val="21"/>
          <w:szCs w:val="21"/>
        </w:rPr>
        <w:t xml:space="preserve"> Phabricator</w:t>
      </w:r>
      <w:r w:rsidRPr="00F27C19">
        <w:rPr>
          <w:rFonts w:cs="Arial"/>
          <w:color w:val="000000"/>
          <w:sz w:val="21"/>
          <w:szCs w:val="21"/>
        </w:rPr>
        <w:t>看到了提交日志，并且在他会在的主页上看到审核请求。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点击进入，开始审核本次提交。他发现了一个问题，然后他就对本次提交设置成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担忧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态，并且对这个问题进行一定的描述。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收到有关这次提交的邮件，在邮件里面他可以看到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的描述和担忧。在看过邮件后，他决定先不着急处理。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通过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可以看到他得这次提交被置为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有问题的提交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的状态。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通过一些方式去解决这个问题（比如，和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讨论一下，或者进行修改再提交新的版本）。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当审核通过，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将会把原始提交的状态置为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接受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Accepts</w:t>
      </w:r>
      <w:r w:rsidRPr="00F27C19">
        <w:rPr>
          <w:rFonts w:cs="Arial"/>
          <w:color w:val="000000"/>
          <w:sz w:val="21"/>
          <w:szCs w:val="21"/>
        </w:rPr>
        <w:t>）状态。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之后，有关这个问题的请求信息将会在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和</w:t>
      </w: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的请求队列中消失，也就是问题顺利解决。</w:t>
      </w:r>
    </w:p>
    <w:p w:rsidR="00E4537C" w:rsidRPr="00F27C19" w:rsidRDefault="00E4537C">
      <w:pPr>
        <w:pStyle w:val="3"/>
      </w:pPr>
      <w:bookmarkStart w:id="188" w:name="audit-triggers"/>
      <w:bookmarkStart w:id="189" w:name="_Toc385544187"/>
      <w:bookmarkEnd w:id="188"/>
      <w:r w:rsidRPr="00F27C19">
        <w:t>审核触发器</w:t>
      </w:r>
      <w:bookmarkEnd w:id="189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以下列出的方法可以触发审核请求：</w:t>
      </w:r>
    </w:p>
    <w:p w:rsidR="00E4537C" w:rsidRPr="00F27C19" w:rsidRDefault="00E4537C" w:rsidP="00553E2F">
      <w:pPr>
        <w:numPr>
          <w:ilvl w:val="0"/>
          <w:numId w:val="103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如果你在系统跟踪的分支上进行提交操作，且提交信息中有</w:t>
      </w:r>
      <w:r w:rsidRPr="00F27C19">
        <w:rPr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Auditors: username1, username2</w:t>
      </w:r>
      <w:r w:rsidRPr="00F27C19">
        <w:rPr>
          <w:sz w:val="21"/>
          <w:szCs w:val="21"/>
        </w:rPr>
        <w:t> 内容。那么这个操作，这将会对这些用户发出审核请求</w:t>
      </w:r>
    </w:p>
    <w:p w:rsidR="00E4537C" w:rsidRPr="00F27C19" w:rsidRDefault="00E4537C" w:rsidP="00553E2F">
      <w:pPr>
        <w:numPr>
          <w:ilvl w:val="0"/>
          <w:numId w:val="104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你可以在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中创建一些规则，根据提交的属性来触发审核。比如，修改特定的文件，修改特定的内容，针对特定的提交人，等等。</w:t>
      </w:r>
    </w:p>
    <w:p w:rsidR="00E4537C" w:rsidRPr="00F27C19" w:rsidRDefault="00E4537C" w:rsidP="00553E2F">
      <w:pPr>
        <w:numPr>
          <w:ilvl w:val="0"/>
          <w:numId w:val="104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你可以通过提交任意的提交，为自己创建一个审核请求。</w:t>
      </w:r>
    </w:p>
    <w:p w:rsidR="00E4537C" w:rsidRPr="00F27C19" w:rsidRDefault="00E4537C" w:rsidP="00553E2F">
      <w:pPr>
        <w:numPr>
          <w:ilvl w:val="0"/>
          <w:numId w:val="104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你可以创建一个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所有者包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，以及开启审核功能</w:t>
      </w:r>
      <w:r w:rsidRPr="00F27C19">
        <w:rPr>
          <w:color w:val="000000"/>
          <w:sz w:val="21"/>
          <w:szCs w:val="21"/>
        </w:rPr>
        <w:t xml:space="preserve"> (</w:t>
      </w:r>
      <w:r w:rsidRPr="00F27C19">
        <w:rPr>
          <w:rFonts w:cs="Arial"/>
          <w:color w:val="000000"/>
          <w:sz w:val="21"/>
          <w:szCs w:val="21"/>
        </w:rPr>
        <w:t>这是一项针对大型开发组的高级特性</w:t>
      </w:r>
      <w:r w:rsidRPr="00F27C19">
        <w:rPr>
          <w:color w:val="000000"/>
          <w:sz w:val="21"/>
          <w:szCs w:val="21"/>
        </w:rPr>
        <w:t>)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>
      <w:pPr>
        <w:pStyle w:val="3"/>
      </w:pPr>
      <w:bookmarkStart w:id="190" w:name="audits-in-small-teams"/>
      <w:bookmarkStart w:id="191" w:name="_Toc385544188"/>
      <w:bookmarkEnd w:id="190"/>
      <w:r w:rsidRPr="00F27C19">
        <w:t>审核在小型组的使用</w:t>
      </w:r>
      <w:bookmarkEnd w:id="191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如果你所在的是一个小型开发组，就不需要一些复杂的触发规则，你可以设置一些简单的审核工作流，如下所示：</w:t>
      </w:r>
    </w:p>
    <w:p w:rsidR="00E4537C" w:rsidRPr="00F27C19" w:rsidRDefault="00E4537C" w:rsidP="00553E2F">
      <w:pPr>
        <w:numPr>
          <w:ilvl w:val="0"/>
          <w:numId w:val="92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</w:t>
      </w:r>
      <w:r w:rsidRPr="00F27C19">
        <w:rPr>
          <w:color w:val="000000"/>
          <w:sz w:val="21"/>
          <w:szCs w:val="21"/>
        </w:rPr>
        <w:t>“Code Audits”</w:t>
      </w:r>
      <w:r w:rsidRPr="00F27C19">
        <w:rPr>
          <w:rFonts w:cs="Arial"/>
          <w:color w:val="000000"/>
          <w:sz w:val="21"/>
          <w:szCs w:val="21"/>
        </w:rPr>
        <w:t>中创建一个新工程。</w:t>
      </w:r>
    </w:p>
    <w:p w:rsidR="00E4537C" w:rsidRPr="00F27C19" w:rsidRDefault="00E4537C" w:rsidP="00553E2F">
      <w:pPr>
        <w:numPr>
          <w:ilvl w:val="0"/>
          <w:numId w:val="92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为版本提交，创建一个全局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规则，这个规则可以让每次提交都触发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代码审核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。当没有使用</w:t>
      </w:r>
      <w:r w:rsidRPr="00F27C19">
        <w:rPr>
          <w:color w:val="000000"/>
          <w:sz w:val="21"/>
          <w:szCs w:val="21"/>
        </w:rPr>
        <w:t>“Differential Revsion”</w:t>
      </w:r>
      <w:r w:rsidRPr="00F27C19">
        <w:rPr>
          <w:rFonts w:cs="Arial"/>
          <w:color w:val="000000"/>
          <w:sz w:val="21"/>
          <w:szCs w:val="21"/>
        </w:rPr>
        <w:t>时，这个流程可以作为代码回查的部分</w:t>
      </w:r>
      <w:r w:rsidRPr="00F27C19">
        <w:rPr>
          <w:color w:val="000000"/>
          <w:sz w:val="21"/>
          <w:szCs w:val="21"/>
        </w:rPr>
        <w:t>/</w:t>
      </w:r>
      <w:r w:rsidRPr="00F27C19">
        <w:rPr>
          <w:rFonts w:cs="Arial"/>
          <w:color w:val="000000"/>
          <w:sz w:val="21"/>
          <w:szCs w:val="21"/>
        </w:rPr>
        <w:t>全程缓冲。</w:t>
      </w:r>
    </w:p>
    <w:p w:rsidR="00E4537C" w:rsidRPr="00F27C19" w:rsidRDefault="00E4537C" w:rsidP="00553E2F">
      <w:pPr>
        <w:numPr>
          <w:ilvl w:val="0"/>
          <w:numId w:val="92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把所有工程师都加入</w:t>
      </w:r>
      <w:r w:rsidRPr="00F27C19">
        <w:rPr>
          <w:color w:val="000000"/>
          <w:sz w:val="21"/>
          <w:szCs w:val="21"/>
        </w:rPr>
        <w:t>“Code Audits”</w:t>
      </w:r>
      <w:r w:rsidRPr="00F27C19">
        <w:rPr>
          <w:rFonts w:cs="Arial"/>
          <w:color w:val="000000"/>
          <w:sz w:val="21"/>
          <w:szCs w:val="21"/>
        </w:rPr>
        <w:t>工程中。</w:t>
      </w:r>
    </w:p>
    <w:p w:rsidR="00E4537C" w:rsidRPr="00F27C19" w:rsidRDefault="00E4537C">
      <w:r w:rsidRPr="00F27C19">
        <w:t>通过何种方式，对于每次的代码提交所有人都能看到审核请求，但是任何一个成员都可以关闭这种机制。有效的方式是，通过规则强制“每个人都必须看到每次提交信息”。</w:t>
      </w:r>
    </w:p>
    <w:p w:rsidR="00E4537C" w:rsidRPr="00F27C19" w:rsidRDefault="00E4537C">
      <w:r w:rsidRPr="00F27C19">
        <w:lastRenderedPageBreak/>
        <w:t>当你的开发组逐步扩大时，你可以细化这些规则集，能让开发者们能看到与他们做的部分相关的提交与修改。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192" w:name="_Toc385544189"/>
      <w:r w:rsidRPr="00F27C19">
        <w:t>审核技巧</w:t>
      </w:r>
      <w:bookmarkEnd w:id="192"/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在对待回查提交请求，以及处理审核请求时，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需要特别认真。</w:t>
      </w:r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你可以通过点击对应的修改行，并在这行后面添加评论。</w:t>
      </w:r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你也可以通过在行间拖拉的方式对多行进行评论。</w:t>
      </w:r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在个行间的评论将会存成草稿。当你在页面底部提交评论时，这些评论才会被提交。</w:t>
      </w:r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点击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？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来了解快捷键。</w:t>
      </w:r>
      <w:r w:rsidRPr="00F27C19">
        <w:rPr>
          <w:color w:val="6B748C"/>
          <w:sz w:val="21"/>
          <w:szCs w:val="21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193" w:name="_Toc385544190"/>
      <w:r w:rsidRPr="00F27C19">
        <w:t>下一步</w:t>
      </w:r>
      <w:bookmarkEnd w:id="193"/>
    </w:p>
    <w:p w:rsidR="00E4537C" w:rsidRPr="00F27C19" w:rsidRDefault="00E4537C" w:rsidP="00553E2F">
      <w:pPr>
        <w:numPr>
          <w:ilvl w:val="0"/>
          <w:numId w:val="8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可以在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65" w:history="1">
        <w:r w:rsidRPr="00F27C19">
          <w:rPr>
            <w:rStyle w:val="a6"/>
          </w:rPr>
          <w:t>Herald User Guide</w:t>
        </w:r>
      </w:hyperlink>
      <w:r w:rsidRPr="00F27C19">
        <w:rPr>
          <w:rFonts w:cs="Arial"/>
          <w:color w:val="000000"/>
          <w:sz w:val="21"/>
          <w:szCs w:val="21"/>
        </w:rPr>
        <w:t>章节了解有管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规则的内容。</w:t>
      </w:r>
    </w:p>
    <w:p w:rsidR="00E4537C" w:rsidRPr="00F27C19" w:rsidRDefault="00E4537C" w:rsidP="00553E2F">
      <w:pPr>
        <w:numPr>
          <w:ilvl w:val="0"/>
          <w:numId w:val="89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给我们必要的反馈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66" w:history="1">
        <w:r w:rsidRPr="00F27C19">
          <w:rPr>
            <w:rStyle w:val="a6"/>
          </w:rPr>
          <w:t>Give Feedback! Get Support!</w:t>
        </w:r>
      </w:hyperlink>
      <w:r w:rsidRPr="00F27C19">
        <w:rPr>
          <w:color w:val="000000"/>
          <w:sz w:val="21"/>
          <w:szCs w:val="21"/>
        </w:rPr>
        <w:t>.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94" w:name="_Toc385544191"/>
      <w:r w:rsidRPr="00F27C19">
        <w:t>配置教程: 高级配置</w:t>
      </w:r>
      <w:bookmarkEnd w:id="194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为各种环境配置Phabricator。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195" w:name="_Toc385544192"/>
      <w:r w:rsidRPr="00F27C19">
        <w:t>概述</w:t>
      </w:r>
      <w:bookmarkEnd w:id="195"/>
    </w:p>
    <w:p w:rsidR="00E4537C" w:rsidRPr="00F27C19" w:rsidRDefault="00E4537C">
      <w:r w:rsidRPr="00F27C19">
        <w:t>Phabricator 从各种源文件件中读取配置信息。本章将阐述配置栈和怎么对源文件进行配置高级。这将会对部署在Phabricator中更重环境（比如，开发和生产）有很大帮助。</w:t>
      </w:r>
    </w:p>
    <w:p w:rsidR="00E4537C" w:rsidRPr="00F27C19" w:rsidRDefault="00E4537C">
      <w:r w:rsidRPr="00F27C19">
        <w:t>这对于高级用户来说也是比较复杂的，你可以不用了解这里是如何安装进Phabricator。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196" w:name="configuration-sources"/>
      <w:bookmarkStart w:id="197" w:name="_Toc385544193"/>
      <w:bookmarkEnd w:id="196"/>
      <w:r w:rsidRPr="00F27C19">
        <w:t>源码配置</w:t>
      </w:r>
      <w:bookmarkEnd w:id="197"/>
    </w:p>
    <w:p w:rsidR="00E4537C" w:rsidRPr="00F27C19" w:rsidRDefault="00E4537C">
      <w:pPr>
        <w:rPr>
          <w:rStyle w:val="a5"/>
          <w:rFonts w:cs="Arial"/>
          <w:color w:val="000000"/>
          <w:sz w:val="21"/>
          <w:szCs w:val="21"/>
        </w:rPr>
      </w:pPr>
      <w:r w:rsidRPr="00F27C19">
        <w:t>Phabricator 支持一下源码配置（优先级从高到底列出）：</w:t>
      </w:r>
    </w:p>
    <w:p w:rsidR="00E4537C" w:rsidRPr="00F27C19" w:rsidRDefault="00E4537C" w:rsidP="00553E2F">
      <w:pPr>
        <w:numPr>
          <w:ilvl w:val="0"/>
          <w:numId w:val="97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数据库（</w:t>
      </w:r>
      <w:r w:rsidRPr="00F27C19">
        <w:rPr>
          <w:rStyle w:val="a5"/>
          <w:color w:val="000000"/>
          <w:sz w:val="21"/>
          <w:szCs w:val="21"/>
        </w:rPr>
        <w:t>Database</w:t>
      </w:r>
      <w:r w:rsidRPr="00F27C19">
        <w:rPr>
          <w:rStyle w:val="a5"/>
          <w:rFonts w:cs="Arial"/>
          <w:color w:val="000000"/>
          <w:sz w:val="21"/>
          <w:szCs w:val="21"/>
        </w:rPr>
        <w:t>）：</w:t>
      </w:r>
      <w:r w:rsidRPr="00F27C19">
        <w:rPr>
          <w:rFonts w:cs="Arial"/>
          <w:color w:val="000000"/>
          <w:sz w:val="21"/>
          <w:szCs w:val="21"/>
        </w:rPr>
        <w:t>设置的值都将在数据库中进行保存，并且管理员可以通过</w:t>
      </w:r>
      <w:r w:rsidRPr="00F27C19">
        <w:rPr>
          <w:color w:val="000000"/>
          <w:sz w:val="21"/>
          <w:szCs w:val="21"/>
        </w:rPr>
        <w:t>web</w:t>
      </w:r>
      <w:r w:rsidRPr="00F27C19">
        <w:rPr>
          <w:rFonts w:cs="Arial"/>
          <w:color w:val="000000"/>
          <w:sz w:val="21"/>
          <w:szCs w:val="21"/>
        </w:rPr>
        <w:t>图形界面方式对其进行修改。它们拥有最高的优先级，并且可以复写其他</w:t>
      </w:r>
      <w:r w:rsidRPr="00F27C19">
        <w:rPr>
          <w:color w:val="000000"/>
          <w:sz w:val="21"/>
          <w:szCs w:val="21"/>
        </w:rPr>
        <w:t>Pharicator</w:t>
      </w:r>
      <w:r w:rsidRPr="00F27C19">
        <w:rPr>
          <w:rFonts w:cs="Arial"/>
          <w:color w:val="000000"/>
          <w:sz w:val="21"/>
          <w:szCs w:val="21"/>
        </w:rPr>
        <w:t>的设置。</w:t>
      </w:r>
      <w:r w:rsidRPr="00F27C19">
        <w:rPr>
          <w:rStyle w:val="a5"/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97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本地（</w:t>
      </w:r>
      <w:r w:rsidRPr="00F27C19">
        <w:rPr>
          <w:rStyle w:val="a5"/>
          <w:color w:val="000000"/>
          <w:sz w:val="21"/>
          <w:szCs w:val="21"/>
        </w:rPr>
        <w:t>Local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本地变量值存在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conf/local/config.json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中，可以通过运行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bin/config</w:t>
      </w:r>
      <w:r w:rsidRPr="00F27C19">
        <w:rPr>
          <w:rFonts w:cs="Arial"/>
          <w:color w:val="000000"/>
          <w:sz w:val="21"/>
          <w:szCs w:val="21"/>
        </w:rPr>
        <w:t>对他们进行修改。</w:t>
      </w:r>
    </w:p>
    <w:p w:rsidR="00E4537C" w:rsidRPr="00F27C19" w:rsidRDefault="00E4537C" w:rsidP="00553E2F">
      <w:pPr>
        <w:numPr>
          <w:ilvl w:val="0"/>
          <w:numId w:val="97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配置文件（</w:t>
      </w:r>
      <w:r w:rsidRPr="00F27C19">
        <w:rPr>
          <w:rStyle w:val="a5"/>
          <w:color w:val="000000"/>
          <w:sz w:val="21"/>
          <w:szCs w:val="21"/>
        </w:rPr>
        <w:t>Config Files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Fonts w:cs="Arial"/>
          <w:color w:val="000000"/>
          <w:sz w:val="21"/>
          <w:szCs w:val="21"/>
        </w:rPr>
        <w:t>：变量值存储在一个配置文件中，该文件在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conf/</w:t>
      </w:r>
      <w:r w:rsidRPr="00F27C19">
        <w:rPr>
          <w:rFonts w:cs="Arial"/>
          <w:color w:val="000000"/>
          <w:sz w:val="21"/>
          <w:szCs w:val="21"/>
        </w:rPr>
        <w:t>。这个文件使用已经写好的文件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conf/local/ENVIRONMENT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或者设置</w:t>
      </w:r>
      <w:r w:rsidRPr="00F27C19">
        <w:rPr>
          <w:color w:val="000000"/>
          <w:sz w:val="21"/>
          <w:szCs w:val="21"/>
        </w:rPr>
        <w:t xml:space="preserve"> PHABRICATOR_ENV</w:t>
      </w:r>
      <w:r w:rsidRPr="00F27C19">
        <w:rPr>
          <w:rFonts w:cs="Arial"/>
          <w:color w:val="000000"/>
          <w:sz w:val="21"/>
          <w:szCs w:val="21"/>
        </w:rPr>
        <w:t>变量来指定。更多信息可以参考下文。</w:t>
      </w:r>
    </w:p>
    <w:p w:rsidR="00E4537C" w:rsidRPr="00F27C19" w:rsidRDefault="00E4537C" w:rsidP="00553E2F">
      <w:pPr>
        <w:numPr>
          <w:ilvl w:val="0"/>
          <w:numId w:val="97"/>
        </w:numPr>
        <w:shd w:val="clear" w:color="auto" w:fill="FFFFFF"/>
        <w:spacing w:line="326" w:lineRule="atLeast"/>
      </w:pPr>
      <w:r w:rsidRPr="00F27C19">
        <w:rPr>
          <w:rStyle w:val="a5"/>
          <w:rFonts w:cs="Arial"/>
          <w:color w:val="000000"/>
          <w:sz w:val="21"/>
          <w:szCs w:val="21"/>
        </w:rPr>
        <w:t>默认项（</w:t>
      </w:r>
      <w:r w:rsidRPr="00F27C19">
        <w:rPr>
          <w:rStyle w:val="a5"/>
          <w:color w:val="000000"/>
          <w:sz w:val="21"/>
          <w:szCs w:val="21"/>
        </w:rPr>
        <w:t>Defaults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Fonts w:cs="Arial"/>
          <w:color w:val="000000"/>
          <w:sz w:val="21"/>
          <w:szCs w:val="21"/>
        </w:rPr>
        <w:t>：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默认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源码为硬编码模式，也就是不能去修改的。他们拥有最低的优先级，并且所有设置都可以对他们进行复写。</w:t>
      </w:r>
    </w:p>
    <w:p w:rsidR="00E4537C" w:rsidRPr="00F27C19" w:rsidRDefault="00E4537C">
      <w:r w:rsidRPr="00F27C19">
        <w:t>通常情况下，你通过访问数据库（例如，MySQL用户名，密码和主机名）来写入本地变量，安装以及配置Phabricator。在之后的配置都可以通过web图形界面完成。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198" w:name="configuration-files"/>
      <w:bookmarkStart w:id="199" w:name="_Toc385544194"/>
      <w:bookmarkEnd w:id="198"/>
      <w:r w:rsidRPr="00F27C19">
        <w:lastRenderedPageBreak/>
        <w:t>文件配置</w:t>
      </w:r>
      <w:bookmarkEnd w:id="199"/>
    </w:p>
    <w:p w:rsidR="00E4537C" w:rsidRPr="00F27C19" w:rsidRDefault="00E4537C">
      <w:r w:rsidRPr="00F27C19">
        <w:t>配置文件可以成为替代数据库的一种手段，并且适用多种环境的部署或动态配置。默认情况下是不推荐使用配置文件的，因为配置文件的复杂程度要比数据库高的多。</w:t>
      </w:r>
      <w:r w:rsidRPr="00F27C19">
        <w:rPr>
          <w:sz w:val="33"/>
          <w:szCs w:val="33"/>
        </w:rPr>
        <w:t xml:space="preserve"> 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创建配置文件</w:t>
      </w:r>
    </w:p>
    <w:p w:rsidR="00E4537C" w:rsidRPr="00F27C19" w:rsidRDefault="00E4537C">
      <w:r w:rsidRPr="00F27C19">
        <w:t>创建一个配置文件，首先要为配置文件选择一个合适的名字（比如，“deserver”或“live”）。指定对应的部分，假设你使用“exampleconfig”。可以使用下面的例子来替代这个“exampleconfig”文件：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首先，创建一个exampleconfig.conf.php文件（可以根据你的需要重命名它）：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conf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custom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exampleconfig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conf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它的内容如下所示: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&lt;?php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t>return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Specify whichever keys and values you want to set.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k"/>
          <w:rFonts w:eastAsia="Adobe 黑体 Std R" w:cs="Courier New"/>
          <w:color w:val="AA4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'example.key'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'examplevalue'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k"/>
          <w:rFonts w:eastAsia="Adobe 黑体 Std R" w:cs="Courier New"/>
          <w:color w:val="AA4000"/>
        </w:rPr>
        <w:t>);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例如，要在你的配置文件中指定MySQL认证，你的配置文件可以参照以下内容：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&lt;?php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t>return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'mysql.host'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'localhost'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'mysql.user'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'root'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k"/>
          <w:rFonts w:eastAsia="Adobe 黑体 Std R" w:cs="Courier New"/>
          <w:color w:val="AA4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'mysql.pass'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'hunter2trustno1'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k"/>
          <w:rFonts w:eastAsia="Adobe 黑体 Std R" w:cs="Courier New"/>
          <w:color w:val="AA4000"/>
        </w:rPr>
        <w:t>);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</w:rPr>
      </w:pPr>
      <w:r w:rsidRPr="00F27C19">
        <w:rPr>
          <w:rFonts w:ascii="Adobe 黑体 Std R" w:hAnsi="Adobe 黑体 Std R"/>
        </w:rPr>
        <w:t>选择配置文件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rPr>
          <w:rFonts w:cs="Arial"/>
          <w:color w:val="000000"/>
        </w:rPr>
        <w:t>选择一个配置文件，将它的文件名</w:t>
      </w:r>
      <w:r w:rsidRPr="00F27C19">
        <w:rPr>
          <w:color w:val="000000"/>
        </w:rPr>
        <w:t>(</w:t>
      </w:r>
      <w:r w:rsidRPr="00F27C19">
        <w:rPr>
          <w:rFonts w:cs="Arial"/>
          <w:color w:val="000000"/>
        </w:rPr>
        <w:t>相对于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phabricator/conf/</w:t>
      </w:r>
      <w:r w:rsidRPr="00F27C19">
        <w:rPr>
          <w:color w:val="000000"/>
        </w:rPr>
        <w:t xml:space="preserve">) </w:t>
      </w:r>
      <w:r w:rsidRPr="00F27C19">
        <w:rPr>
          <w:rFonts w:cs="Arial"/>
          <w:color w:val="000000"/>
        </w:rPr>
        <w:t>写到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phabricator/conf/local/ENVIRONMENT</w:t>
      </w:r>
      <w:r w:rsidRPr="00F27C19">
        <w:rPr>
          <w:rFonts w:cs="Arial"/>
          <w:color w:val="000000"/>
        </w:rPr>
        <w:t>中。例如：要选择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phabricator/conf/custom/exampleconfig.conf.php</w:t>
      </w:r>
      <w:r w:rsidRPr="00F27C19">
        <w:rPr>
          <w:color w:val="000000"/>
        </w:rPr>
        <w:t xml:space="preserve">, </w:t>
      </w:r>
      <w:r w:rsidRPr="00F27C19">
        <w:rPr>
          <w:rFonts w:cs="Arial"/>
          <w:color w:val="000000"/>
        </w:rPr>
        <w:t>你就要在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phabrictor/conf/local/ENVIRONMENT</w:t>
      </w:r>
      <w:r w:rsidRPr="00F27C19">
        <w:rPr>
          <w:rStyle w:val="HTML"/>
          <w:rFonts w:ascii="Adobe 黑体 Std R" w:eastAsia="Adobe 黑体 Std R" w:hAnsi="Adobe 黑体 Std R" w:cs="Arial"/>
          <w:color w:val="000000"/>
        </w:rPr>
        <w:t>写入</w:t>
      </w:r>
      <w:r w:rsidRPr="00F27C19">
        <w:rPr>
          <w:rStyle w:val="HTML"/>
          <w:rFonts w:ascii="Adobe 黑体 Std R" w:eastAsia="Adobe 黑体 Std R" w:hAnsi="Adobe 黑体 Std R" w:cs="Adobe 黑体 Std R"/>
          <w:color w:val="000000"/>
        </w:rPr>
        <w:t>“</w:t>
      </w:r>
      <w:r w:rsidRPr="00F27C19">
        <w:rPr>
          <w:rStyle w:val="HTML"/>
          <w:rFonts w:ascii="Adobe 黑体 Std R" w:eastAsia="Adobe 黑体 Std R" w:hAnsi="Adobe 黑体 Std R"/>
          <w:color w:val="000000"/>
        </w:rPr>
        <w:t>custom/exampleconfig”：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lastRenderedPageBreak/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echo custom/exampleconfig &gt; conf/local/ENVIRONMENT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cat conf/local/ENVIRONMENT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custom/exampleconfig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phabricator/ $</w:t>
      </w:r>
    </w:p>
    <w:p w:rsidR="00E4537C" w:rsidRPr="00F27C19" w:rsidRDefault="00E4537C">
      <w:pPr>
        <w:rPr>
          <w:rStyle w:val="c"/>
          <w:rFonts w:cs="Courier New"/>
          <w:color w:val="74777D"/>
        </w:rPr>
      </w:pPr>
      <w:r w:rsidRPr="00F27C19">
        <w:t>你也可以设置环境变量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0"/>
          <w:szCs w:val="20"/>
        </w:rPr>
        <w:t>PHABRICATOR_ENV</w:t>
      </w:r>
      <w:r w:rsidRPr="00F27C19">
        <w:t>。虽然可能会对系统之外环境有影响，但是在部署了多种环境的情况下，这中方式还是很简单有效的。注意，这里需要去配置你的web主机的环境，也要配置你要运行的shell脚本：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c"/>
          <w:rFonts w:eastAsia="Adobe 黑体 Std R" w:cs="Courier New"/>
          <w:color w:val="74777D"/>
        </w:rPr>
        <w:t># Shell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export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PHABRICATOR_ENV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no"/>
          <w:rFonts w:eastAsia="Adobe 黑体 Std R" w:cs="Courier New"/>
          <w:color w:val="000A65"/>
        </w:rPr>
        <w:t>custom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exampleconfig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c"/>
          <w:rFonts w:eastAsia="Adobe 黑体 Std R" w:cs="Courier New"/>
          <w:color w:val="74777D"/>
        </w:rPr>
        <w:t># Apache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SetEnv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PHABRICATOR_ENV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custom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exampleconfig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c"/>
          <w:rFonts w:eastAsia="Adobe 黑体 Std R" w:cs="Courier New"/>
          <w:color w:val="74777D"/>
        </w:rPr>
        <w:t># nginx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fastcgi_param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PHABRICATOR_ENV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"custom/exampleconfig"</w:t>
      </w:r>
      <w:r w:rsidRPr="00F27C19">
        <w:rPr>
          <w:rStyle w:val="o"/>
          <w:rFonts w:eastAsia="Adobe 黑体 Std R" w:cs="Courier New"/>
          <w:color w:val="AA2211"/>
        </w:rPr>
        <w:t>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c"/>
          <w:rFonts w:eastAsia="Adobe 黑体 Std R" w:cs="Courier New"/>
          <w:color w:val="74777D"/>
        </w:rPr>
        <w:t># lighttpd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setenv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add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environment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s2"/>
          <w:rFonts w:eastAsia="Adobe 黑体 Std R" w:cs="Courier New"/>
          <w:color w:val="766510"/>
        </w:rPr>
        <w:t>"PHABRICATOR_ENV"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"custom/exampleconfig"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r w:rsidRPr="00F27C19">
        <w:t>在创建和选择完配置文件以后，重启你的web主机。你做的任何配置将会马上生效，并且你得配置文件也会在测试配置时被看到。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Style w:val="apple-converted-space"/>
          <w:rFonts w:cs="Arial"/>
          <w:color w:val="000000"/>
          <w:sz w:val="23"/>
          <w:szCs w:val="23"/>
        </w:rPr>
      </w:pPr>
      <w:bookmarkStart w:id="200" w:name="_Toc385544195"/>
      <w:r w:rsidRPr="00F27C19">
        <w:t>下一步</w:t>
      </w:r>
      <w:bookmarkEnd w:id="200"/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返回 </w:t>
      </w:r>
      <w:hyperlink r:id="rId167" w:history="1">
        <w:r w:rsidRPr="00F27C19">
          <w:rPr>
            <w:rStyle w:val="a6"/>
          </w:rPr>
          <w:t>Configuration Guide</w:t>
        </w:r>
      </w:hyperlink>
      <w:r w:rsidRPr="00F27C19">
        <w:rPr>
          <w:rFonts w:cs="Arial"/>
          <w:color w:val="000000"/>
          <w:sz w:val="23"/>
          <w:szCs w:val="23"/>
        </w:rPr>
        <w:t>章节。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01" w:name="_Toc385544196"/>
      <w:r w:rsidRPr="00F27C19">
        <w:t>Differential 使用教程</w:t>
      </w:r>
      <w:bookmarkEnd w:id="201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了解Differential（上传前代码回查）工具和工作流程</w:t>
      </w:r>
    </w:p>
    <w:p w:rsidR="00E4537C" w:rsidRPr="00F27C19" w:rsidRDefault="00E4537C">
      <w:pPr>
        <w:pStyle w:val="3"/>
      </w:pPr>
      <w:bookmarkStart w:id="202" w:name="_Toc385544197"/>
      <w:r w:rsidRPr="00F27C19">
        <w:t>概述</w:t>
      </w:r>
      <w:bookmarkEnd w:id="202"/>
    </w:p>
    <w:p w:rsidR="00E4537C" w:rsidRPr="00F27C19" w:rsidRDefault="00E4537C">
      <w:r w:rsidRPr="00F27C19">
        <w:t>本章介绍Differentail工具，在上传前“回查”的工作流程的实现。</w:t>
      </w:r>
    </w:p>
    <w:p w:rsidR="00E4537C" w:rsidRPr="00F27C19" w:rsidRDefault="00E4537C">
      <w:pPr>
        <w:pStyle w:val="3"/>
      </w:pPr>
      <w:bookmarkStart w:id="203" w:name="_Toc385544198"/>
      <w:r w:rsidRPr="00F27C19">
        <w:lastRenderedPageBreak/>
        <w:t>如何进行代码回查</w:t>
      </w:r>
      <w:bookmarkEnd w:id="203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在 Phabricator系统中，代码回查是一个轻量级、网络异步处理的过程。类似于在GitHub</w:t>
      </w:r>
      <w:r w:rsidR="00A12B5F">
        <w:t>中</w:t>
      </w:r>
      <w:r w:rsidR="00A12B5F">
        <w:rPr>
          <w:rFonts w:hint="eastAsia"/>
        </w:rPr>
        <w:t>的</w:t>
      </w:r>
      <w:r w:rsidRPr="00F27C19">
        <w:t>pull</w:t>
      </w:r>
      <w:r w:rsidR="0011112E">
        <w:t xml:space="preserve"> request</w:t>
      </w:r>
      <w:r w:rsidRPr="00F27C19">
        <w:t>：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代码作者已经修改了代码，然后上传，并回查。可以指定谁来回查这个版本的代码（其他的用户可能也会被提醒到，详情见下文）。这里其本身得修改就称之为一个</w:t>
      </w:r>
      <w:r w:rsidRPr="00F27C19">
        <w:rPr>
          <w:color w:val="000000"/>
          <w:sz w:val="21"/>
          <w:szCs w:val="21"/>
        </w:rPr>
        <w:t>“Differential Revision”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指定的回查者将会收到一封邮件，要求他们回查对应的修改。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回查者将会检查这次修改，对它进行讨论，或批准这次修改，或要求再次修改（比如，他们认为这次修改里面存在漏洞和错误）。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代码作者需要对回查结果做出回应。（例如，修复漏洞，或者解决问题）。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当过程中一切顺利，多数回查者接收了这次修改，然后作者就可以将他修改后的代码进行上传了。</w:t>
      </w:r>
    </w:p>
    <w:p w:rsidR="00E4537C" w:rsidRPr="00F27C19" w:rsidRDefault="00E4537C">
      <w:pPr>
        <w:rPr>
          <w:rStyle w:val="a5"/>
          <w:rFonts w:cs="Arial"/>
          <w:color w:val="000000"/>
          <w:sz w:val="21"/>
          <w:szCs w:val="21"/>
        </w:rPr>
      </w:pPr>
      <w:r w:rsidRPr="00F27C19">
        <w:t>Differential 主页显示两种修订：</w:t>
      </w:r>
    </w:p>
    <w:p w:rsidR="00E4537C" w:rsidRPr="00F27C19" w:rsidRDefault="00E4537C" w:rsidP="00553E2F">
      <w:pPr>
        <w:numPr>
          <w:ilvl w:val="0"/>
          <w:numId w:val="107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请求回查（</w:t>
      </w:r>
      <w:r w:rsidRPr="00F27C19">
        <w:rPr>
          <w:rStyle w:val="a5"/>
          <w:color w:val="000000"/>
          <w:sz w:val="21"/>
          <w:szCs w:val="21"/>
        </w:rPr>
        <w:t>Action Required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当你作为修订的作者或者回查者，需要去回查，修改或者上传代码的修改。</w:t>
      </w:r>
    </w:p>
    <w:p w:rsidR="00E4537C" w:rsidRPr="00F27C19" w:rsidRDefault="00E4537C" w:rsidP="00553E2F">
      <w:pPr>
        <w:numPr>
          <w:ilvl w:val="0"/>
          <w:numId w:val="107"/>
        </w:numPr>
        <w:shd w:val="clear" w:color="auto" w:fill="FFFFFF"/>
        <w:spacing w:line="326" w:lineRule="atLeast"/>
      </w:pPr>
      <w:r w:rsidRPr="00F27C19">
        <w:rPr>
          <w:rStyle w:val="a5"/>
          <w:rFonts w:cs="Arial"/>
          <w:color w:val="000000"/>
          <w:sz w:val="21"/>
          <w:szCs w:val="21"/>
        </w:rPr>
        <w:t>等待他人（</w:t>
      </w:r>
      <w:r w:rsidRPr="00F27C19">
        <w:rPr>
          <w:rStyle w:val="a5"/>
          <w:color w:val="000000"/>
          <w:sz w:val="21"/>
          <w:szCs w:val="21"/>
        </w:rPr>
        <w:t>Waiting on Others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当你作为修订的作者或者回查者，需要去回查，修改或者上传代码的修改。</w:t>
      </w:r>
    </w:p>
    <w:p w:rsidR="00E4537C" w:rsidRPr="00F27C19" w:rsidRDefault="00E4537C">
      <w:pPr>
        <w:pStyle w:val="3"/>
        <w:rPr>
          <w:rFonts w:cs="Arial"/>
          <w:sz w:val="23"/>
          <w:szCs w:val="23"/>
        </w:rPr>
      </w:pPr>
      <w:bookmarkStart w:id="204" w:name="creating-revisions"/>
      <w:bookmarkStart w:id="205" w:name="_Toc385544199"/>
      <w:bookmarkEnd w:id="204"/>
      <w:r w:rsidRPr="00F27C19">
        <w:t>创建修订</w:t>
      </w:r>
      <w:bookmarkEnd w:id="205"/>
    </w:p>
    <w:p w:rsidR="00E4537C" w:rsidRPr="00F27C19" w:rsidRDefault="00E4537C">
      <w:r w:rsidRPr="00F27C19">
        <w:rPr>
          <w:rFonts w:cs="Arial"/>
          <w:sz w:val="23"/>
          <w:szCs w:val="23"/>
        </w:rPr>
        <w:t>在Differential上可以使用arc命令优先创建代码修订(可见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68" w:history="1">
        <w:r w:rsidRPr="00F27C19">
          <w:rPr>
            <w:rStyle w:val="a6"/>
          </w:rPr>
          <w:t>Arcanist User Guide</w:t>
        </w:r>
      </w:hyperlink>
      <w:r w:rsidRPr="00F27C19">
        <w:rPr>
          <w:rFonts w:cs="Arial"/>
          <w:sz w:val="23"/>
          <w:szCs w:val="23"/>
        </w:rPr>
        <w:t>)。你也可以通过Differential导航，使用web接口创建代码修订。点击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创建修订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按钮，并在对话框中粘贴一个diff信息，之后就可以创建修订了。</w:t>
      </w:r>
    </w:p>
    <w:p w:rsidR="00E4537C" w:rsidRPr="00F27C19" w:rsidRDefault="00E4537C">
      <w:pPr>
        <w:pStyle w:val="3"/>
      </w:pPr>
      <w:bookmarkStart w:id="206" w:name="herald-rules"/>
      <w:bookmarkStart w:id="207" w:name="_Toc385544200"/>
      <w:bookmarkEnd w:id="206"/>
      <w:r w:rsidRPr="00F27C19">
        <w:t>Herald 规则</w:t>
      </w:r>
      <w:bookmarkEnd w:id="207"/>
    </w:p>
    <w:p w:rsidR="00E4537C" w:rsidRPr="00F27C19" w:rsidRDefault="00E4537C">
      <w:r w:rsidRPr="00F27C19">
        <w:t>如果你对代码库中已存的代码修改轨迹感兴趣（比如，可能改变了一种特性;或者更换了一种语言;或者那些代码修改是实习生创建的，你并不信任它们），你可以撰写一个Herald规则，进行自动匹配（比如，内容，作者，文件改动等），然后抄送给你。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208" w:name="differential-tips"/>
      <w:bookmarkStart w:id="209" w:name="_Toc385544201"/>
      <w:bookmarkEnd w:id="208"/>
      <w:r w:rsidRPr="00F27C19">
        <w:t>Differential 使用技巧</w:t>
      </w:r>
      <w:bookmarkEnd w:id="209"/>
    </w:p>
    <w:p w:rsidR="00E4537C" w:rsidRPr="00F27C19" w:rsidRDefault="00E4537C" w:rsidP="00553E2F">
      <w:pPr>
        <w:numPr>
          <w:ilvl w:val="0"/>
          <w:numId w:val="90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你可以通过点击对应的修改行，并在这行后面添加评论。</w:t>
      </w:r>
    </w:p>
    <w:p w:rsidR="00E4537C" w:rsidRPr="00F27C19" w:rsidRDefault="00E4537C" w:rsidP="00553E2F">
      <w:pPr>
        <w:numPr>
          <w:ilvl w:val="0"/>
          <w:numId w:val="90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你也可以通过在行间拖拉的方式对多行进行评论。</w:t>
      </w:r>
    </w:p>
    <w:p w:rsidR="00E4537C" w:rsidRPr="00F27C19" w:rsidRDefault="00E4537C" w:rsidP="00553E2F">
      <w:pPr>
        <w:numPr>
          <w:ilvl w:val="0"/>
          <w:numId w:val="90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在个行间的评论将会存成草稿。当你在页面底部提交评论时，这些评论才会被提交。</w:t>
      </w:r>
    </w:p>
    <w:p w:rsidR="00E4537C" w:rsidRPr="00F27C19" w:rsidRDefault="00E4537C" w:rsidP="00553E2F">
      <w:pPr>
        <w:numPr>
          <w:ilvl w:val="0"/>
          <w:numId w:val="90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点击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？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来了解快捷键。</w:t>
      </w:r>
    </w:p>
    <w:p w:rsidR="00E4537C" w:rsidRPr="00F27C19" w:rsidRDefault="00E4537C">
      <w:pPr>
        <w:pStyle w:val="3"/>
        <w:rPr>
          <w:rStyle w:val="apple-converted-space"/>
          <w:rFonts w:cs="Arial"/>
          <w:color w:val="000000"/>
          <w:sz w:val="21"/>
          <w:szCs w:val="21"/>
        </w:rPr>
      </w:pPr>
      <w:bookmarkStart w:id="210" w:name="_Toc385544202"/>
      <w:r w:rsidRPr="00F27C19">
        <w:t>下一步</w:t>
      </w:r>
      <w:bookmarkEnd w:id="210"/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阅读</w:t>
      </w:r>
      <w:r w:rsidRPr="00F27C19">
        <w:rPr>
          <w:rStyle w:val="apple-converted-space"/>
          <w:color w:val="000000"/>
          <w:sz w:val="21"/>
          <w:szCs w:val="21"/>
        </w:rPr>
        <w:t>FQA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，在 </w:t>
      </w:r>
      <w:hyperlink r:id="rId169" w:history="1">
        <w:r w:rsidRPr="00F27C19">
          <w:rPr>
            <w:rStyle w:val="a6"/>
          </w:rPr>
          <w:t>Differential User Guide: FAQ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了解如何处理重大改动，可见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70" w:history="1">
        <w:r w:rsidRPr="00F27C19">
          <w:rPr>
            <w:rStyle w:val="a6"/>
          </w:rPr>
          <w:t>Differential User Guide: Large Changes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了解有关测试计划的内容，可见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71" w:history="1">
        <w:r w:rsidRPr="00F27C19">
          <w:rPr>
            <w:rStyle w:val="a6"/>
          </w:rPr>
          <w:t>Differential User Guide: Test Plans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了解更多有关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的信息，可见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72" w:history="1">
        <w:r w:rsidRPr="00F27C19">
          <w:rPr>
            <w:rStyle w:val="a6"/>
          </w:rPr>
          <w:t>Herald User Guide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</w:pPr>
      <w:r w:rsidRPr="00F27C19">
        <w:rPr>
          <w:rStyle w:val="apple-converted-space"/>
          <w:rFonts w:cs="Arial"/>
          <w:color w:val="000000"/>
          <w:sz w:val="21"/>
          <w:szCs w:val="21"/>
        </w:rPr>
        <w:lastRenderedPageBreak/>
        <w:t>请给与我们反馈 </w:t>
      </w:r>
      <w:hyperlink r:id="rId173" w:history="1">
        <w:r w:rsidRPr="00F27C19">
          <w:rPr>
            <w:rStyle w:val="a6"/>
          </w:rPr>
          <w:t>Give Feedback! Get Support!</w:t>
        </w:r>
      </w:hyperlink>
      <w:r w:rsidRPr="00F27C19">
        <w:rPr>
          <w:color w:val="000000"/>
          <w:sz w:val="21"/>
          <w:szCs w:val="21"/>
        </w:rPr>
        <w:t>.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11" w:name="_Toc385544203"/>
      <w:r w:rsidRPr="00F27C19">
        <w:t>Differential 使用教程: FAQ</w:t>
      </w:r>
      <w:bookmarkEnd w:id="211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有关Differential 的常见问题。</w:t>
      </w:r>
    </w:p>
    <w:p w:rsidR="00E4537C" w:rsidRPr="00F27C19" w:rsidRDefault="00E4537C">
      <w:pPr>
        <w:pStyle w:val="3"/>
      </w:pPr>
      <w:bookmarkStart w:id="212" w:name="_Toc385544204"/>
      <w:r w:rsidRPr="00F27C19">
        <w:t>为什么</w:t>
      </w:r>
      <w:r w:rsidRPr="00F27C19">
        <w:rPr>
          <w:rFonts w:cs="Adobe 黑体 Std R"/>
        </w:rPr>
        <w:t>“</w:t>
      </w:r>
      <w:r w:rsidRPr="00F27C19">
        <w:t>已接受</w:t>
      </w:r>
      <w:r w:rsidRPr="00F27C19">
        <w:rPr>
          <w:rFonts w:cs="Adobe 黑体 Std R"/>
        </w:rPr>
        <w:t>”</w:t>
      </w:r>
      <w:r w:rsidRPr="00F27C19">
        <w:t>（accepted）的代码更新后依然是接受状态？</w:t>
      </w:r>
      <w:bookmarkEnd w:id="212"/>
    </w:p>
    <w:p w:rsidR="00E4537C" w:rsidRPr="00F27C19" w:rsidRDefault="00E4537C">
      <w:r w:rsidRPr="00F27C19">
        <w:t>当在Differential中更新“已接受”状态的代码，之后的代码状态依旧是“已接受”。这可能会让你很迷惑，以为在代码更新过之后，你期待代码的状态是“需要回查”（needs review）。</w:t>
      </w:r>
    </w:p>
    <w:p w:rsidR="00E4537C" w:rsidRPr="00F27C19" w:rsidRDefault="00E4537C">
      <w:pPr>
        <w:rPr>
          <w:rFonts w:cs="Arial"/>
          <w:i/>
          <w:iCs/>
          <w:color w:val="6B748C"/>
          <w:sz w:val="23"/>
          <w:szCs w:val="23"/>
        </w:rPr>
      </w:pPr>
      <w:r w:rsidRPr="00F27C19">
        <w:t>这是故意为之的， 为了激励开发人员在“已接受”代码版本上，即使做了很小的修改，都会去更新代码。例如：回查者可能接受某个修改，并加以类似以下内容的评论。</w:t>
      </w:r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Looks great, but can you add some documentation for the foo() function</w:t>
      </w:r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看起来很不错，但是你需要对foo()函数添加一些说明</w:t>
      </w:r>
      <w:r w:rsidRPr="00F27C19">
        <w:rPr>
          <w:rFonts w:eastAsia="Adobe 黑体 Std R" w:cs="Arial"/>
          <w:i/>
          <w:iCs/>
          <w:color w:val="6B748C"/>
          <w:sz w:val="23"/>
          <w:szCs w:val="23"/>
        </w:rPr>
        <w:br/>
        <w:t>before you land it? I also caught a couple typos, see inlines.</w:t>
      </w:r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在你那里通过了吗？我这里依旧会有问题，看一下内联评论</w:t>
      </w:r>
    </w:p>
    <w:p w:rsidR="00E4537C" w:rsidRPr="00F27C19" w:rsidRDefault="00E4537C">
      <w:r w:rsidRPr="00F27C19">
        <w:t>如果代码状态伴随更新而改变状态为“需要回查”，开发者会比较沮丧，因为他们更新的版本只是做了很小的修改。并且他们将不得不等待其他回查者，在有空的时候，对他们的代码再进行一次回查。</w:t>
      </w:r>
    </w:p>
    <w:p w:rsidR="00E4537C" w:rsidRPr="00F27C19" w:rsidRDefault="00E4537C">
      <w:pPr>
        <w:rPr>
          <w:rFonts w:cs="Arial"/>
          <w:i/>
          <w:iCs/>
          <w:color w:val="6B748C"/>
          <w:sz w:val="23"/>
          <w:szCs w:val="23"/>
        </w:rPr>
      </w:pPr>
      <w:r w:rsidRPr="00F27C19">
        <w:t xml:space="preserve">“已接受”状态也是为了激励开发者更新代码时，提交合理的评论： </w:t>
      </w:r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- Added docs.</w:t>
      </w:r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-添加文档</w:t>
      </w:r>
      <w:r w:rsidRPr="00F27C19">
        <w:rPr>
          <w:rFonts w:eastAsia="Adobe 黑体 Std R" w:cs="Arial"/>
          <w:i/>
          <w:iCs/>
          <w:color w:val="6B748C"/>
          <w:sz w:val="23"/>
          <w:szCs w:val="23"/>
        </w:rPr>
        <w:br/>
        <w:t>- Fixed typos.</w:t>
      </w:r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-修复错误</w:t>
      </w:r>
    </w:p>
    <w:p w:rsidR="00E4537C" w:rsidRPr="00F27C19" w:rsidRDefault="00E4537C">
      <w:r w:rsidRPr="00F27C19">
        <w:t>这就比二次检查要简单的多，这能节省很多时间。如果代码作者要求，可以进行状态修改，并进入回查流程。</w:t>
      </w:r>
    </w:p>
    <w:p w:rsidR="00E4537C" w:rsidRPr="00F27C19" w:rsidRDefault="00E4537C">
      <w:pPr>
        <w:rPr>
          <w:rFonts w:cs="Arial"/>
          <w:i/>
          <w:iCs/>
          <w:color w:val="6B748C"/>
          <w:sz w:val="23"/>
          <w:szCs w:val="23"/>
        </w:rPr>
      </w:pPr>
      <w:r w:rsidRPr="00F27C19">
        <w:t>如果有人做了重大得修改，并且需要回查者进行审核。他们可以对一个“已接受”的代码版本“要求回查”，用类似如下的评论：</w:t>
      </w:r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When I was testing my typo fix, I realized I actually had a bug, so I had to</w:t>
      </w:r>
      <w:r w:rsidRPr="00F27C19">
        <w:rPr>
          <w:rFonts w:eastAsia="Adobe 黑体 Std R" w:cs="Arial"/>
          <w:i/>
          <w:iCs/>
          <w:color w:val="6B748C"/>
          <w:sz w:val="23"/>
          <w:szCs w:val="23"/>
        </w:rPr>
        <w:br/>
        <w:t>make some more changes to the bar() implementation -- can you look them over?</w:t>
      </w:r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 w:cs="Arial"/>
          <w:color w:val="000000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当我测试时，这个问题已经修复了。我发现之前的实现的确存在漏洞，所以我对bar()函数进行了重写----你们可以对这个函数进行下检查吗？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Fonts w:eastAsia="Adobe 黑体 Std R" w:cs="Arial"/>
          <w:color w:val="000000"/>
          <w:sz w:val="23"/>
          <w:szCs w:val="23"/>
        </w:rPr>
      </w:pPr>
    </w:p>
    <w:p w:rsidR="00E4537C" w:rsidRPr="00F27C19" w:rsidRDefault="00E4537C">
      <w:pPr>
        <w:pStyle w:val="3"/>
      </w:pPr>
      <w:bookmarkStart w:id="213" w:name="_Toc385544205"/>
      <w:r w:rsidRPr="00F27C19">
        <w:lastRenderedPageBreak/>
        <w:t>如何开启语法高亮？</w:t>
      </w:r>
      <w:bookmarkEnd w:id="213"/>
    </w:p>
    <w:p w:rsidR="00E4537C" w:rsidRPr="00F27C19" w:rsidRDefault="00E4537C">
      <w:r w:rsidRPr="00F27C19">
        <w:t>你需要安装以及配置Pygments来高亮标示出了PHP的语言。可以通过其他文档，了解如何配置。</w:t>
      </w:r>
    </w:p>
    <w:p w:rsidR="00E4537C" w:rsidRPr="00F27C19" w:rsidRDefault="00E4537C">
      <w:pPr>
        <w:pStyle w:val="3"/>
      </w:pPr>
      <w:bookmarkStart w:id="214" w:name="_Toc385544206"/>
      <w:r w:rsidRPr="00F27C19">
        <w:t>空格选项是做什么用的？</w:t>
      </w:r>
      <w:bookmarkEnd w:id="214"/>
    </w:p>
    <w:p w:rsidR="00E4537C" w:rsidRPr="00F27C19" w:rsidRDefault="00E4537C">
      <w:pPr>
        <w:rPr>
          <w:rStyle w:val="a5"/>
          <w:rFonts w:cs="Arial"/>
          <w:color w:val="000000"/>
          <w:sz w:val="21"/>
          <w:szCs w:val="21"/>
        </w:rPr>
      </w:pPr>
      <w:r w:rsidRPr="00F27C19">
        <w:t>大多数选项都很简单，除了“多数忽略”：</w:t>
      </w:r>
    </w:p>
    <w:p w:rsidR="00E4537C" w:rsidRPr="00F27C19" w:rsidRDefault="00E4537C" w:rsidP="00553E2F">
      <w:pPr>
        <w:numPr>
          <w:ilvl w:val="0"/>
          <w:numId w:val="96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全部显示（</w:t>
      </w:r>
      <w:r w:rsidRPr="00F27C19">
        <w:rPr>
          <w:rStyle w:val="a5"/>
          <w:color w:val="000000"/>
          <w:sz w:val="21"/>
          <w:szCs w:val="21"/>
        </w:rPr>
        <w:t>Show All</w:t>
      </w:r>
      <w:r w:rsidRPr="00F27C19">
        <w:rPr>
          <w:rStyle w:val="a5"/>
          <w:rFonts w:cs="Arial"/>
          <w:color w:val="000000"/>
          <w:sz w:val="21"/>
          <w:szCs w:val="21"/>
        </w:rPr>
        <w:t>）：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显示修改中所有的空格。</w:t>
      </w:r>
    </w:p>
    <w:p w:rsidR="00E4537C" w:rsidRPr="00F27C19" w:rsidRDefault="00E4537C" w:rsidP="00553E2F">
      <w:pPr>
        <w:numPr>
          <w:ilvl w:val="0"/>
          <w:numId w:val="96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尾部忽略（</w:t>
      </w:r>
      <w:r w:rsidRPr="00F27C19">
        <w:rPr>
          <w:rStyle w:val="a5"/>
          <w:color w:val="000000"/>
          <w:sz w:val="21"/>
          <w:szCs w:val="21"/>
        </w:rPr>
        <w:t>Ignore Trailing</w:t>
      </w:r>
      <w:r w:rsidRPr="00F27C19">
        <w:rPr>
          <w:rStyle w:val="a5"/>
          <w:rFonts w:cs="Arial"/>
          <w:color w:val="000000"/>
          <w:sz w:val="21"/>
          <w:szCs w:val="21"/>
        </w:rPr>
        <w:t>）：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只是忽略修改中每行尾部的空格。</w:t>
      </w:r>
    </w:p>
    <w:p w:rsidR="00E4537C" w:rsidRPr="00F27C19" w:rsidRDefault="00E4537C" w:rsidP="00553E2F">
      <w:pPr>
        <w:numPr>
          <w:ilvl w:val="0"/>
          <w:numId w:val="96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多数忽略（</w:t>
      </w:r>
      <w:r w:rsidRPr="00F27C19">
        <w:rPr>
          <w:rStyle w:val="a5"/>
          <w:color w:val="000000"/>
          <w:sz w:val="21"/>
          <w:szCs w:val="21"/>
        </w:rPr>
        <w:t>Ignore Most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对于标注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具有很多空白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的文件，可以忽略始端或尾部的空格（但是不会显示两个非空格字符之间的空格修改）。在那些文件中，会显示空格的修改。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在默认情况下，</w:t>
      </w:r>
      <w:r w:rsidRPr="00F27C19">
        <w:rPr>
          <w:color w:val="000000"/>
          <w:sz w:val="21"/>
          <w:szCs w:val="21"/>
        </w:rPr>
        <w:t>Python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.py</w:t>
      </w:r>
      <w:r w:rsidRPr="00F27C19">
        <w:rPr>
          <w:rFonts w:cs="Arial"/>
          <w:color w:val="000000"/>
          <w:sz w:val="21"/>
          <w:szCs w:val="21"/>
        </w:rPr>
        <w:t>）和</w:t>
      </w:r>
      <w:r w:rsidRPr="00F27C19">
        <w:rPr>
          <w:color w:val="000000"/>
          <w:sz w:val="21"/>
          <w:szCs w:val="21"/>
        </w:rPr>
        <w:t>Haskell(.lhs, .hs)</w:t>
      </w:r>
      <w:r w:rsidRPr="00F27C19">
        <w:rPr>
          <w:rFonts w:cs="Arial"/>
          <w:color w:val="000000"/>
          <w:sz w:val="21"/>
          <w:szCs w:val="21"/>
        </w:rPr>
        <w:t>文件将会标记为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具有很多空格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，但是这可以在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  <w:shd w:val="clear" w:color="auto" w:fill="EBEBEB"/>
        </w:rPr>
        <w:t>differential.whitespace-matters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变量中进行修改。</w:t>
      </w:r>
    </w:p>
    <w:p w:rsidR="00E4537C" w:rsidRPr="00F27C19" w:rsidRDefault="00E4537C" w:rsidP="00553E2F">
      <w:pPr>
        <w:numPr>
          <w:ilvl w:val="0"/>
          <w:numId w:val="96"/>
        </w:numPr>
        <w:shd w:val="clear" w:color="auto" w:fill="FFFFFF"/>
        <w:spacing w:line="326" w:lineRule="atLeast"/>
      </w:pPr>
      <w:r w:rsidRPr="00F27C19">
        <w:rPr>
          <w:rStyle w:val="a5"/>
          <w:rFonts w:cs="Arial"/>
          <w:color w:val="000000"/>
          <w:sz w:val="21"/>
          <w:szCs w:val="21"/>
        </w:rPr>
        <w:t>全部忽略（</w:t>
      </w:r>
      <w:r w:rsidRPr="00F27C19">
        <w:rPr>
          <w:rStyle w:val="a5"/>
          <w:color w:val="000000"/>
          <w:sz w:val="21"/>
          <w:szCs w:val="21"/>
        </w:rPr>
        <w:t>Ignore All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对所有修改后文件做空格忽略处理。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215" w:name="_Toc385544207"/>
      <w:r w:rsidRPr="00F27C19">
        <w:t>淡绿和红色背景是什么意思？</w:t>
      </w:r>
      <w:bookmarkEnd w:id="215"/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Differential 使用这些颜色变化来标记他们与之前版本不同得地方，这里的显示可能和作者得修改不大一样。他们可以凸显版本间的不同之处。 可以看一下</w:t>
      </w:r>
      <w:r w:rsidRPr="00F27C19">
        <w:rPr>
          <w:rStyle w:val="apple-converted-space"/>
          <w:rFonts w:eastAsia="Adobe 黑体 Std R" w:cs="Arial"/>
          <w:color w:val="000000"/>
          <w:sz w:val="23"/>
          <w:szCs w:val="23"/>
        </w:rPr>
        <w:t> </w:t>
      </w:r>
      <w:hyperlink r:id="rId174" w:anchor="_blank" w:history="1">
        <w:r w:rsidRPr="00F27C19">
          <w:rPr>
            <w:rStyle w:val="a6"/>
            <w:rFonts w:eastAsia="Adobe 黑体 Std R"/>
          </w:rPr>
          <w:t>D3324</w:t>
        </w:r>
      </w:hyperlink>
      <w:r w:rsidRPr="00F27C19">
        <w:rPr>
          <w:rStyle w:val="apple-converted-space"/>
          <w:rFonts w:eastAsia="Adobe 黑体 Std R" w:cs="Arial"/>
          <w:color w:val="000000"/>
          <w:sz w:val="23"/>
          <w:szCs w:val="23"/>
        </w:rPr>
        <w:t> 的例子。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16" w:name="_Toc385544208"/>
      <w:r w:rsidRPr="00F27C19">
        <w:t>Differential 使用教程: 重大修改</w:t>
      </w:r>
      <w:bookmarkEnd w:id="216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不使用Differential处理重大修改集，</w:t>
      </w:r>
    </w:p>
    <w:p w:rsidR="00E4537C" w:rsidRPr="00F27C19" w:rsidRDefault="00E4537C">
      <w:pPr>
        <w:pStyle w:val="3"/>
      </w:pPr>
      <w:bookmarkStart w:id="217" w:name="_Toc385544209"/>
      <w:r w:rsidRPr="00F27C19">
        <w:t>概述</w:t>
      </w:r>
      <w:bookmarkEnd w:id="217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当你想要为一个给定的修改集做代码回查，Differential可能不是一个合适的工具。经验法则，如果你需要有人来做代码回查，你只需要给Differential发送修改的内容即可。其应该以最大能力去覆盖修改范围，但是你不应该通过Differential去提交你的代码，下面的例子就是如此：</w:t>
      </w:r>
    </w:p>
    <w:p w:rsidR="00E4537C" w:rsidRPr="00F27C19" w:rsidRDefault="00E4537C" w:rsidP="00553E2F">
      <w:pPr>
        <w:numPr>
          <w:ilvl w:val="0"/>
          <w:numId w:val="58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提交一个整个开源工程到一个你可以进行分支和连接私人库中。</w:t>
      </w:r>
    </w:p>
    <w:p w:rsidR="00E4537C" w:rsidRPr="00F27C19" w:rsidRDefault="00E4537C" w:rsidP="00553E2F">
      <w:pPr>
        <w:numPr>
          <w:ilvl w:val="0"/>
          <w:numId w:val="58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提交一个庞大的文本文件，比如单词清单，或者一个转存的数据库。</w:t>
      </w:r>
    </w:p>
    <w:p w:rsidR="00E4537C" w:rsidRPr="00F27C19" w:rsidRDefault="00E4537C" w:rsidP="00553E2F">
      <w:pPr>
        <w:numPr>
          <w:ilvl w:val="0"/>
          <w:numId w:val="58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对</w:t>
      </w:r>
      <w:r w:rsidRPr="00F27C19">
        <w:rPr>
          <w:color w:val="000000"/>
          <w:sz w:val="21"/>
          <w:szCs w:val="21"/>
        </w:rPr>
        <w:t>10,000</w:t>
      </w:r>
      <w:r w:rsidRPr="00F27C19">
        <w:rPr>
          <w:rFonts w:cs="Arial"/>
          <w:color w:val="000000"/>
          <w:sz w:val="21"/>
          <w:szCs w:val="21"/>
        </w:rPr>
        <w:t>个问题件做一个简单的修改（比如，查找</w:t>
      </w:r>
      <w:r w:rsidRPr="00F27C19">
        <w:rPr>
          <w:color w:val="000000"/>
          <w:sz w:val="21"/>
          <w:szCs w:val="21"/>
        </w:rPr>
        <w:t>/</w:t>
      </w:r>
      <w:r w:rsidRPr="00F27C19">
        <w:rPr>
          <w:rFonts w:cs="Arial"/>
          <w:color w:val="000000"/>
          <w:sz w:val="21"/>
          <w:szCs w:val="21"/>
        </w:rPr>
        <w:t>替换，代码改动）</w:t>
      </w:r>
    </w:p>
    <w:p w:rsidR="00E4537C" w:rsidRPr="00F27C19" w:rsidRDefault="00E4537C">
      <w:r w:rsidRPr="00F27C19">
        <w:t>你可以继续尝试提交此类修改，但是要让他们工作时，你可能会遇到一些问题（比如，数据库连接超时）。Differential 是一个快速、可扩展的工具</w:t>
      </w:r>
      <w:r w:rsidR="00546875">
        <w:t>，但是也要分时候，有时会让浏览器崩溃：你不可能让一个有九百万行</w:t>
      </w:r>
      <w:r w:rsidR="00546875">
        <w:rPr>
          <w:rFonts w:hint="eastAsia"/>
        </w:rPr>
        <w:t>的</w:t>
      </w:r>
      <w:r w:rsidRPr="00F27C19">
        <w:t>文件在浏览器上进行显示。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更重要的是，在所有的案例中，文本的修改一般不会被人们回查。与元数据相关的修改才会需要人去做回查工作（比如，你在检查什么，你把它放在哪里，为什么这样做？这样的修改是否</w:t>
      </w:r>
      <w:r w:rsidRPr="00F27C19">
        <w:lastRenderedPageBreak/>
        <w:t>有意义？在例子中做了自动变换，你用了什么脚本做了这件事？）。为了对这些类型化的审核，一些策略通常能比使用Differential获取全部修改更为合理：</w:t>
      </w:r>
    </w:p>
    <w:p w:rsidR="00E4537C" w:rsidRPr="00F27C19" w:rsidRDefault="00E4537C" w:rsidP="00553E2F">
      <w:pPr>
        <w:numPr>
          <w:ilvl w:val="0"/>
          <w:numId w:val="99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发送一封邮件</w:t>
      </w:r>
      <w:r w:rsidRPr="00F27C19">
        <w:rPr>
          <w:color w:val="000000"/>
          <w:sz w:val="21"/>
          <w:szCs w:val="21"/>
        </w:rPr>
        <w:t>/AIM/IRC</w:t>
      </w:r>
      <w:r w:rsidRPr="00F27C19">
        <w:rPr>
          <w:rFonts w:cs="Arial"/>
          <w:color w:val="000000"/>
          <w:sz w:val="21"/>
          <w:szCs w:val="21"/>
        </w:rPr>
        <w:t>给你的回查者，内容可为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你好，我正在检查</w:t>
      </w:r>
      <w:r w:rsidRPr="00F27C19">
        <w:rPr>
          <w:i/>
          <w:iCs/>
          <w:color w:val="000000"/>
          <w:sz w:val="21"/>
          <w:szCs w:val="21"/>
        </w:rPr>
        <w:t>/full/path/to/whatever</w:t>
      </w:r>
      <w:r w:rsidRPr="00F27C19">
        <w:rPr>
          <w:rFonts w:cs="Arial"/>
          <w:color w:val="000000"/>
          <w:sz w:val="21"/>
          <w:szCs w:val="21"/>
        </w:rPr>
        <w:t>位置为</w:t>
      </w:r>
      <w:r w:rsidRPr="00F27C19">
        <w:rPr>
          <w:color w:val="000000"/>
          <w:sz w:val="21"/>
          <w:szCs w:val="21"/>
        </w:rPr>
        <w:t>MySQL 9.3.1</w:t>
      </w:r>
      <w:r w:rsidRPr="00F27C19">
        <w:rPr>
          <w:rFonts w:cs="Arial"/>
          <w:color w:val="000000"/>
          <w:sz w:val="21"/>
          <w:szCs w:val="21"/>
        </w:rPr>
        <w:t>所写的源码。这次在</w:t>
      </w:r>
      <w:r w:rsidRPr="00F27C19">
        <w:rPr>
          <w:i/>
          <w:iCs/>
          <w:color w:val="000000"/>
          <w:sz w:val="21"/>
          <w:szCs w:val="21"/>
        </w:rPr>
        <w:t>/home/whatever/path/somewhere</w:t>
      </w:r>
      <w:r w:rsidRPr="00F27C19">
        <w:rPr>
          <w:rFonts w:cs="Arial"/>
          <w:color w:val="000000"/>
          <w:sz w:val="21"/>
          <w:szCs w:val="21"/>
        </w:rPr>
        <w:t>做了修改，这里需要你检查一下。我能把你加入回查者列表中吗？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。这适合与简答得修改。回查者将不会去回查</w:t>
      </w:r>
      <w:r w:rsidRPr="00F27C19">
        <w:rPr>
          <w:color w:val="000000"/>
          <w:sz w:val="21"/>
          <w:szCs w:val="21"/>
        </w:rPr>
        <w:t>MySQL</w:t>
      </w:r>
      <w:r w:rsidRPr="00F27C19">
        <w:rPr>
          <w:rFonts w:cs="Arial"/>
          <w:color w:val="000000"/>
          <w:sz w:val="21"/>
          <w:szCs w:val="21"/>
        </w:rPr>
        <w:t>本身的源码，他们会去检查那些，在你要求回查的代码版本中被修改了的元数据，检查你为什么要回查它们，你把它们都放在哪里？这里你不能使用</w:t>
      </w:r>
      <w:r w:rsidRPr="00F27C19">
        <w:rPr>
          <w:color w:val="000000"/>
          <w:sz w:val="21"/>
          <w:szCs w:val="21"/>
        </w:rPr>
        <w:t xml:space="preserve">“arc commit”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>“arc amend”</w:t>
      </w:r>
      <w:r w:rsidRPr="00F27C19">
        <w:rPr>
          <w:rFonts w:cs="Arial"/>
          <w:color w:val="000000"/>
          <w:sz w:val="21"/>
          <w:szCs w:val="21"/>
        </w:rPr>
        <w:t>去提交代码。这里只能使用</w:t>
      </w:r>
      <w:r w:rsidRPr="00F27C19">
        <w:rPr>
          <w:color w:val="000000"/>
          <w:sz w:val="21"/>
          <w:szCs w:val="21"/>
        </w:rPr>
        <w:t>“svn”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>“git”</w:t>
      </w:r>
      <w:r w:rsidRPr="00F27C19">
        <w:rPr>
          <w:rFonts w:cs="Arial"/>
          <w:color w:val="000000"/>
          <w:sz w:val="21"/>
          <w:szCs w:val="21"/>
        </w:rPr>
        <w:t>，或者使用手动修改提交信息。（通常添加一个名为</w:t>
      </w:r>
      <w:r w:rsidRPr="00F27C19">
        <w:rPr>
          <w:color w:val="000000"/>
          <w:sz w:val="21"/>
          <w:szCs w:val="21"/>
        </w:rPr>
        <w:t>“Reviewed By: &lt;username&gt;”</w:t>
      </w:r>
      <w:r w:rsidRPr="00F27C19">
        <w:rPr>
          <w:rFonts w:cs="Arial"/>
          <w:color w:val="000000"/>
          <w:sz w:val="21"/>
          <w:szCs w:val="21"/>
        </w:rPr>
        <w:t>的域）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创建一个只有元数据的</w:t>
      </w:r>
      <w:r w:rsidRPr="00F27C19">
        <w:rPr>
          <w:color w:val="000000"/>
          <w:sz w:val="21"/>
          <w:szCs w:val="21"/>
        </w:rPr>
        <w:t>Differential</w:t>
      </w:r>
      <w:r w:rsidRPr="00F27C19">
        <w:rPr>
          <w:rFonts w:cs="Arial"/>
          <w:color w:val="000000"/>
          <w:sz w:val="21"/>
          <w:szCs w:val="21"/>
        </w:rPr>
        <w:t>修订，比如使用脚本进行自动修改。包含一个连接到修改存在的地方，所以如果回查者需要，他们可以之间看到修改集。当</w:t>
      </w:r>
      <w:r w:rsidRPr="00F27C19">
        <w:rPr>
          <w:color w:val="000000"/>
          <w:sz w:val="21"/>
          <w:szCs w:val="21"/>
        </w:rPr>
        <w:t>Differential</w:t>
      </w:r>
      <w:r w:rsidRPr="00F27C19">
        <w:rPr>
          <w:rFonts w:cs="Arial"/>
          <w:color w:val="000000"/>
          <w:sz w:val="21"/>
          <w:szCs w:val="21"/>
        </w:rPr>
        <w:t>使用在讨论，且提供其他人可以引用的永久性记录，这对于多数复杂的修改是很有帮助的。一旦修订被接收，修改将会在本地进行提交（例如，通过</w:t>
      </w:r>
      <w:r w:rsidRPr="00F27C19">
        <w:rPr>
          <w:color w:val="000000"/>
          <w:sz w:val="21"/>
          <w:szCs w:val="21"/>
        </w:rPr>
        <w:t>git commit --amend</w:t>
      </w:r>
      <w:r w:rsidRPr="00F27C19">
        <w:rPr>
          <w:rFonts w:cs="Arial"/>
          <w:color w:val="000000"/>
          <w:sz w:val="21"/>
          <w:szCs w:val="21"/>
        </w:rPr>
        <w:t>）。</w:t>
      </w:r>
    </w:p>
    <w:p w:rsidR="00E4537C" w:rsidRPr="00F27C19" w:rsidRDefault="00E4537C">
      <w:r w:rsidRPr="00F27C19">
        <w:t>这些类型的修改是是否罕见的，也不具有普遍性，这就是为什么Differential没有明确表示支持他们的原因。如果你经常运行此类例子，并且Differential不能处理他们，请将你的例子反馈给我们。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18" w:name="_Toc385544210"/>
      <w:r w:rsidRPr="00F27C19">
        <w:t>Differential 使用教程: 测试计划</w:t>
      </w:r>
      <w:bookmarkEnd w:id="218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现在你应该关注一下在开发过程中的测试计划</w:t>
      </w:r>
      <w:r w:rsidR="00070CB8" w:rsidRPr="00F27C19">
        <w:rPr>
          <w:rFonts w:hint="eastAsia"/>
        </w:rPr>
        <w:t>(</w:t>
      </w:r>
      <w:r w:rsidR="00070CB8" w:rsidRPr="00F27C19">
        <w:t>test plan</w:t>
      </w:r>
      <w:r w:rsidR="00070CB8" w:rsidRPr="00F27C19">
        <w:rPr>
          <w:rFonts w:hint="eastAsia"/>
        </w:rPr>
        <w:t>)</w:t>
      </w:r>
      <w:r w:rsidRPr="00F27C19">
        <w:t>了。</w:t>
      </w:r>
    </w:p>
    <w:p w:rsidR="00E4537C" w:rsidRPr="00F27C19" w:rsidRDefault="00E4537C">
      <w:pPr>
        <w:pStyle w:val="3"/>
      </w:pPr>
      <w:bookmarkStart w:id="219" w:name="_Toc385544211"/>
      <w:r w:rsidRPr="00F27C19">
        <w:t>概述</w:t>
      </w:r>
      <w:bookmarkEnd w:id="219"/>
    </w:p>
    <w:p w:rsidR="00E4537C" w:rsidRPr="00F27C19" w:rsidRDefault="00E4537C">
      <w:r w:rsidRPr="00F27C19">
        <w:t>当你向Differential发送这个修订时，你必须包含一个测试计划（这个可以禁止，或者使用选项进行配置）。测试计划是一套重复列表，书面化了你要为一个修改所要做的验证。好的测试计划需会对回查者有很大的帮助，你可以通过它了解你的修改与预期行为是否一致，可以让其他人用各不同的方式来验证你的修改是否合理。</w:t>
      </w:r>
    </w:p>
    <w:p w:rsidR="00E4537C" w:rsidRPr="00F27C19" w:rsidRDefault="00E4537C">
      <w:r w:rsidRPr="00F27C19">
        <w:t>本节有些普遍性的事情，需要在开发或回查一个测试计划时，去考虑。这里有些建议可能不会应用于你的开发过程; 这些建议是改编自Facebook内部文件。</w:t>
      </w:r>
    </w:p>
    <w:p w:rsidR="00E4537C" w:rsidRPr="00F27C19" w:rsidRDefault="00E4537C">
      <w:pPr>
        <w:pStyle w:val="3"/>
        <w:rPr>
          <w:rStyle w:val="a5"/>
          <w:rFonts w:cs="Arial"/>
          <w:color w:val="000000"/>
          <w:sz w:val="21"/>
          <w:szCs w:val="21"/>
        </w:rPr>
      </w:pPr>
      <w:bookmarkStart w:id="220" w:name="_Toc385544212"/>
      <w:r w:rsidRPr="00F27C19">
        <w:t>全修改覆盖</w:t>
      </w:r>
      <w:bookmarkEnd w:id="220"/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错误处理（</w:t>
      </w:r>
      <w:r w:rsidRPr="00F27C19">
        <w:rPr>
          <w:rStyle w:val="a5"/>
          <w:color w:val="000000"/>
          <w:sz w:val="21"/>
          <w:szCs w:val="21"/>
        </w:rPr>
        <w:t>Error Handling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是对错误进行检测和立即处理？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你如何处理错误的例子？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你对他们进行测试了吗？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确定你通过正确得操作，获取了正确的错误信息？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对于测试出错的现场还原是很重要的，而不是当工作正常时就修改所有文件了事。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服务影响（</w:t>
      </w:r>
      <w:r w:rsidRPr="00F27C19">
        <w:rPr>
          <w:rStyle w:val="a5"/>
          <w:color w:val="000000"/>
          <w:sz w:val="21"/>
          <w:szCs w:val="21"/>
        </w:rPr>
        <w:t>Service Impact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你的修改是如何对服务进行影响的，比如对缓存、开发框架或数据库？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是否添加新的缓存密钥或需求？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这个修改会加载一大堆服务吗？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lastRenderedPageBreak/>
        <w:t>性能测试（</w:t>
      </w:r>
      <w:r w:rsidRPr="00F27C19">
        <w:rPr>
          <w:rStyle w:val="a5"/>
          <w:color w:val="000000"/>
          <w:sz w:val="21"/>
          <w:szCs w:val="21"/>
        </w:rPr>
        <w:t>Performance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你的修改会影响性能吗？</w:t>
      </w:r>
      <w:r w:rsidRPr="00F27C19">
        <w:rPr>
          <w:color w:val="000000"/>
          <w:sz w:val="21"/>
          <w:szCs w:val="21"/>
        </w:rPr>
        <w:t xml:space="preserve"> </w:t>
      </w:r>
      <w:r w:rsidR="00ED6046">
        <w:rPr>
          <w:rFonts w:cs="Arial"/>
          <w:color w:val="000000"/>
          <w:sz w:val="21"/>
          <w:szCs w:val="21"/>
        </w:rPr>
        <w:t>注意：如果你</w:t>
      </w:r>
      <w:r w:rsidR="00ED6046">
        <w:rPr>
          <w:rFonts w:cs="Arial" w:hint="eastAsia"/>
          <w:color w:val="000000"/>
          <w:sz w:val="21"/>
          <w:szCs w:val="21"/>
        </w:rPr>
        <w:t>的</w:t>
      </w:r>
      <w:r w:rsidR="00ED6046">
        <w:rPr>
          <w:rFonts w:cs="Arial"/>
          <w:color w:val="000000"/>
          <w:sz w:val="21"/>
          <w:szCs w:val="21"/>
        </w:rPr>
        <w:t>修改</w:t>
      </w:r>
      <w:r w:rsidR="009F271F">
        <w:rPr>
          <w:rFonts w:cs="Arial" w:hint="eastAsia"/>
          <w:color w:val="000000"/>
          <w:sz w:val="21"/>
          <w:szCs w:val="21"/>
        </w:rPr>
        <w:t>是</w:t>
      </w:r>
      <w:r w:rsidR="009F271F">
        <w:rPr>
          <w:rFonts w:cs="Arial"/>
          <w:color w:val="000000"/>
          <w:sz w:val="21"/>
          <w:szCs w:val="21"/>
        </w:rPr>
        <w:t>针对于性能</w:t>
      </w:r>
      <w:r w:rsidR="009F271F">
        <w:rPr>
          <w:rFonts w:cs="Arial" w:hint="eastAsia"/>
          <w:color w:val="000000"/>
          <w:sz w:val="21"/>
          <w:szCs w:val="21"/>
        </w:rPr>
        <w:t>的</w:t>
      </w:r>
      <w:r w:rsidRPr="00F27C19">
        <w:rPr>
          <w:rFonts w:cs="Arial"/>
          <w:color w:val="000000"/>
          <w:sz w:val="21"/>
          <w:szCs w:val="21"/>
        </w:rPr>
        <w:t>，你应该包含有测量数据在你的测试计划中</w:t>
      </w:r>
      <w:r w:rsidR="00007F1A">
        <w:rPr>
          <w:rFonts w:cs="Arial" w:hint="eastAsia"/>
          <w:color w:val="000000"/>
          <w:sz w:val="21"/>
          <w:szCs w:val="21"/>
        </w:rPr>
        <w:t>，</w:t>
      </w:r>
      <w:r w:rsidR="00007F1A">
        <w:rPr>
          <w:rFonts w:cs="Arial"/>
          <w:color w:val="000000"/>
          <w:sz w:val="21"/>
          <w:szCs w:val="21"/>
        </w:rPr>
        <w:t>用来</w:t>
      </w:r>
      <w:r w:rsidRPr="00F27C19">
        <w:rPr>
          <w:rFonts w:cs="Arial"/>
          <w:color w:val="000000"/>
          <w:sz w:val="21"/>
          <w:szCs w:val="21"/>
        </w:rPr>
        <w:t>证明你的修改提高了性能。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单元测试（</w:t>
      </w:r>
      <w:r w:rsidRPr="00F27C19">
        <w:rPr>
          <w:rStyle w:val="a5"/>
          <w:color w:val="000000"/>
          <w:sz w:val="21"/>
          <w:szCs w:val="21"/>
        </w:rPr>
        <w:t>Unit Tests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你的修改已经被单元测试覆盖了吗？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你能提高测试的覆盖范围吗？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如果你修复了一个漏洞，你有添加一个测试避免这个漏洞再次出现吗？单元测试是否仅仅就测试了出问题得地方，是否会在加载数据库或网络服务时再次出错呢？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并行修改的鲁棒性（</w:t>
      </w:r>
      <w:r w:rsidRPr="00F27C19">
        <w:rPr>
          <w:rStyle w:val="a5"/>
          <w:color w:val="000000"/>
          <w:sz w:val="21"/>
          <w:szCs w:val="21"/>
        </w:rPr>
        <w:t>Concurrent Change Robustness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如果你为某次提交做了重构，那其别人开始对这个这次修改的介绍，和你重构完后的健壮性是否一致？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例如，你改变了参数列表得顺序，从</w:t>
      </w:r>
      <w:r w:rsidRPr="00F27C19">
        <w:rPr>
          <w:color w:val="000000"/>
          <w:sz w:val="21"/>
          <w:szCs w:val="21"/>
        </w:rPr>
        <w:t>f(a,b)</w:t>
      </w:r>
      <w:r w:rsidRPr="00F27C19">
        <w:rPr>
          <w:rFonts w:cs="Arial"/>
          <w:color w:val="000000"/>
          <w:sz w:val="21"/>
          <w:szCs w:val="21"/>
        </w:rPr>
        <w:t>到</w:t>
      </w:r>
      <w:r w:rsidRPr="00F27C19">
        <w:rPr>
          <w:color w:val="000000"/>
          <w:sz w:val="21"/>
          <w:szCs w:val="21"/>
        </w:rPr>
        <w:t>f(b,a)</w:t>
      </w:r>
      <w:r w:rsidRPr="00F27C19">
        <w:rPr>
          <w:rFonts w:cs="Arial"/>
          <w:color w:val="000000"/>
          <w:sz w:val="21"/>
          <w:szCs w:val="21"/>
        </w:rPr>
        <w:t>，并且心的调用点使用了旧的参数顺序，这个问题有被注意到吗？</w:t>
      </w:r>
      <w:r w:rsidRPr="00F27C19">
        <w:rPr>
          <w:color w:val="000000"/>
          <w:sz w:val="21"/>
          <w:szCs w:val="21"/>
        </w:rPr>
        <w:t xml:space="preserve"> </w:t>
      </w:r>
      <w:r w:rsidR="003D1AF1">
        <w:rPr>
          <w:rFonts w:cs="Arial"/>
          <w:color w:val="000000"/>
          <w:sz w:val="21"/>
          <w:szCs w:val="21"/>
        </w:rPr>
        <w:t>这次修改最坏</w:t>
      </w:r>
      <w:r w:rsidR="00EE253C">
        <w:rPr>
          <w:rFonts w:cs="Arial" w:hint="eastAsia"/>
          <w:color w:val="000000"/>
          <w:sz w:val="21"/>
          <w:szCs w:val="21"/>
        </w:rPr>
        <w:t>的</w:t>
      </w:r>
      <w:r w:rsidRPr="00F27C19">
        <w:rPr>
          <w:rFonts w:cs="Arial"/>
          <w:color w:val="000000"/>
          <w:sz w:val="21"/>
          <w:szCs w:val="21"/>
        </w:rPr>
        <w:t>情况是怎么样的？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（因为这是很冒险的，你应该不该在一个弱类型语言中去修改参数顺序，比如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和</w:t>
      </w:r>
      <w:r w:rsidRPr="00F27C19">
        <w:rPr>
          <w:color w:val="000000"/>
          <w:sz w:val="21"/>
          <w:szCs w:val="21"/>
        </w:rPr>
        <w:t>Javascript</w:t>
      </w:r>
      <w:r w:rsidRPr="00F27C19">
        <w:rPr>
          <w:rFonts w:cs="Arial"/>
          <w:color w:val="000000"/>
          <w:sz w:val="21"/>
          <w:szCs w:val="21"/>
        </w:rPr>
        <w:t>）。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恢复计划（</w:t>
      </w:r>
      <w:r w:rsidRPr="00F27C19">
        <w:rPr>
          <w:rStyle w:val="a5"/>
          <w:color w:val="000000"/>
          <w:sz w:val="21"/>
          <w:szCs w:val="21"/>
        </w:rPr>
        <w:t>Revert Plan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如果你的修改需要恢复，并且当要恢复时，你并不在旁边，是不是有特殊的恢复步骤，或者有些特别的信息需要恢复者了解呢？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如果有，请确保恢复的步骤等信息已经在恢复计划中写清楚，以便其他人在不知道你的已有补丁（但是需要有些有关系统的基本知识）的情况下，也能成功的恢复你的修改。</w:t>
      </w:r>
      <w:r w:rsidRPr="00F27C19">
        <w:rPr>
          <w:rStyle w:val="a5"/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安全性（</w:t>
      </w:r>
      <w:r w:rsidRPr="00F27C19">
        <w:rPr>
          <w:rStyle w:val="a5"/>
          <w:color w:val="000000"/>
          <w:sz w:val="21"/>
          <w:szCs w:val="21"/>
        </w:rPr>
        <w:t>Security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你的修改是否能避免</w:t>
      </w:r>
      <w:r w:rsidRPr="00F27C19">
        <w:rPr>
          <w:color w:val="000000"/>
          <w:sz w:val="21"/>
          <w:szCs w:val="21"/>
        </w:rPr>
        <w:t>XSS</w:t>
      </w:r>
      <w:r w:rsidRPr="00F27C19">
        <w:rPr>
          <w:rFonts w:cs="Arial"/>
          <w:color w:val="000000"/>
          <w:sz w:val="21"/>
          <w:szCs w:val="21"/>
        </w:rPr>
        <w:t>（跨站脚本攻击），</w:t>
      </w:r>
      <w:r w:rsidRPr="00F27C19">
        <w:rPr>
          <w:color w:val="000000"/>
          <w:sz w:val="21"/>
          <w:szCs w:val="21"/>
        </w:rPr>
        <w:t>CSRF</w:t>
      </w:r>
      <w:r w:rsidRPr="00F27C19">
        <w:rPr>
          <w:rFonts w:cs="Arial"/>
          <w:color w:val="000000"/>
          <w:sz w:val="21"/>
          <w:szCs w:val="21"/>
        </w:rPr>
        <w:t>（跨站请求伪造），以及注入式攻击？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你确定用户都能拥有合适的权限？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你还将用户的数据作为不可靠的？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当一些危险的函数在必要的时候被使用，你能确保数据不向外界泄露吗？</w:t>
      </w:r>
      <w:r w:rsidRPr="00F27C19">
        <w:rPr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</w:pPr>
      <w:r w:rsidRPr="00F27C19">
        <w:rPr>
          <w:rStyle w:val="a5"/>
          <w:rFonts w:cs="Arial"/>
          <w:color w:val="000000"/>
          <w:sz w:val="21"/>
          <w:szCs w:val="21"/>
        </w:rPr>
        <w:t>架构（</w:t>
      </w:r>
      <w:r w:rsidRPr="00F27C19">
        <w:rPr>
          <w:rStyle w:val="a5"/>
          <w:color w:val="000000"/>
          <w:sz w:val="21"/>
          <w:szCs w:val="21"/>
        </w:rPr>
        <w:t>Architecture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确定这是一次合理的修改？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还有更好的办法来解决这个问题吗？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当你的项目中不只是你一个人时，你是否与这个领域的专家进行讨论（或者添加他们为回查者）？你是以什么为权衡凭证，并且为什么要用这个凭证？</w:t>
      </w:r>
    </w:p>
    <w:p w:rsidR="00E4537C" w:rsidRPr="00F27C19" w:rsidRDefault="00E4537C">
      <w:pPr>
        <w:pStyle w:val="3"/>
        <w:rPr>
          <w:rStyle w:val="a5"/>
          <w:rFonts w:cs="Arial"/>
          <w:color w:val="000000"/>
          <w:sz w:val="21"/>
          <w:szCs w:val="21"/>
        </w:rPr>
      </w:pPr>
      <w:bookmarkStart w:id="221" w:name="frontend-user-facing-cha"/>
      <w:bookmarkStart w:id="222" w:name="_Toc385544213"/>
      <w:bookmarkEnd w:id="221"/>
      <w:r w:rsidRPr="00F27C19">
        <w:t>前端/用户可见修改</w:t>
      </w:r>
      <w:bookmarkEnd w:id="222"/>
    </w:p>
    <w:p w:rsidR="00E4537C" w:rsidRPr="00F27C19" w:rsidRDefault="00E4537C" w:rsidP="00553E2F">
      <w:pPr>
        <w:numPr>
          <w:ilvl w:val="0"/>
          <w:numId w:val="98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静态资源（</w:t>
      </w:r>
      <w:r w:rsidRPr="00F27C19">
        <w:rPr>
          <w:rStyle w:val="a5"/>
          <w:color w:val="000000"/>
          <w:sz w:val="21"/>
          <w:szCs w:val="21"/>
        </w:rPr>
        <w:t>Static Resources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你的修改将会提供</w:t>
      </w:r>
      <w:r w:rsidRPr="00F27C19">
        <w:rPr>
          <w:color w:val="000000"/>
          <w:sz w:val="21"/>
          <w:szCs w:val="21"/>
        </w:rPr>
        <w:t>JS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>CSS</w:t>
      </w:r>
      <w:r w:rsidRPr="00F27C19">
        <w:rPr>
          <w:rFonts w:cs="Arial"/>
          <w:color w:val="000000"/>
          <w:sz w:val="21"/>
          <w:szCs w:val="21"/>
        </w:rPr>
        <w:t>代码，或者要使用更多服务吗？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你可以减少</w:t>
      </w:r>
      <w:r w:rsidRPr="00F27C19">
        <w:rPr>
          <w:color w:val="000000"/>
          <w:sz w:val="21"/>
          <w:szCs w:val="21"/>
        </w:rPr>
        <w:t>JS/CSS</w:t>
      </w:r>
      <w:r w:rsidRPr="00F27C19">
        <w:rPr>
          <w:rFonts w:cs="Arial"/>
          <w:color w:val="000000"/>
          <w:sz w:val="21"/>
          <w:szCs w:val="21"/>
        </w:rPr>
        <w:t>的代码使用，或者复用一些代码吗？</w:t>
      </w:r>
    </w:p>
    <w:p w:rsidR="00E4537C" w:rsidRPr="00F27C19" w:rsidRDefault="00E4537C" w:rsidP="00553E2F">
      <w:pPr>
        <w:numPr>
          <w:ilvl w:val="0"/>
          <w:numId w:val="98"/>
        </w:numPr>
        <w:shd w:val="clear" w:color="auto" w:fill="FFFFFF"/>
        <w:spacing w:line="326" w:lineRule="atLeast"/>
      </w:pPr>
      <w:r w:rsidRPr="00F27C19">
        <w:rPr>
          <w:rStyle w:val="a5"/>
          <w:rFonts w:cs="Arial"/>
          <w:color w:val="000000"/>
          <w:sz w:val="21"/>
          <w:szCs w:val="21"/>
        </w:rPr>
        <w:t>浏览器（</w:t>
      </w:r>
      <w:r w:rsidRPr="00F27C19">
        <w:rPr>
          <w:rStyle w:val="a5"/>
          <w:color w:val="000000"/>
          <w:sz w:val="21"/>
          <w:szCs w:val="21"/>
        </w:rPr>
        <w:t>Browsers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rStyle w:val="a5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你使用别的浏览器测试过你的修改吗？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23" w:name="_Toc385544214"/>
      <w:r w:rsidRPr="00F27C19">
        <w:t>Diffusion 使用教程</w:t>
      </w:r>
      <w:bookmarkEnd w:id="223"/>
    </w:p>
    <w:p w:rsidR="00E4537C" w:rsidRPr="00F27C19" w:rsidRDefault="00E4537C">
      <w:r w:rsidRPr="00F27C19">
        <w:t>Diffusion是Phabricator系统中的代码库浏览器。</w:t>
      </w:r>
    </w:p>
    <w:p w:rsidR="00E4537C" w:rsidRPr="00F27C19" w:rsidRDefault="00E4537C">
      <w:pPr>
        <w:pStyle w:val="3"/>
      </w:pPr>
      <w:bookmarkStart w:id="224" w:name="_Toc385544215"/>
      <w:r w:rsidRPr="00F27C19">
        <w:t>概述</w:t>
      </w:r>
      <w:bookmarkEnd w:id="224"/>
    </w:p>
    <w:p w:rsidR="00E4537C" w:rsidRPr="00F27C19" w:rsidRDefault="00E4537C">
      <w:r w:rsidRPr="00F27C19">
        <w:t>Diffusion是一个代码库浏览器，它允许你通过网页来观察Git和SVN的代码库，和Trac和GitWeb软件的功能差不</w:t>
      </w:r>
      <w:r w:rsidR="000D2C74" w:rsidRPr="00F27C19">
        <w:rPr>
          <w:rFonts w:hint="eastAsia"/>
        </w:rPr>
        <w:t>多</w:t>
      </w:r>
      <w:r w:rsidRPr="00F27C19">
        <w:t>。</w:t>
      </w:r>
    </w:p>
    <w:p w:rsidR="00E4537C" w:rsidRPr="00F27C19" w:rsidRDefault="00E4537C">
      <w:r w:rsidRPr="00F27C19">
        <w:t>Diffusion提供一个超高效的SVN浏览器，和一个高效的Git浏览器，还有一个相对较慢的Mercurial浏览器。Diffusion通过以非正规化形式，将大量代码库数据历史存入数据库，并且使用这些信息。例如，高速缓存数据。从而避免避免对代码库直接的查询。这些信息通过关注代码库轨迹（发现新的提交，分析和导入该提交）的守护进程生成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lastRenderedPageBreak/>
        <w:t>在Phabricator 套件中，Diffusion也被其他工具所集成。例如：</w:t>
      </w:r>
    </w:p>
    <w:p w:rsidR="00E4537C" w:rsidRPr="00F27C19" w:rsidRDefault="00E4537C" w:rsidP="00553E2F">
      <w:pPr>
        <w:numPr>
          <w:ilvl w:val="0"/>
          <w:numId w:val="9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当你提交</w:t>
      </w:r>
      <w:r w:rsidRPr="00F27C19">
        <w:rPr>
          <w:color w:val="000000"/>
          <w:sz w:val="21"/>
          <w:szCs w:val="21"/>
        </w:rPr>
        <w:t>Differential</w:t>
      </w:r>
      <w:r w:rsidRPr="00F27C19">
        <w:rPr>
          <w:rFonts w:cs="Arial"/>
          <w:color w:val="000000"/>
          <w:sz w:val="21"/>
          <w:szCs w:val="21"/>
        </w:rPr>
        <w:t>修订到一个以跟踪代码库时，他们将会自动更新和连接相应的提交。</w:t>
      </w:r>
    </w:p>
    <w:p w:rsidR="00E4537C" w:rsidRPr="00F27C19" w:rsidRDefault="00E4537C" w:rsidP="00553E2F">
      <w:pPr>
        <w:numPr>
          <w:ilvl w:val="0"/>
          <w:numId w:val="9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你可以添加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规则来对对符合规则的提交进行匹配，并告知你。</w:t>
      </w:r>
    </w:p>
    <w:p w:rsidR="00E4537C" w:rsidRPr="00F27C19" w:rsidRDefault="00E4537C" w:rsidP="00553E2F">
      <w:pPr>
        <w:numPr>
          <w:ilvl w:val="0"/>
          <w:numId w:val="9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工具拥有者可以使用</w:t>
      </w:r>
      <w:r w:rsidRPr="00F27C19">
        <w:rPr>
          <w:color w:val="000000"/>
          <w:sz w:val="21"/>
          <w:szCs w:val="21"/>
        </w:rPr>
        <w:t>Diffusion</w:t>
      </w:r>
      <w:r w:rsidRPr="00F27C19">
        <w:rPr>
          <w:rFonts w:cs="Arial"/>
          <w:color w:val="000000"/>
          <w:sz w:val="21"/>
          <w:szCs w:val="21"/>
        </w:rPr>
        <w:t>来映射对应的代码库。</w:t>
      </w:r>
    </w:p>
    <w:p w:rsidR="00E4537C" w:rsidRPr="00F27C19" w:rsidRDefault="00E4537C" w:rsidP="00553E2F">
      <w:pPr>
        <w:numPr>
          <w:ilvl w:val="0"/>
          <w:numId w:val="95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在所有工具中，提交名是被自动连接的。</w:t>
      </w:r>
      <w:r w:rsidRPr="00F27C19">
        <w:rPr>
          <w:color w:val="6B748C"/>
          <w:sz w:val="21"/>
          <w:szCs w:val="21"/>
        </w:rPr>
        <w:t xml:space="preserve"> </w:t>
      </w:r>
    </w:p>
    <w:p w:rsidR="00E4537C" w:rsidRPr="00F27C19" w:rsidRDefault="00E4537C">
      <w:pPr>
        <w:pStyle w:val="3"/>
      </w:pPr>
      <w:bookmarkStart w:id="225" w:name="_Toc385544216"/>
      <w:r w:rsidRPr="00F27C19">
        <w:t>代码库代号和提交名称</w:t>
      </w:r>
      <w:bookmarkEnd w:id="225"/>
    </w:p>
    <w:p w:rsidR="00E4537C" w:rsidRPr="00F27C19" w:rsidRDefault="00E4537C">
      <w:r w:rsidRPr="00F27C19">
        <w:t>每个库都有一个确定的代号，他可以是一个短大写字符串，例如“P”（Phabricator），或"ARC" (Arcanist)。</w:t>
      </w:r>
    </w:p>
    <w:p w:rsidR="00E4537C" w:rsidRPr="00F27C19" w:rsidRDefault="00E4537C">
      <w:r w:rsidRPr="00F27C19">
        <w:t>每个库的代号必须是唯一的。代号在安装中必须是唯一的，但是不需要全局唯一，所以可以自由得使用单字母的代号。例如：Fackbook使用“E”作为工程类库，“O”作为Ops库，“Y”作为Yum包的库，等等; 当 Phabricator使用“P”，“ARC”，“PHU”为 libphutil库命名，并且以“J”为javelin命名。保证代号短小精悍，易于使用，最好就用一个大写字母。</w:t>
      </w:r>
    </w:p>
    <w:p w:rsidR="00E4537C" w:rsidRPr="00F27C19" w:rsidRDefault="00E4537C">
      <w:pPr>
        <w:rPr>
          <w:rFonts w:cs="Arial"/>
          <w:sz w:val="23"/>
          <w:szCs w:val="23"/>
        </w:rPr>
      </w:pPr>
      <w:r w:rsidRPr="00F27C19">
        <w:t>使用代号的原本用意是为了给SVN库在命名空间内进行提交：如果你使用多个SVN库，每个库都有版本1,版本2,等等。所有他们的号码是有冲突的。但是，即使这样，Git也会附加额外得信息给代码阅读者，并且允许分析器来检测提交名使用使用频率（和允许去识别多个库的备份）。</w:t>
      </w:r>
    </w:p>
    <w:p w:rsidR="00E4537C" w:rsidRPr="00F27C19" w:rsidRDefault="00E4537C">
      <w:pPr>
        <w:rPr>
          <w:rStyle w:val="nx"/>
          <w:rFonts w:cs="Courier New"/>
          <w:color w:val="004012"/>
        </w:rPr>
      </w:pPr>
      <w:r w:rsidRPr="00F27C19">
        <w:rPr>
          <w:rFonts w:cs="Arial"/>
          <w:sz w:val="23"/>
          <w:szCs w:val="23"/>
        </w:rPr>
        <w:t>Diffusion 使用特定代号和自身提交生成的版本号。例如，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rE12345”或</w:t>
      </w:r>
      <w:r w:rsidRPr="00F27C19">
        <w:rPr>
          <w:sz w:val="23"/>
          <w:szCs w:val="23"/>
        </w:rPr>
        <w:t>“</w:t>
      </w:r>
      <w:hyperlink r:id="rId175" w:history="1">
        <w:r w:rsidRPr="00F27C19">
          <w:rPr>
            <w:rStyle w:val="a6"/>
          </w:rPr>
          <w:t>rP28146171ce1278f2375e3646a1e1ea3fd56fc5a3</w:t>
        </w:r>
      </w:hyperlink>
      <w:r w:rsidRPr="00F27C19">
        <w:rPr>
          <w:rFonts w:cs="Arial"/>
          <w:sz w:val="23"/>
          <w:szCs w:val="23"/>
        </w:rPr>
        <w:t>”。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r”代表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版本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（revision）。它会跟在库代号的后面，和一个VSC指定标示符（SVN为提交号;Git和Mercurial为提交哈希码）。当在使用一个Git提交版本时，可以使用其哈希值的缩写，但是要注意，哈希值前缀的长度。参考一下LKML在Git内部使用哈希值的7个字符的历史解释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x"/>
          <w:rFonts w:eastAsia="Adobe 黑体 Std R" w:cs="Courier New"/>
          <w:color w:val="004012"/>
        </w:rPr>
        <w:t>https</w:t>
      </w:r>
      <w:r w:rsidRPr="00F27C19">
        <w:rPr>
          <w:rStyle w:val="k"/>
          <w:rFonts w:eastAsia="Adobe 黑体 Std R" w:cs="Courier New"/>
          <w:color w:val="AA4000"/>
        </w:rPr>
        <w:t>:</w:t>
      </w:r>
      <w:r w:rsidRPr="00F27C19">
        <w:rPr>
          <w:rStyle w:val="c"/>
          <w:rFonts w:eastAsia="Adobe 黑体 Std R" w:cs="Courier New"/>
          <w:color w:val="74777D"/>
        </w:rPr>
        <w:t>//lkml.org/lkml/2010/10/28/287</w:t>
      </w:r>
    </w:p>
    <w:p w:rsidR="00E4537C" w:rsidRPr="00F27C19" w:rsidRDefault="00E4537C">
      <w:r w:rsidRPr="00F27C19">
        <w:t>因为7个字符的哈希在中等规模以上的库中，会发生冲突。Diffusion通常使用前16个字符（几乎不会引起冲突）或使用完整的40个哈希字符（不可能引起冲突）。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26" w:name="adding-repositories"/>
      <w:bookmarkStart w:id="227" w:name="_Toc385544217"/>
      <w:bookmarkEnd w:id="226"/>
      <w:r w:rsidRPr="00F27C19">
        <w:t>添加代码库</w:t>
      </w:r>
      <w:bookmarkEnd w:id="227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代码库管理通过“Repository”工具来完成，它主要是一套Diffusion的管理接口。为了添加一个库到Diffusion中，你需要：</w:t>
      </w:r>
    </w:p>
    <w:p w:rsidR="00E4537C" w:rsidRPr="00F27C19" w:rsidRDefault="00E4537C" w:rsidP="00553E2F">
      <w:pPr>
        <w:numPr>
          <w:ilvl w:val="0"/>
          <w:numId w:val="73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使用</w:t>
      </w:r>
      <w:r w:rsidRPr="00F27C19">
        <w:rPr>
          <w:color w:val="000000"/>
          <w:sz w:val="21"/>
          <w:szCs w:val="21"/>
        </w:rPr>
        <w:t>Repository</w:t>
      </w:r>
      <w:r w:rsidRPr="00F27C19">
        <w:rPr>
          <w:rFonts w:cs="Arial"/>
          <w:color w:val="000000"/>
          <w:sz w:val="21"/>
          <w:szCs w:val="21"/>
        </w:rPr>
        <w:t>工具创建一个新库。</w:t>
      </w:r>
    </w:p>
    <w:p w:rsidR="00E4537C" w:rsidRPr="00F27C19" w:rsidRDefault="00E4537C" w:rsidP="00553E2F">
      <w:pPr>
        <w:numPr>
          <w:ilvl w:val="0"/>
          <w:numId w:val="73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1"/>
          <w:szCs w:val="21"/>
        </w:rPr>
        <w:t>启动守护进程跟踪和导入代码库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创建一个新的代码库（或者修改/删除已有代码库）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「注意：你必须是管理员」 </w:t>
      </w:r>
      <w:r w:rsidRPr="00F27C19">
        <w:rPr>
          <w:rFonts w:cs="Arial"/>
          <w:color w:val="000000"/>
          <w:sz w:val="23"/>
          <w:szCs w:val="23"/>
        </w:rPr>
        <w:t>(参见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76" w:history="1">
        <w:r w:rsidRPr="00F27C19">
          <w:rPr>
            <w:rStyle w:val="a6"/>
          </w:rPr>
          <w:t>Configuring Accounts and Registration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章节，其中介绍了如何创建用户和管理员</w:t>
      </w:r>
      <w:r w:rsidRPr="00F27C19">
        <w:rPr>
          <w:rFonts w:cs="Arial"/>
          <w:color w:val="000000"/>
          <w:sz w:val="23"/>
          <w:szCs w:val="23"/>
        </w:rPr>
        <w:t>)。以管理员身份，找到Repository工具，然后你可以对库的对应参数进行创建和编辑。</w:t>
      </w:r>
    </w:p>
    <w:p w:rsidR="00E4537C" w:rsidRPr="00F27C19" w:rsidRDefault="00E4537C">
      <w:r w:rsidRPr="00F27C19">
        <w:lastRenderedPageBreak/>
        <w:t>当你创建了一个新库，你需要指定对库只读的人员，一个永久的“代号”（详情见上文），还有潜在的VCS类型。一旦你创建了一个库，你可以在“Tracking”页面，使用Diffusion进行跟踪设置。</w:t>
      </w:r>
    </w:p>
    <w:p w:rsidR="00E4537C" w:rsidRPr="00F27C19" w:rsidRDefault="00E4537C">
      <w:r w:rsidRPr="00F27C19">
        <w:t>在“Tracking”中有很多选项需要自解释，或者使用默认选项就可以。在“broad strokes”中，Diffusion通过“svn log”命令对SVN库进行定期跟踪，检查是否有新的代码提交;通过“git fetch”和“hg pull”对Git和Mercurial库进行本地拷贝。</w:t>
      </w:r>
    </w:p>
    <w:p w:rsidR="00E4537C" w:rsidRPr="00F27C19" w:rsidRDefault="00E4537C">
      <w:r w:rsidRPr="00F27C19">
        <w:t>当你完成所有配置（确定“Tracking”选项被设为“开启”状态），你就可以开始加载守护进程，对代码库进行跟踪。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28" w:name="_Toc385544218"/>
      <w:r w:rsidRPr="00F27C19">
        <w:t>运行Diffusion守护进程</w:t>
      </w:r>
      <w:bookmarkEnd w:id="228"/>
    </w:p>
    <w:p w:rsidR="00E4537C" w:rsidRPr="00F27C19" w:rsidRDefault="00E4537C">
      <w:pPr>
        <w:rPr>
          <w:rFonts w:cs="Courier New"/>
          <w:color w:val="000000"/>
        </w:rPr>
      </w:pPr>
      <w:r w:rsidRPr="00F27C19">
        <w:t>在所有case中，都需要去运行如下命令：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Fonts w:eastAsia="Adobe 黑体 Std R" w:cs="Courier New"/>
          <w:color w:val="000000"/>
        </w:rPr>
        <w:t xml:space="preserve">phabricator/bin/ </w:t>
      </w:r>
      <w:r w:rsidRPr="00F27C19">
        <w:rPr>
          <w:rStyle w:val="gp"/>
          <w:rFonts w:eastAsia="Adobe 黑体 Std R" w:cs="Courier New"/>
          <w:color w:val="000080"/>
        </w:rPr>
        <w:t>$ ./phd start</w:t>
      </w:r>
    </w:p>
    <w:p w:rsidR="00E4537C" w:rsidRPr="00F27C19" w:rsidRDefault="00E4537C">
      <w:pPr>
        <w:rPr>
          <w:rFonts w:cs="Arial"/>
          <w:color w:val="000000"/>
        </w:rPr>
      </w:pPr>
      <w:r w:rsidRPr="00F27C19">
        <w:rPr>
          <w:rFonts w:cs="Arial"/>
          <w:color w:val="000000"/>
        </w:rPr>
        <w:t>...开启守护进程。要想对phd和守护进程有更深入的了解，可以参考</w:t>
      </w:r>
      <w:r w:rsidRPr="00F27C19">
        <w:rPr>
          <w:rStyle w:val="apple-converted-space"/>
          <w:rFonts w:cs="Arial"/>
          <w:color w:val="000000"/>
        </w:rPr>
        <w:t> </w:t>
      </w:r>
      <w:hyperlink r:id="rId177" w:history="1">
        <w:r w:rsidRPr="00F27C19">
          <w:rPr>
            <w:rStyle w:val="a6"/>
          </w:rPr>
          <w:t>Managing Daemons with phd</w:t>
        </w:r>
      </w:hyperlink>
      <w:r w:rsidRPr="00F27C19">
        <w:rPr>
          <w:rFonts w:cs="Arial"/>
          <w:color w:val="000000"/>
        </w:rPr>
        <w:t>章节。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</w:rPr>
        <w:t>NOTE: 如果你安装了许多大型Web前段，可以参考</w:t>
      </w:r>
      <w:r w:rsidRPr="00F27C19">
        <w:rPr>
          <w:rStyle w:val="apple-converted-space"/>
          <w:rFonts w:cs="Arial"/>
          <w:color w:val="000000"/>
        </w:rPr>
        <w:t> </w:t>
      </w:r>
      <w:hyperlink r:id="rId178" w:history="1">
        <w:r w:rsidRPr="00F27C19">
          <w:rPr>
            <w:rStyle w:val="a6"/>
          </w:rPr>
          <w:t>Managing Daemons with phd</w:t>
        </w:r>
      </w:hyperlink>
      <w:r w:rsidRPr="00F27C19">
        <w:rPr>
          <w:rFonts w:cs="Arial"/>
          <w:color w:val="000000"/>
        </w:rPr>
        <w:t>.章节中的注意事项。</w:t>
      </w:r>
    </w:p>
    <w:p w:rsidR="00E4537C" w:rsidRPr="00F27C19" w:rsidRDefault="00E4537C">
      <w:r w:rsidRPr="00F27C19">
        <w:t>你可以使用守护终端来观察守护线程导入库的过程。小型库很快就能导入进去，但是大型库需要等一段时间才能完成（Facebook原发库有350000个提交，Phabricator需要10分钟去扫描所有提交信息，从64个主机，花费近18个小时完成导入）。提交信息将会很快出现在页面中（除非代码库很巨大）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229" w:name="tuning-daemons"/>
      <w:bookmarkEnd w:id="229"/>
      <w:r w:rsidRPr="00F27C19">
        <w:rPr>
          <w:rFonts w:ascii="Adobe 黑体 Std R" w:hAnsi="Adobe 黑体 Std R"/>
        </w:rPr>
        <w:t>调谐守护进程</w:t>
      </w:r>
    </w:p>
    <w:p w:rsidR="00E4537C" w:rsidRPr="00F27C19" w:rsidRDefault="00E4537C">
      <w:r w:rsidRPr="00F27C19">
        <w:t xml:space="preserve">在默认情况下, Phabricator 加载一个守护进程用来下拉和追踪库的修改。对于小数量的库和大量相对冻结的库，这个进程可工作的很好，但是其他的一些例子也可以因此收益。守护进程有频率的对代码库发出下拉请求，这都是之前设置好的。在代码库数量太多时，可能不会很快得将最新的提交在页面中显示（请求在I/O端被阻塞，等待别的代码库的下拉操作完成）。 </w:t>
      </w:r>
    </w:p>
    <w:p w:rsidR="00E4537C" w:rsidRPr="00F27C19" w:rsidRDefault="00E4537C">
      <w:pPr>
        <w:rPr>
          <w:rFonts w:cs="Arial"/>
          <w:color w:val="000000"/>
          <w:sz w:val="30"/>
          <w:szCs w:val="30"/>
        </w:rPr>
      </w:pPr>
      <w:r w:rsidRPr="00F27C19">
        <w:t>如果你要一个低延迟的库，你可以启动“多守护进程”（它通常会对所有库都有较低的延迟）或者加载“专用守护进程”（它将很好得控制延迟）。</w:t>
      </w:r>
    </w:p>
    <w:p w:rsidR="00E4537C" w:rsidRPr="00F27C19" w:rsidRDefault="00E4537C">
      <w:pPr>
        <w:pStyle w:val="4"/>
        <w:shd w:val="clear" w:color="auto" w:fill="FFFFFF"/>
        <w:spacing w:before="120" w:after="120" w:line="300" w:lineRule="atLeast"/>
        <w:rPr>
          <w:rFonts w:ascii="Adobe 黑体 Std R" w:hAnsi="Adobe 黑体 Std R"/>
        </w:rPr>
      </w:pPr>
      <w:r w:rsidRPr="00F27C19">
        <w:rPr>
          <w:rFonts w:ascii="Adobe 黑体 Std R" w:hAnsi="Adobe 黑体 Std R" w:cs="Arial"/>
          <w:color w:val="000000"/>
          <w:sz w:val="30"/>
          <w:szCs w:val="30"/>
        </w:rPr>
        <w:t>多守护进程</w:t>
      </w:r>
    </w:p>
    <w:p w:rsidR="00E4537C" w:rsidRPr="00F27C19" w:rsidRDefault="001C3ADF">
      <w:pPr>
        <w:rPr>
          <w:rStyle w:val="no"/>
          <w:rFonts w:cs="Courier New"/>
          <w:color w:val="000A65"/>
        </w:rPr>
      </w:pPr>
      <w:r>
        <w:t>为了降低延迟，最简单</w:t>
      </w:r>
      <w:r>
        <w:rPr>
          <w:rFonts w:hint="eastAsia"/>
        </w:rPr>
        <w:t>的</w:t>
      </w:r>
      <w:r w:rsidR="00E4537C" w:rsidRPr="00F27C19">
        <w:t>办法就是，使用phd加载更多的守护进程</w:t>
      </w:r>
      <w:r w:rsidR="00E4537C" w:rsidRPr="00F27C19">
        <w:rPr>
          <w:rStyle w:val="no"/>
          <w:rFonts w:cs="Courier New"/>
          <w:color w:val="000A65"/>
          <w:sz w:val="23"/>
          <w:szCs w:val="23"/>
        </w:rPr>
        <w:t xml:space="preserve"> 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Fonts w:eastAsia="Adobe 黑体 Std R" w:cs="Courier New"/>
          <w:color w:val="000000"/>
        </w:rPr>
        <w:t xml:space="preserve"> $ </w:t>
      </w: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phd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launch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RepositoryPullLocal</w:t>
      </w:r>
    </w:p>
    <w:p w:rsidR="00E4537C" w:rsidRPr="00F27C19" w:rsidRDefault="00E4537C">
      <w:pPr>
        <w:rPr>
          <w:rFonts w:cs="Arial"/>
          <w:color w:val="000000"/>
          <w:sz w:val="30"/>
          <w:szCs w:val="30"/>
        </w:rPr>
      </w:pPr>
      <w:r w:rsidRPr="00F27C19">
        <w:lastRenderedPageBreak/>
        <w:t>这将加载一个守护进程副本。守护进程需要在进行下拉一个库之前，上一个全局锁。所以你你加载了更多的守护进程是不会引起冲突的。</w:t>
      </w:r>
      <w:r w:rsidRPr="00F27C19">
        <w:rPr>
          <w:sz w:val="30"/>
          <w:szCs w:val="30"/>
        </w:rPr>
        <w:t xml:space="preserve"> </w:t>
      </w:r>
    </w:p>
    <w:p w:rsidR="00E4537C" w:rsidRPr="00F27C19" w:rsidRDefault="00E4537C">
      <w:pPr>
        <w:pStyle w:val="4"/>
        <w:shd w:val="clear" w:color="auto" w:fill="FFFFFF"/>
        <w:spacing w:before="120" w:after="120" w:line="300" w:lineRule="atLeast"/>
        <w:rPr>
          <w:rFonts w:ascii="Adobe 黑体 Std R" w:hAnsi="Adobe 黑体 Std R"/>
        </w:rPr>
      </w:pPr>
      <w:r w:rsidRPr="00F27C19">
        <w:rPr>
          <w:rFonts w:ascii="Adobe 黑体 Std R" w:hAnsi="Adobe 黑体 Std R" w:cs="Arial"/>
          <w:color w:val="000000"/>
          <w:sz w:val="30"/>
          <w:szCs w:val="30"/>
        </w:rPr>
        <w:t>专用守护进程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你可以对一个指定库，或者一组指定库，使用一个易操作的方法和加载专用守护进程。例如，如果你想要减小A和B库的延迟，而且你不关心其他库的延迟，你可以使用如下方法加载两个守护进程。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Fonts w:eastAsia="Adobe 黑体 Std R" w:cs="Courier New"/>
          <w:color w:val="000000"/>
        </w:rPr>
        <w:t xml:space="preserve"> $ </w:t>
      </w: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phd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launch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RepositoryPullLocal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Fonts w:eastAsia="Adobe 黑体 Std R" w:cs="Courier New"/>
          <w:color w:val="000000"/>
        </w:rPr>
        <w:t xml:space="preserve"> $ </w:t>
      </w: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phd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launch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RepositoryPullLocal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k"/>
          <w:rFonts w:eastAsia="Adobe 黑体 Std R" w:cs="Courier New"/>
          <w:color w:val="AA4000"/>
        </w:rPr>
        <w:t>not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k"/>
          <w:rFonts w:eastAsia="Adobe 黑体 Std R" w:cs="Courier New"/>
          <w:color w:val="AA4000"/>
        </w:rPr>
        <w:t>not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</w:t>
      </w:r>
    </w:p>
    <w:p w:rsidR="00E4537C" w:rsidRPr="00F27C19" w:rsidRDefault="00E4537C">
      <w:r w:rsidRPr="00F27C19">
        <w:t>第一条指令，仅仅会为A和B库工作，并且以低延迟/可靠性高的导入提交。第二条指令，将会对除了A和B的库，进行导入加速。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230" w:name="_Toc385544219"/>
      <w:r w:rsidRPr="00F27C19">
        <w:t>下一步</w:t>
      </w:r>
      <w:bookmarkEnd w:id="230"/>
    </w:p>
    <w:p w:rsidR="00E4537C" w:rsidRPr="00F27C19" w:rsidRDefault="00E4537C" w:rsidP="00553E2F">
      <w:pPr>
        <w:numPr>
          <w:ilvl w:val="0"/>
          <w:numId w:val="10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了解如何创建一个符号索引，可参考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79" w:history="1">
        <w:r w:rsidRPr="00F27C19">
          <w:rPr>
            <w:rStyle w:val="a6"/>
          </w:rPr>
          <w:t>Diffusion User Guide: Symbol Indexes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5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了解与守护进程更多的信息，可参考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0" w:history="1">
        <w:r w:rsidRPr="00F27C19">
          <w:rPr>
            <w:rStyle w:val="a6"/>
          </w:rPr>
          <w:t>Managing Daemons with phd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5"/>
        </w:numPr>
        <w:shd w:val="clear" w:color="auto" w:fill="FFFFFF"/>
        <w:spacing w:line="326" w:lineRule="atLeast"/>
      </w:pPr>
      <w:r w:rsidRPr="00F27C19">
        <w:rPr>
          <w:rStyle w:val="apple-converted-space"/>
          <w:rFonts w:cs="Arial"/>
          <w:color w:val="000000"/>
          <w:sz w:val="21"/>
          <w:szCs w:val="21"/>
        </w:rPr>
        <w:t>给予我们反馈 </w:t>
      </w:r>
      <w:hyperlink r:id="rId181" w:history="1">
        <w:r w:rsidRPr="00F27C19">
          <w:rPr>
            <w:rStyle w:val="a6"/>
          </w:rPr>
          <w:t>Give Feedback! Get Support!</w:t>
        </w:r>
      </w:hyperlink>
      <w:r w:rsidRPr="00F27C19">
        <w:rPr>
          <w:color w:val="000000"/>
          <w:sz w:val="21"/>
          <w:szCs w:val="21"/>
        </w:rPr>
        <w:t>.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31" w:name="_Toc385544220"/>
      <w:r w:rsidRPr="00F27C19">
        <w:t>Diffusion 使用教程: 代码库钩子</w:t>
      </w:r>
      <w:bookmarkEnd w:id="231"/>
    </w:p>
    <w:p w:rsidR="00E4537C" w:rsidRPr="00F27C19" w:rsidRDefault="00E4537C">
      <w:r w:rsidRPr="00F27C19">
        <w:t>配置Phabricator 代码库钩子。</w:t>
      </w:r>
    </w:p>
    <w:p w:rsidR="00E4537C" w:rsidRPr="00F27C19" w:rsidRDefault="00E4537C">
      <w:pPr>
        <w:pStyle w:val="3"/>
      </w:pPr>
      <w:bookmarkStart w:id="232" w:name="_Toc385544221"/>
      <w:r w:rsidRPr="00F27C19">
        <w:t>概述</w:t>
      </w:r>
      <w:bookmarkEnd w:id="232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Phabricator 可以作为代码库的主机，并且提供访问权限配置，可通过HTTP和SSH进行读写访问。本章主要介绍如何在Phabricator上配置代码库托管。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NOTE:这个特性的还是比较粗糙。如果有什么问题，请反馈给我们 (可参见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82" w:history="1">
        <w:r w:rsidRPr="00F27C19">
          <w:rPr>
            <w:rStyle w:val="a6"/>
          </w:rPr>
          <w:t>Give Feedback! Get Support!</w:t>
        </w:r>
      </w:hyperlink>
      <w:r w:rsidRPr="00F27C19">
        <w:rPr>
          <w:rFonts w:cs="Arial"/>
          <w:color w:val="000000"/>
          <w:sz w:val="23"/>
          <w:szCs w:val="23"/>
        </w:rPr>
        <w:t>章节）。</w:t>
      </w:r>
    </w:p>
    <w:p w:rsidR="00E4537C" w:rsidRPr="00F27C19" w:rsidRDefault="00E4537C">
      <w:pPr>
        <w:pStyle w:val="3"/>
      </w:pPr>
      <w:bookmarkStart w:id="233" w:name="__DdeLink__167_1105249617"/>
      <w:bookmarkStart w:id="234" w:name="_Toc385544222"/>
      <w:r w:rsidRPr="00F27C19">
        <w:t>了解支持的协议</w:t>
      </w:r>
      <w:bookmarkEnd w:id="233"/>
      <w:bookmarkEnd w:id="234"/>
    </w:p>
    <w:p w:rsidR="00E4537C" w:rsidRPr="00F27C19" w:rsidRDefault="00E4537C">
      <w:r w:rsidRPr="00F27C19">
        <w:t>Phabricator 支持以下协议进行托管：</w:t>
      </w:r>
    </w:p>
    <w:tbl>
      <w:tblPr>
        <w:tblW w:w="0" w:type="auto"/>
        <w:tblCellSpacing w:w="15" w:type="dxa"/>
        <w:shd w:val="clear" w:color="auto" w:fill="D3D3D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323"/>
        <w:gridCol w:w="1773"/>
      </w:tblGrid>
      <w:tr w:rsidR="00EC51BE" w:rsidRPr="00EC51BE" w:rsidTr="00EC51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b/>
                <w:bCs/>
                <w:color w:val="000000"/>
                <w:sz w:val="23"/>
                <w:szCs w:val="23"/>
              </w:rPr>
              <w:t>VCS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b/>
                <w:bCs/>
                <w:color w:val="000000"/>
                <w:sz w:val="23"/>
                <w:szCs w:val="23"/>
              </w:rPr>
              <w:t>SSH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b/>
                <w:bCs/>
                <w:color w:val="000000"/>
                <w:sz w:val="23"/>
                <w:szCs w:val="23"/>
              </w:rPr>
              <w:t>HTTP</w:t>
            </w:r>
          </w:p>
        </w:tc>
      </w:tr>
      <w:tr w:rsidR="00EC51BE" w:rsidRPr="00EC51BE" w:rsidTr="00EC51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</w:tr>
      <w:tr w:rsidR="00EC51BE" w:rsidRPr="00EC51BE" w:rsidTr="00EC51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Mercurial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</w:tr>
      <w:tr w:rsidR="00EC51BE" w:rsidRPr="00EC51BE" w:rsidTr="00EC51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Subversion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Not Supported</w:t>
            </w:r>
          </w:p>
        </w:tc>
      </w:tr>
    </w:tbl>
    <w:p w:rsidR="00E4537C" w:rsidRPr="00F27C19" w:rsidRDefault="00E4537C">
      <w:r w:rsidRPr="00F27C19">
        <w:lastRenderedPageBreak/>
        <w:t>所有支持的协议，都可处理读（pull/checkout/clone）和写（push/commit）。两个协议中，SSH通常更健全、更安全，以及高性能。不过，HTTP更容易配置，也更容易匿名访问。</w:t>
      </w:r>
    </w:p>
    <w:tbl>
      <w:tblPr>
        <w:tblW w:w="0" w:type="auto"/>
        <w:tblCellSpacing w:w="15" w:type="dxa"/>
        <w:shd w:val="clear" w:color="auto" w:fill="D3D3D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2203"/>
        <w:gridCol w:w="1954"/>
      </w:tblGrid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b/>
                <w:bCs/>
                <w:color w:val="000000"/>
                <w:sz w:val="23"/>
                <w:szCs w:val="23"/>
              </w:rPr>
              <w:t>SSH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b/>
                <w:bCs/>
                <w:color w:val="000000"/>
                <w:sz w:val="23"/>
                <w:szCs w:val="23"/>
              </w:rPr>
              <w:t>HTTP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Reads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Writes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Authenticated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Push Logs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Commit Hooks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Anonymous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Better (</w:t>
            </w:r>
            <w:r w:rsidRPr="00F27C19">
              <w:rPr>
                <w:rFonts w:cs="Arial"/>
                <w:color w:val="000000"/>
                <w:sz w:val="23"/>
                <w:szCs w:val="23"/>
              </w:rPr>
              <w:t>非对称密钥</w:t>
            </w:r>
            <w:r w:rsidRPr="00367E00">
              <w:rPr>
                <w:rFonts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Okay (Password)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Better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Okay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Setup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Easy</w:t>
            </w:r>
          </w:p>
        </w:tc>
      </w:tr>
    </w:tbl>
    <w:p w:rsidR="00367E00" w:rsidRPr="00F27C19" w:rsidRDefault="00367E00"/>
    <w:p w:rsidR="00E4537C" w:rsidRPr="00F27C19" w:rsidRDefault="00E4537C">
      <w:r w:rsidRPr="00F27C19">
        <w:t>每个代码库都需要单独配置，并且你可以使用其中一种协议，或者</w:t>
      </w:r>
      <w:r w:rsidR="00571C13" w:rsidRPr="00F27C19">
        <w:rPr>
          <w:rFonts w:hint="eastAsia"/>
        </w:rPr>
        <w:t>全</w:t>
      </w:r>
      <w:r w:rsidRPr="00F27C19">
        <w:t>都使用。</w:t>
      </w:r>
    </w:p>
    <w:p w:rsidR="00367E00" w:rsidRPr="00F27C19" w:rsidRDefault="00367E00"/>
    <w:p w:rsidR="00E4537C" w:rsidRPr="00F27C19" w:rsidRDefault="00E4537C">
      <w:r w:rsidRPr="00F27C19">
        <w:t xml:space="preserve">这里推荐使用SHH，除非你需要匿名用户访问，或者因为技术原因无法对SSH进行配置。 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35" w:name="configuring-system-user"/>
      <w:bookmarkStart w:id="236" w:name="_Toc385544223"/>
      <w:bookmarkEnd w:id="235"/>
      <w:r w:rsidRPr="00F27C19">
        <w:t>配置系统用户账号</w:t>
      </w:r>
      <w:bookmarkEnd w:id="236"/>
    </w:p>
    <w:p w:rsidR="00E4537C" w:rsidRPr="00F27C19" w:rsidRDefault="00E4537C">
      <w:r w:rsidRPr="00F27C19">
        <w:t>Phabricator 拥有3种系统用户账号。这就需要你去创建和配置他们。他们作为系统用户账号在Phabricator主机上运行，而不是普通用户账号。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配置系统账号有以下几种：</w:t>
      </w:r>
    </w:p>
    <w:p w:rsidR="00E4537C" w:rsidRPr="00F27C19" w:rsidRDefault="00E4537C" w:rsidP="00553E2F">
      <w:pPr>
        <w:numPr>
          <w:ilvl w:val="0"/>
          <w:numId w:val="7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作为守护进程运行的，我们称之为</w:t>
      </w:r>
      <w:r w:rsidRPr="00F27C19">
        <w:rPr>
          <w:color w:val="000000"/>
          <w:sz w:val="21"/>
          <w:szCs w:val="21"/>
        </w:rPr>
        <w:t>“daemon-user”</w:t>
      </w:r>
      <w:r w:rsidRPr="00F27C19">
        <w:rPr>
          <w:rFonts w:cs="Arial"/>
          <w:color w:val="000000"/>
          <w:sz w:val="21"/>
          <w:szCs w:val="21"/>
        </w:rPr>
        <w:t>。有关守护进程的更多信息，可参考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3" w:history="1">
        <w:r w:rsidRPr="00F27C19">
          <w:rPr>
            <w:rStyle w:val="a6"/>
            <w:sz w:val="21"/>
            <w:szCs w:val="21"/>
          </w:rPr>
          <w:t>Managing Daemons with phd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 w:rsidP="00553E2F">
      <w:pPr>
        <w:numPr>
          <w:ilvl w:val="0"/>
          <w:numId w:val="7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作为</w:t>
      </w:r>
      <w:r w:rsidRPr="00F27C19">
        <w:rPr>
          <w:color w:val="000000"/>
          <w:sz w:val="21"/>
          <w:szCs w:val="21"/>
        </w:rPr>
        <w:t>web</w:t>
      </w:r>
      <w:r w:rsidRPr="00F27C19">
        <w:rPr>
          <w:rFonts w:cs="Arial"/>
          <w:color w:val="000000"/>
          <w:sz w:val="21"/>
          <w:szCs w:val="21"/>
        </w:rPr>
        <w:t>主机运行的，我们称之为</w:t>
      </w:r>
      <w:r w:rsidRPr="00F27C19">
        <w:rPr>
          <w:color w:val="000000"/>
          <w:sz w:val="21"/>
          <w:szCs w:val="21"/>
        </w:rPr>
        <w:t>“www-user”</w:t>
      </w:r>
      <w:r w:rsidRPr="00F27C19">
        <w:rPr>
          <w:rFonts w:cs="Arial"/>
          <w:color w:val="000000"/>
          <w:sz w:val="21"/>
          <w:szCs w:val="21"/>
        </w:rPr>
        <w:t>。如果你不打算使用</w:t>
      </w:r>
      <w:r w:rsidRPr="00F27C19">
        <w:rPr>
          <w:color w:val="000000"/>
          <w:sz w:val="21"/>
          <w:szCs w:val="21"/>
        </w:rPr>
        <w:t>HTTP</w:t>
      </w:r>
      <w:r w:rsidRPr="00F27C19">
        <w:rPr>
          <w:rFonts w:cs="Arial"/>
          <w:color w:val="000000"/>
          <w:sz w:val="21"/>
          <w:szCs w:val="21"/>
        </w:rPr>
        <w:t>协议访问代码库，你就没必要对这个用户进行特别的配置。</w:t>
      </w:r>
    </w:p>
    <w:p w:rsidR="00E4537C" w:rsidRPr="00F27C19" w:rsidRDefault="00E4537C" w:rsidP="00553E2F">
      <w:pPr>
        <w:numPr>
          <w:ilvl w:val="0"/>
          <w:numId w:val="71"/>
        </w:numPr>
        <w:shd w:val="clear" w:color="auto" w:fill="FFFFFF"/>
        <w:spacing w:line="326" w:lineRule="atLeast"/>
        <w:ind w:left="450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通过</w:t>
      </w:r>
      <w:r w:rsidRPr="00F27C19">
        <w:rPr>
          <w:color w:val="000000"/>
          <w:sz w:val="21"/>
          <w:szCs w:val="21"/>
        </w:rPr>
        <w:t>SSH</w:t>
      </w:r>
      <w:r w:rsidRPr="00F27C19">
        <w:rPr>
          <w:rFonts w:cs="Arial"/>
          <w:color w:val="000000"/>
          <w:sz w:val="21"/>
          <w:szCs w:val="21"/>
        </w:rPr>
        <w:t>连接运行的，我们称之为</w:t>
      </w:r>
      <w:r w:rsidRPr="00F27C19">
        <w:rPr>
          <w:color w:val="000000"/>
          <w:sz w:val="21"/>
          <w:szCs w:val="21"/>
        </w:rPr>
        <w:t>“vcs-user”</w:t>
      </w:r>
      <w:r w:rsidRPr="00F27C19">
        <w:rPr>
          <w:rFonts w:cs="Arial"/>
          <w:color w:val="000000"/>
          <w:sz w:val="21"/>
          <w:szCs w:val="21"/>
        </w:rPr>
        <w:t>。如果你不打算使用</w:t>
      </w:r>
      <w:r w:rsidRPr="00F27C19">
        <w:rPr>
          <w:color w:val="000000"/>
          <w:sz w:val="21"/>
          <w:szCs w:val="21"/>
        </w:rPr>
        <w:t>SSH</w:t>
      </w:r>
      <w:r w:rsidRPr="00F27C19">
        <w:rPr>
          <w:rFonts w:cs="Arial"/>
          <w:color w:val="000000"/>
          <w:sz w:val="21"/>
          <w:szCs w:val="21"/>
        </w:rPr>
        <w:t>协议访问代码库，你就没必要对这个账户进行特别的配置。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如何配置这些账户：</w:t>
      </w:r>
    </w:p>
    <w:p w:rsidR="00E4537C" w:rsidRPr="00F27C19" w:rsidRDefault="00E4537C" w:rsidP="00553E2F">
      <w:pPr>
        <w:pStyle w:val="af"/>
        <w:numPr>
          <w:ilvl w:val="0"/>
          <w:numId w:val="117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当没有</w:t>
      </w:r>
      <w:r w:rsidRPr="00F27C19">
        <w:rPr>
          <w:color w:val="000000"/>
          <w:sz w:val="21"/>
          <w:szCs w:val="21"/>
        </w:rPr>
        <w:t>daemon-user</w:t>
      </w:r>
      <w:r w:rsidRPr="00F27C19">
        <w:rPr>
          <w:rFonts w:cs="Arial"/>
          <w:color w:val="000000"/>
          <w:sz w:val="21"/>
          <w:szCs w:val="21"/>
        </w:rPr>
        <w:t>时，需要创建一个</w:t>
      </w:r>
      <w:r w:rsidRPr="00F27C19">
        <w:rPr>
          <w:color w:val="000000"/>
          <w:sz w:val="21"/>
          <w:szCs w:val="21"/>
        </w:rPr>
        <w:t>“daemon-user”</w:t>
      </w:r>
      <w:r w:rsidRPr="00F27C19">
        <w:rPr>
          <w:rFonts w:cs="Arial"/>
          <w:color w:val="000000"/>
          <w:sz w:val="21"/>
          <w:szCs w:val="21"/>
        </w:rPr>
        <w:t>。当你启动线程时，也就使用了这些账号。</w:t>
      </w:r>
    </w:p>
    <w:p w:rsidR="00E4537C" w:rsidRPr="00F27C19" w:rsidRDefault="00E4537C" w:rsidP="00553E2F">
      <w:pPr>
        <w:pStyle w:val="af"/>
        <w:numPr>
          <w:ilvl w:val="0"/>
          <w:numId w:val="117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当没有</w:t>
      </w:r>
      <w:r w:rsidRPr="00F27C19">
        <w:rPr>
          <w:color w:val="000000"/>
          <w:sz w:val="21"/>
          <w:szCs w:val="21"/>
        </w:rPr>
        <w:t>www-user</w:t>
      </w:r>
      <w:r w:rsidRPr="00F27C19">
        <w:rPr>
          <w:rFonts w:cs="Arial"/>
          <w:color w:val="000000"/>
          <w:sz w:val="21"/>
          <w:szCs w:val="21"/>
        </w:rPr>
        <w:t>时，需要创建一个</w:t>
      </w:r>
      <w:r w:rsidRPr="00F27C19">
        <w:rPr>
          <w:color w:val="000000"/>
          <w:sz w:val="21"/>
          <w:szCs w:val="21"/>
        </w:rPr>
        <w:t>“www-user”</w:t>
      </w:r>
      <w:r w:rsidRPr="00F27C19">
        <w:rPr>
          <w:rFonts w:cs="Arial"/>
          <w:color w:val="000000"/>
          <w:sz w:val="21"/>
          <w:szCs w:val="21"/>
        </w:rPr>
        <w:t>。通过</w:t>
      </w:r>
      <w:r w:rsidRPr="00F27C19">
        <w:rPr>
          <w:color w:val="000000"/>
          <w:sz w:val="21"/>
          <w:szCs w:val="21"/>
        </w:rPr>
        <w:t>web</w:t>
      </w:r>
      <w:r w:rsidRPr="00F27C19">
        <w:rPr>
          <w:rFonts w:cs="Arial"/>
          <w:color w:val="000000"/>
          <w:sz w:val="21"/>
          <w:szCs w:val="21"/>
        </w:rPr>
        <w:t>主机来启动这个账号。注意，启动的用户一定要存在才行。</w:t>
      </w:r>
    </w:p>
    <w:p w:rsidR="00E4537C" w:rsidRPr="00F27C19" w:rsidRDefault="00E4537C" w:rsidP="00553E2F">
      <w:pPr>
        <w:pStyle w:val="af"/>
        <w:numPr>
          <w:ilvl w:val="0"/>
          <w:numId w:val="117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当没有</w:t>
      </w:r>
      <w:r w:rsidRPr="00F27C19">
        <w:rPr>
          <w:color w:val="000000"/>
          <w:sz w:val="21"/>
          <w:szCs w:val="21"/>
        </w:rPr>
        <w:t>vcs-user</w:t>
      </w:r>
      <w:r w:rsidRPr="00F27C19">
        <w:rPr>
          <w:rFonts w:cs="Arial"/>
          <w:color w:val="000000"/>
          <w:sz w:val="21"/>
          <w:szCs w:val="21"/>
        </w:rPr>
        <w:t>时，需要创建一个</w:t>
      </w:r>
      <w:r w:rsidRPr="00F27C19">
        <w:rPr>
          <w:color w:val="000000"/>
          <w:sz w:val="21"/>
          <w:szCs w:val="21"/>
        </w:rPr>
        <w:t>“vcs-user”</w:t>
      </w:r>
      <w:r w:rsidRPr="00F27C19">
        <w:rPr>
          <w:rFonts w:cs="Arial"/>
          <w:color w:val="000000"/>
          <w:sz w:val="21"/>
          <w:szCs w:val="21"/>
        </w:rPr>
        <w:t>。对于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和</w:t>
      </w:r>
      <w:r w:rsidRPr="00F27C19">
        <w:rPr>
          <w:color w:val="000000"/>
          <w:sz w:val="21"/>
          <w:szCs w:val="21"/>
        </w:rPr>
        <w:t>Hg</w:t>
      </w:r>
      <w:r w:rsidRPr="00F27C19">
        <w:rPr>
          <w:rFonts w:cs="Arial"/>
          <w:color w:val="000000"/>
          <w:sz w:val="21"/>
          <w:szCs w:val="21"/>
        </w:rPr>
        <w:t>，其名字是相同的。当用户</w:t>
      </w:r>
      <w:r w:rsidRPr="00F27C19">
        <w:rPr>
          <w:color w:val="000000"/>
          <w:sz w:val="21"/>
          <w:szCs w:val="21"/>
        </w:rPr>
        <w:t>clone</w:t>
      </w:r>
      <w:r w:rsidRPr="00F27C19">
        <w:rPr>
          <w:rFonts w:cs="Arial"/>
          <w:color w:val="000000"/>
          <w:sz w:val="21"/>
          <w:szCs w:val="21"/>
        </w:rPr>
        <w:t>代码库时，他们会用到类似的地址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vcs-user@phabricator.yourcompany.com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。</w:t>
      </w:r>
    </w:p>
    <w:p w:rsidR="00E4537C" w:rsidRPr="00F27C19" w:rsidRDefault="00E4537C">
      <w:r w:rsidRPr="00F27C19">
        <w:lastRenderedPageBreak/>
        <w:t>现在，允许vcs-user和www-user如同daemon-user一样，可以使用sudo命令。这里，需要使用visudo或sudoedit命令，将这些用户加入/etc/sudoers文件中。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如果打算使用 SSH: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vcs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ALL</w:t>
      </w:r>
      <w:r w:rsidRPr="00F27C19">
        <w:rPr>
          <w:rStyle w:val="o"/>
          <w:rFonts w:eastAsia="Adobe 黑体 Std R" w:cs="Courier New"/>
          <w:color w:val="AA2211"/>
        </w:rPr>
        <w:t>=(</w:t>
      </w:r>
      <w:r w:rsidRPr="00F27C19">
        <w:rPr>
          <w:rStyle w:val="no"/>
          <w:rFonts w:eastAsia="Adobe 黑体 Std R" w:cs="Courier New"/>
          <w:color w:val="000A65"/>
        </w:rPr>
        <w:t>daemon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Style w:val="o"/>
          <w:rFonts w:eastAsia="Adobe 黑体 Std R" w:cs="Courier New"/>
          <w:color w:val="AA2211"/>
        </w:rPr>
        <w:t>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SETENV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NOPASSWD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upload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pack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receive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pack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hg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svnserve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如果打算使用 HTTP: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www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ALL</w:t>
      </w:r>
      <w:r w:rsidRPr="00F27C19">
        <w:rPr>
          <w:rStyle w:val="o"/>
          <w:rFonts w:eastAsia="Adobe 黑体 Std R" w:cs="Courier New"/>
          <w:color w:val="AA2211"/>
        </w:rPr>
        <w:t>=(</w:t>
      </w:r>
      <w:r w:rsidRPr="00F27C19">
        <w:rPr>
          <w:rStyle w:val="no"/>
          <w:rFonts w:eastAsia="Adobe 黑体 Std R" w:cs="Courier New"/>
          <w:color w:val="000A65"/>
        </w:rPr>
        <w:t>daemon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Style w:val="o"/>
          <w:rFonts w:eastAsia="Adobe 黑体 Std R" w:cs="Courier New"/>
          <w:color w:val="AA2211"/>
        </w:rPr>
        <w:t>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SETENV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NOPASSWD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usr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backend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usr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hg</w:t>
      </w:r>
    </w:p>
    <w:p w:rsidR="00E4537C" w:rsidRPr="00F27C19" w:rsidRDefault="00E4537C">
      <w:r w:rsidRPr="00F27C19">
        <w:t>可以将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vcs-user</w:t>
      </w:r>
      <w:r w:rsidRPr="00F27C19">
        <w:t>,</w:t>
      </w:r>
      <w:r w:rsidRPr="00F27C19">
        <w:rPr>
          <w:rStyle w:val="apple-converted-space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www-user</w:t>
      </w:r>
      <w:r w:rsidRPr="00F27C19">
        <w:rPr>
          <w:rStyle w:val="apple-converted-space"/>
          <w:color w:val="000000"/>
        </w:rPr>
        <w:t> </w:t>
      </w:r>
      <w:r w:rsidRPr="00F27C19">
        <w:rPr>
          <w:rStyle w:val="apple-converted-space"/>
          <w:rFonts w:cs="Arial"/>
          <w:color w:val="000000"/>
        </w:rPr>
        <w:t>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daemon-user</w:t>
      </w:r>
      <w:r w:rsidRPr="00F27C19">
        <w:rPr>
          <w:rStyle w:val="apple-converted-space"/>
          <w:color w:val="000000"/>
        </w:rPr>
        <w:t> </w:t>
      </w:r>
      <w:r w:rsidRPr="00F27C19">
        <w:rPr>
          <w:rStyle w:val="apple-converted-space"/>
          <w:rFonts w:cs="Arial"/>
          <w:color w:val="000000"/>
        </w:rPr>
        <w:t>替换成你需要配置的用户名。确定所有二进制文件路径都在你系统中存在（确定路径是否正确）。你可以省略一些，你不使用的</w:t>
      </w:r>
      <w:r w:rsidRPr="00F27C19">
        <w:rPr>
          <w:rStyle w:val="apple-converted-space"/>
          <w:color w:val="000000"/>
        </w:rPr>
        <w:t>VSC</w:t>
      </w:r>
      <w:r w:rsidRPr="00F27C19">
        <w:rPr>
          <w:rStyle w:val="apple-converted-space"/>
          <w:rFonts w:cs="Arial"/>
          <w:color w:val="000000"/>
        </w:rPr>
        <w:t>二进制文件路径。</w:t>
      </w:r>
    </w:p>
    <w:p w:rsidR="00E4537C" w:rsidRPr="00F27C19" w:rsidRDefault="00E4537C">
      <w:pPr>
        <w:rPr>
          <w:rFonts w:cs="Courier New"/>
        </w:rPr>
      </w:pPr>
      <w:r w:rsidRPr="00F27C19">
        <w:t>在sudoers文件中添加这些指令，将会允许守护进程和web主机用户对代码库进行写操作。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rPr>
          <w:rFonts w:cs="Courier New"/>
        </w:rPr>
        <w:t>最后，当你配置完</w:t>
      </w:r>
      <w:r w:rsidRPr="00F27C19">
        <w:t>sudoers</w:t>
      </w:r>
      <w:r w:rsidRPr="00F27C19">
        <w:rPr>
          <w:rFonts w:cs="Courier New"/>
        </w:rPr>
        <w:t>后，还需要将</w:t>
      </w:r>
      <w:r w:rsidRPr="00F27C19">
        <w:t>phd.user</w:t>
      </w:r>
      <w:r w:rsidRPr="00F27C19">
        <w:rPr>
          <w:rFonts w:cs="Courier New"/>
        </w:rPr>
        <w:t>设置为</w:t>
      </w:r>
      <w:r w:rsidRPr="00F27C19">
        <w:t>daemon-user</w:t>
      </w:r>
      <w:r w:rsidRPr="00F27C19">
        <w:rPr>
          <w:rFonts w:cs="Courier New"/>
        </w:rPr>
        <w:t>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./bin/config set phd.user daemon-user</w:t>
      </w:r>
    </w:p>
    <w:p w:rsidR="00E4537C" w:rsidRPr="00F27C19" w:rsidRDefault="00E4537C">
      <w:pPr>
        <w:pStyle w:val="3"/>
      </w:pPr>
      <w:bookmarkStart w:id="237" w:name="_Toc385544224"/>
      <w:r w:rsidRPr="00F27C19">
        <w:t>配置</w:t>
      </w:r>
      <w:r w:rsidRPr="00F27C19">
        <w:rPr>
          <w:rFonts w:cs="Adobe 黑体 Std R"/>
        </w:rPr>
        <w:t xml:space="preserve"> </w:t>
      </w:r>
      <w:r w:rsidRPr="00F27C19">
        <w:t>HTTP</w:t>
      </w:r>
      <w:bookmarkEnd w:id="237"/>
    </w:p>
    <w:p w:rsidR="00E4537C" w:rsidRPr="00F27C19" w:rsidRDefault="00E4537C">
      <w:r w:rsidRPr="00F27C19">
        <w:t>如果你打算使用HTTP认证，你需要在Config中配置diffusion.allow-http-auth选项。如果你不想使用HTTP，或者打算只使用匿名HTTP，你可以将这个选项置为“关闭”。</w:t>
      </w:r>
    </w:p>
    <w:p w:rsidR="00E4537C" w:rsidRPr="00F27C19" w:rsidRDefault="00E4537C">
      <w:r w:rsidRPr="00F27C19">
        <w:t>但是，如果你已经在之前配置了系统账户，也就是你已经进行了设置。就没有必要在去对HTTP进行配置了。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38" w:name="_Toc385544225"/>
      <w:r w:rsidRPr="00F27C19">
        <w:t>配置</w:t>
      </w:r>
      <w:r w:rsidRPr="00F27C19">
        <w:rPr>
          <w:rFonts w:cs="Adobe 黑体 Std R"/>
        </w:rPr>
        <w:t xml:space="preserve"> </w:t>
      </w:r>
      <w:r w:rsidRPr="00F27C19">
        <w:t>SSH</w:t>
      </w:r>
      <w:bookmarkEnd w:id="238"/>
    </w:p>
    <w:p w:rsidR="004C4008" w:rsidRDefault="00E4537C">
      <w:r w:rsidRPr="00F27C19">
        <w:t>SSH访问需要一些而</w:t>
      </w:r>
      <w:r w:rsidR="00AF4E39">
        <w:t>外得配置。</w:t>
      </w:r>
    </w:p>
    <w:p w:rsidR="00A31CF0" w:rsidRDefault="00A31CF0">
      <w:pPr>
        <w:rPr>
          <w:rFonts w:hint="eastAsia"/>
        </w:rPr>
      </w:pPr>
    </w:p>
    <w:p w:rsidR="00E4537C" w:rsidRPr="00F27C19" w:rsidRDefault="00AF4E39">
      <w:pPr>
        <w:rPr>
          <w:rFonts w:cs="Arial"/>
          <w:color w:val="000000"/>
          <w:sz w:val="21"/>
          <w:szCs w:val="21"/>
        </w:rPr>
      </w:pPr>
      <w:r>
        <w:t>这里我们来介绍</w:t>
      </w:r>
      <w:r w:rsidR="00E4537C" w:rsidRPr="00F27C19">
        <w:t>一下如何进行配置：</w:t>
      </w:r>
    </w:p>
    <w:p w:rsidR="00E4537C" w:rsidRPr="00F27C19" w:rsidRDefault="00E4537C" w:rsidP="00553E2F">
      <w:pPr>
        <w:numPr>
          <w:ilvl w:val="0"/>
          <w:numId w:val="11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你可以将</w:t>
      </w:r>
      <w:r w:rsidRPr="00F27C19">
        <w:rPr>
          <w:color w:val="000000"/>
          <w:sz w:val="21"/>
          <w:szCs w:val="21"/>
        </w:rPr>
        <w:t>sshd</w:t>
      </w:r>
      <w:r w:rsidRPr="00F27C19">
        <w:rPr>
          <w:rFonts w:cs="Arial"/>
          <w:color w:val="000000"/>
          <w:sz w:val="21"/>
          <w:szCs w:val="21"/>
        </w:rPr>
        <w:t>守护进程移至其他端口，例如</w:t>
      </w:r>
      <w:r w:rsidRPr="00F27C19">
        <w:rPr>
          <w:color w:val="000000"/>
          <w:sz w:val="21"/>
          <w:szCs w:val="21"/>
        </w:rPr>
        <w:t>222</w:t>
      </w:r>
      <w:r w:rsidRPr="00F27C19">
        <w:rPr>
          <w:rFonts w:cs="Arial"/>
          <w:color w:val="000000"/>
          <w:sz w:val="21"/>
          <w:szCs w:val="21"/>
        </w:rPr>
        <w:t>。你可以使用此端口，来对连接到的机器进行管理。</w:t>
      </w:r>
    </w:p>
    <w:p w:rsidR="00E4537C" w:rsidRPr="00F27C19" w:rsidRDefault="00E4537C" w:rsidP="00553E2F">
      <w:pPr>
        <w:numPr>
          <w:ilvl w:val="0"/>
          <w:numId w:val="11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你在</w:t>
      </w:r>
      <w:r w:rsidRPr="00F27C19">
        <w:rPr>
          <w:color w:val="000000"/>
          <w:sz w:val="21"/>
          <w:szCs w:val="21"/>
        </w:rPr>
        <w:t>22</w:t>
      </w:r>
      <w:r w:rsidRPr="00F27C19">
        <w:rPr>
          <w:rFonts w:cs="Arial"/>
          <w:color w:val="000000"/>
          <w:sz w:val="21"/>
          <w:szCs w:val="21"/>
        </w:rPr>
        <w:t>端口，通过一个锁定配置，来运行一个高度限制的</w:t>
      </w:r>
      <w:r w:rsidRPr="00F27C19">
        <w:rPr>
          <w:color w:val="000000"/>
          <w:sz w:val="21"/>
          <w:szCs w:val="21"/>
        </w:rPr>
        <w:t>sshd</w:t>
      </w:r>
      <w:r w:rsidRPr="00F27C19">
        <w:rPr>
          <w:rFonts w:cs="Arial"/>
          <w:color w:val="000000"/>
          <w:sz w:val="21"/>
          <w:szCs w:val="21"/>
        </w:rPr>
        <w:t>守护进程。这个项功能，可以使用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来认证用户和执行指令。</w:t>
      </w:r>
    </w:p>
    <w:p w:rsidR="00E4537C" w:rsidRPr="003C1D54" w:rsidRDefault="00E4537C" w:rsidP="00553E2F">
      <w:pPr>
        <w:pStyle w:val="af"/>
        <w:numPr>
          <w:ilvl w:val="0"/>
          <w:numId w:val="118"/>
        </w:numPr>
        <w:shd w:val="clear" w:color="auto" w:fill="FFFFFF"/>
        <w:spacing w:line="326" w:lineRule="atLeast"/>
        <w:rPr>
          <w:rStyle w:val="apple-converted-space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</w:t>
      </w:r>
      <w:r w:rsidRPr="00F27C19">
        <w:rPr>
          <w:color w:val="000000"/>
          <w:sz w:val="21"/>
          <w:szCs w:val="21"/>
        </w:rPr>
        <w:t>sshd</w:t>
      </w:r>
      <w:r w:rsidRPr="00F27C19">
        <w:rPr>
          <w:rFonts w:cs="Arial"/>
          <w:color w:val="000000"/>
          <w:sz w:val="21"/>
          <w:szCs w:val="21"/>
        </w:rPr>
        <w:t>守护进程运行在</w:t>
      </w:r>
      <w:r w:rsidRPr="00F27C19">
        <w:rPr>
          <w:color w:val="000000"/>
          <w:sz w:val="21"/>
          <w:szCs w:val="21"/>
        </w:rPr>
        <w:t>22</w:t>
      </w:r>
      <w:r w:rsidRPr="00F27C19">
        <w:rPr>
          <w:rFonts w:cs="Arial"/>
          <w:color w:val="000000"/>
          <w:sz w:val="21"/>
          <w:szCs w:val="21"/>
        </w:rPr>
        <w:t>号端口时，需要是</w:t>
      </w:r>
      <w:r w:rsidRPr="00F27C19">
        <w:rPr>
          <w:color w:val="000000"/>
          <w:sz w:val="21"/>
          <w:szCs w:val="21"/>
        </w:rPr>
        <w:t>6.2</w:t>
      </w:r>
      <w:r w:rsidRPr="00F27C19">
        <w:rPr>
          <w:rFonts w:cs="Arial"/>
          <w:color w:val="000000"/>
          <w:sz w:val="21"/>
          <w:szCs w:val="21"/>
        </w:rPr>
        <w:t>或者更高版本，因为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依赖与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AuthorizedKeysCommand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选项。</w:t>
      </w:r>
    </w:p>
    <w:p w:rsidR="003C1D54" w:rsidRPr="00F27C19" w:rsidRDefault="003C1D54" w:rsidP="003D38E2">
      <w:pPr>
        <w:pStyle w:val="af"/>
        <w:shd w:val="clear" w:color="auto" w:fill="FFFFFF"/>
        <w:spacing w:line="326" w:lineRule="atLeast"/>
        <w:ind w:left="420" w:firstLine="0"/>
        <w:rPr>
          <w:rFonts w:hint="eastAsia"/>
          <w:sz w:val="21"/>
          <w:szCs w:val="21"/>
        </w:rPr>
      </w:pPr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t>这里展示一下配置的细节信息：</w:t>
      </w:r>
    </w:p>
    <w:p w:rsidR="00E4537C" w:rsidRPr="00F27C19" w:rsidRDefault="00E4537C">
      <w:r w:rsidRPr="00F27C19">
        <w:rPr>
          <w:rStyle w:val="a5"/>
          <w:rFonts w:cs="Arial"/>
          <w:color w:val="000000"/>
          <w:sz w:val="23"/>
          <w:szCs w:val="23"/>
        </w:rPr>
        <w:t>移动 SSHD端口</w:t>
      </w:r>
      <w:r w:rsidRPr="00F27C19">
        <w:t>: 当对sshd守护进程进行配置时，需要很小心。如果你错误配置了它，你可能将你锁在机器的外面。重启sshd时，会中断当前已经存在的连接，但是你还是要很谨慎。两</w:t>
      </w:r>
      <w:r w:rsidRPr="00F27C19">
        <w:lastRenderedPageBreak/>
        <w:t>种策略可以降低冒险系数：冒烟测试，通过启动另一个sshd守护进程进行配置; 使用“screen”命令，可以自动修复你与机器的连接。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为了配置冒烟测试，仅仅需要加上-f选项，启动另一个sshd就可以: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sudo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f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config_file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edited</w:t>
      </w:r>
    </w:p>
    <w:p w:rsidR="00E4537C" w:rsidRDefault="00E4537C">
      <w:r w:rsidRPr="00F27C19">
        <w:t>你可以通过这个方式来进行测试，在替换原有配置文件之前，来验证你的配置是否正确。</w:t>
      </w:r>
    </w:p>
    <w:p w:rsidR="00517DEC" w:rsidRPr="00F27C19" w:rsidRDefault="00517DEC">
      <w:pPr>
        <w:rPr>
          <w:rFonts w:hint="eastAsia"/>
        </w:rPr>
      </w:pP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为了自动修复配置文件，使用如下的指令启动一个screen: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sleep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60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mv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sshd_config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good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sshd_config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etc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init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d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sshd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restart</w:t>
      </w:r>
    </w:p>
    <w:p w:rsidR="00E4537C" w:rsidRDefault="00E4537C">
      <w:r w:rsidRPr="00F27C19">
        <w:t>这条指令可能在你的系统中略有不同，不过总体思想是，在你不反对的情况下，在一段时间后自动保存配置文件。当你把自己锁在机器外面，这条指令可以帮助你自动的恢复一些配置。</w:t>
      </w:r>
    </w:p>
    <w:p w:rsidR="00377CF3" w:rsidRPr="00F27C19" w:rsidRDefault="00377CF3">
      <w:pPr>
        <w:rPr>
          <w:rFonts w:hint="eastAsia"/>
        </w:rPr>
      </w:pP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现在你可以编辑你的配置文件，打开sshd配置文件（通常在/etc/ssh/sshd_config），然后改变端口设置，将端口改为别的（你可以选择出了22号端口的其他端口）。</w:t>
      </w:r>
      <w:r w:rsidRPr="00F27C19">
        <w:rPr>
          <w:rStyle w:val="no"/>
          <w:rFonts w:cs="Courier New"/>
          <w:color w:val="000A65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Port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222</w:t>
      </w:r>
    </w:p>
    <w:p w:rsidR="00A3553F" w:rsidRDefault="00A3553F"/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这里要十分小心，然后重启sshd。通过连接新接口来验证配置是否正确：</w:t>
      </w:r>
      <w:r w:rsidRPr="00F27C19">
        <w:rPr>
          <w:rStyle w:val="no"/>
          <w:rFonts w:cs="Courier New"/>
          <w:color w:val="000A65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a5"/>
          <w:rFonts w:eastAsia="Adobe 黑体 Std R" w:cs="Arial"/>
          <w:color w:val="000000"/>
          <w:sz w:val="23"/>
          <w:szCs w:val="23"/>
        </w:rPr>
      </w:pPr>
      <w:r w:rsidRPr="00F27C19">
        <w:rPr>
          <w:rStyle w:val="no"/>
          <w:rFonts w:eastAsia="Adobe 黑体 Std R" w:cs="Courier New"/>
          <w:color w:val="000A65"/>
        </w:rPr>
        <w:t>ssh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222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>
      <w:r w:rsidRPr="00F27C19">
        <w:rPr>
          <w:rStyle w:val="a5"/>
          <w:rFonts w:cs="Arial"/>
          <w:color w:val="000000"/>
          <w:sz w:val="23"/>
          <w:szCs w:val="23"/>
        </w:rPr>
        <w:t>配置并启动 Phabricator SSHD</w:t>
      </w:r>
      <w:r w:rsidRPr="00F27C19">
        <w:t>: 现在，配置并启动另一个sshd（在22号端口）。这个例子将会使用一个特别的锁定配置，来处理验证和命令执行。</w:t>
      </w:r>
    </w:p>
    <w:p w:rsidR="00E4537C" w:rsidRPr="00F27C19" w:rsidRDefault="00E4537C">
      <w:pPr>
        <w:rPr>
          <w:rStyle w:val="apple-converted-space"/>
          <w:rFonts w:cs="Arial"/>
          <w:color w:val="000000"/>
          <w:sz w:val="21"/>
          <w:szCs w:val="21"/>
        </w:rPr>
      </w:pPr>
      <w:r w:rsidRPr="00F27C19">
        <w:t>下面这三步很重要：</w:t>
      </w:r>
    </w:p>
    <w:p w:rsidR="00E4537C" w:rsidRPr="00F27C19" w:rsidRDefault="00E4537C" w:rsidP="00553E2F">
      <w:pPr>
        <w:numPr>
          <w:ilvl w:val="0"/>
          <w:numId w:val="59"/>
        </w:numPr>
        <w:shd w:val="clear" w:color="auto" w:fill="FFFFFF"/>
        <w:spacing w:line="326" w:lineRule="atLeast"/>
        <w:ind w:left="450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创建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phabricator-ssh-hook.sh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文件</w:t>
      </w:r>
    </w:p>
    <w:p w:rsidR="00E4537C" w:rsidRPr="00F27C19" w:rsidRDefault="00E4537C" w:rsidP="00553E2F">
      <w:pPr>
        <w:numPr>
          <w:ilvl w:val="0"/>
          <w:numId w:val="5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创建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sshd_phabricator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配置文件</w:t>
      </w:r>
    </w:p>
    <w:p w:rsidR="00E4537C" w:rsidRPr="003D1230" w:rsidRDefault="00E4537C" w:rsidP="00553E2F">
      <w:pPr>
        <w:numPr>
          <w:ilvl w:val="0"/>
          <w:numId w:val="59"/>
        </w:numPr>
        <w:shd w:val="clear" w:color="auto" w:fill="FFFFFF"/>
        <w:spacing w:line="326" w:lineRule="atLeast"/>
        <w:ind w:left="450"/>
        <w:rPr>
          <w:rStyle w:val="apple-converted-space"/>
          <w:rFonts w:cs="Arial"/>
          <w:b/>
          <w:bCs/>
          <w:color w:val="000000"/>
        </w:rPr>
      </w:pPr>
      <w:r w:rsidRPr="00F27C19">
        <w:rPr>
          <w:rFonts w:cs="Arial"/>
          <w:color w:val="000000"/>
          <w:sz w:val="21"/>
          <w:szCs w:val="21"/>
        </w:rPr>
        <w:t>启动一个使用新配置的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sshd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副本。</w:t>
      </w:r>
    </w:p>
    <w:p w:rsidR="003D1230" w:rsidRPr="00F27C19" w:rsidRDefault="003D1230" w:rsidP="003D1230">
      <w:pPr>
        <w:shd w:val="clear" w:color="auto" w:fill="FFFFFF"/>
        <w:spacing w:line="326" w:lineRule="atLeast"/>
        <w:ind w:left="450"/>
        <w:rPr>
          <w:rStyle w:val="a5"/>
          <w:rFonts w:cs="Arial" w:hint="eastAsia"/>
          <w:color w:val="000000"/>
        </w:rPr>
      </w:pP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no"/>
          <w:rFonts w:eastAsia="Adobe 黑体 Std R" w:cs="Courier New"/>
          <w:color w:val="000A65"/>
        </w:rPr>
      </w:pPr>
      <w:r w:rsidRPr="00F27C19">
        <w:rPr>
          <w:rStyle w:val="a5"/>
          <w:rFonts w:eastAsia="Adobe 黑体 Std R" w:cs="Arial"/>
          <w:color w:val="000000"/>
        </w:rPr>
        <w:t>创建</w:t>
      </w:r>
      <w:r w:rsidRPr="00F27C19">
        <w:rPr>
          <w:rStyle w:val="apple-converted-space"/>
          <w:rFonts w:eastAsia="Adobe 黑体 Std R" w:cs="Arial"/>
          <w:b/>
          <w:bCs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b/>
          <w:bCs/>
          <w:color w:val="333333"/>
        </w:rPr>
        <w:t>phabricator-ssh-hook.sh</w:t>
      </w:r>
      <w:r w:rsidRPr="00F27C19">
        <w:rPr>
          <w:rFonts w:eastAsia="Adobe 黑体 Std R"/>
          <w:color w:val="000000"/>
        </w:rPr>
        <w:t>:</w:t>
      </w:r>
      <w:r w:rsidRPr="00F27C19">
        <w:rPr>
          <w:rFonts w:eastAsia="Adobe 黑体 Std R" w:cs="Arial"/>
          <w:color w:val="000000"/>
        </w:rPr>
        <w:t>可以从</w:t>
      </w:r>
      <w:r w:rsidRPr="00F27C19">
        <w:rPr>
          <w:rStyle w:val="apple-converted-space"/>
          <w:rFonts w:eastAsia="Adobe 黑体 Std R"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phabricator/resources/sshd/phabricator-ssh-hook.sh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拷贝模板到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/usr/libexec/phabricator-ssh-hook.sh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（或其他路径）。并且编辑它来配合当前的配置。</w:t>
      </w:r>
      <w:r w:rsidRPr="00F27C19">
        <w:rPr>
          <w:rFonts w:eastAsia="Adobe 黑体 Std R" w:cs="Arial"/>
          <w:color w:val="000000"/>
        </w:rPr>
        <w:t>然后，让他被</w:t>
      </w:r>
      <w:r w:rsidRPr="00F27C19">
        <w:rPr>
          <w:rFonts w:eastAsia="Adobe 黑体 Std R"/>
          <w:color w:val="000000"/>
        </w:rPr>
        <w:t>root</w:t>
      </w:r>
      <w:r w:rsidRPr="00F27C19">
        <w:rPr>
          <w:rFonts w:eastAsia="Adobe 黑体 Std R" w:cs="Arial"/>
          <w:color w:val="000000"/>
        </w:rPr>
        <w:t>用户拥有，并限制对其的编辑：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t>sudo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chown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root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ssh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hook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sh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sudo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chmod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755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ssh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hook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sh</w:t>
      </w:r>
    </w:p>
    <w:p w:rsidR="00E4537C" w:rsidRPr="00F27C19" w:rsidRDefault="00E4537C">
      <w:pPr>
        <w:rPr>
          <w:rStyle w:val="a5"/>
          <w:rFonts w:cs="Arial"/>
          <w:color w:val="000000"/>
        </w:rPr>
      </w:pPr>
      <w:r w:rsidRPr="00F27C19">
        <w:t>如果你不做这些事情，sshd将会拒绝执行钩子命令。</w:t>
      </w:r>
      <w:r w:rsidRPr="00F27C19">
        <w:rPr>
          <w:rStyle w:val="a5"/>
          <w:rFonts w:cs="Arial"/>
          <w:color w:val="000000"/>
          <w:sz w:val="23"/>
          <w:szCs w:val="23"/>
        </w:rPr>
        <w:t xml:space="preserve"> 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Fonts w:eastAsia="Adobe 黑体 Std R" w:cs="Arial"/>
          <w:color w:val="000000"/>
        </w:rPr>
      </w:pPr>
      <w:r w:rsidRPr="00F27C19">
        <w:rPr>
          <w:rStyle w:val="a5"/>
          <w:rFonts w:eastAsia="Adobe 黑体 Std R" w:cs="Arial"/>
          <w:color w:val="000000"/>
        </w:rPr>
        <w:lastRenderedPageBreak/>
        <w:t>为</w:t>
      </w:r>
      <w:r w:rsidRPr="00F27C19">
        <w:rPr>
          <w:rStyle w:val="a5"/>
          <w:rFonts w:eastAsia="Adobe 黑体 Std R"/>
          <w:color w:val="000000"/>
        </w:rPr>
        <w:t>Phabricator</w:t>
      </w:r>
      <w:r w:rsidRPr="00F27C19">
        <w:rPr>
          <w:rStyle w:val="a5"/>
          <w:rFonts w:eastAsia="Adobe 黑体 Std R" w:cs="Arial"/>
          <w:color w:val="000000"/>
        </w:rPr>
        <w:t>创建</w:t>
      </w:r>
      <w:r w:rsidRPr="00F27C19">
        <w:rPr>
          <w:rStyle w:val="apple-converted-space"/>
          <w:rFonts w:eastAsia="Adobe 黑体 Std R" w:cs="Arial"/>
          <w:b/>
          <w:bCs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b/>
          <w:bCs/>
          <w:color w:val="333333"/>
        </w:rPr>
        <w:t>sshd_config</w:t>
      </w:r>
      <w:r w:rsidRPr="00F27C19">
        <w:rPr>
          <w:rStyle w:val="apple-converted-space"/>
          <w:rFonts w:eastAsia="Adobe 黑体 Std R"/>
          <w:b/>
          <w:bCs/>
          <w:color w:val="000000"/>
        </w:rPr>
        <w:t> </w:t>
      </w:r>
      <w:r w:rsidRPr="00F27C19">
        <w:rPr>
          <w:rStyle w:val="a5"/>
          <w:rFonts w:eastAsia="Adobe 黑体 Std R" w:cs="Arial"/>
          <w:color w:val="000000"/>
        </w:rPr>
        <w:t>配置文件：</w:t>
      </w:r>
      <w:r w:rsidRPr="00F27C19">
        <w:rPr>
          <w:rFonts w:eastAsia="Adobe 黑体 Std R" w:cs="Arial"/>
          <w:color w:val="000000"/>
        </w:rPr>
        <w:t>在</w:t>
      </w:r>
      <w:r w:rsidRPr="00F27C19">
        <w:rPr>
          <w:rFonts w:eastAsia="Adobe 黑体 Std R"/>
          <w:color w:val="000000"/>
        </w:rPr>
        <w:t xml:space="preserve"> </w:t>
      </w:r>
      <w:r w:rsidRPr="00F27C19">
        <w:rPr>
          <w:rStyle w:val="apple-converted-space"/>
          <w:rFonts w:eastAsia="Adobe 黑体 Std R"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phabricator/resources/sshd/sshd_config.phabricator.example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拷贝模板到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/etc/ssh/sshd_config.phabricator</w:t>
      </w:r>
      <w:r w:rsidRPr="00F27C19">
        <w:rPr>
          <w:rFonts w:eastAsia="Adobe 黑体 Std R" w:cs="Arial"/>
          <w:color w:val="000000"/>
        </w:rPr>
        <w:t>（或者其他路径）。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a5"/>
          <w:rFonts w:eastAsia="Adobe 黑体 Std R" w:cs="Arial"/>
          <w:color w:val="000000"/>
        </w:rPr>
      </w:pPr>
      <w:r w:rsidRPr="00F27C19">
        <w:rPr>
          <w:rFonts w:eastAsia="Adobe 黑体 Std R" w:cs="Arial"/>
          <w:color w:val="000000"/>
        </w:rPr>
        <w:t>打开这个文件，然后修改</w:t>
      </w:r>
      <w:r w:rsidRPr="00F27C19">
        <w:rPr>
          <w:rStyle w:val="apple-converted-space"/>
          <w:rFonts w:eastAsia="Adobe 黑体 Std R"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AuthorizedKeysCommand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AuthorizedKeysCommandUser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来适配你当前使用的系统。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no"/>
          <w:rFonts w:eastAsia="Adobe 黑体 Std R" w:cs="Courier New"/>
          <w:color w:val="000A65"/>
        </w:rPr>
      </w:pPr>
      <w:r w:rsidRPr="00F27C19">
        <w:rPr>
          <w:rStyle w:val="a5"/>
          <w:rFonts w:eastAsia="Adobe 黑体 Std R" w:cs="Arial"/>
          <w:color w:val="000000"/>
        </w:rPr>
        <w:t>启动</w:t>
      </w:r>
      <w:r w:rsidRPr="00F27C19">
        <w:rPr>
          <w:rStyle w:val="a5"/>
          <w:rFonts w:eastAsia="Adobe 黑体 Std R"/>
          <w:color w:val="000000"/>
        </w:rPr>
        <w:t xml:space="preserve"> SSHD</w:t>
      </w:r>
      <w:r w:rsidRPr="00F27C19">
        <w:rPr>
          <w:rFonts w:eastAsia="Adobe 黑体 Std R"/>
          <w:color w:val="000000"/>
        </w:rPr>
        <w:t xml:space="preserve">: </w:t>
      </w:r>
      <w:r w:rsidRPr="00F27C19">
        <w:rPr>
          <w:rFonts w:eastAsia="Adobe 黑体 Std R" w:cs="Arial"/>
          <w:color w:val="000000"/>
        </w:rPr>
        <w:t>现在，启动</w:t>
      </w:r>
      <w:r w:rsidRPr="00F27C19">
        <w:rPr>
          <w:rFonts w:eastAsia="Adobe 黑体 Std R"/>
          <w:color w:val="000000"/>
        </w:rPr>
        <w:t>Phabricator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sshd</w:t>
      </w:r>
      <w:r w:rsidRPr="00F27C19">
        <w:rPr>
          <w:rFonts w:eastAsia="Adobe 黑体 Std R"/>
          <w:color w:val="000000"/>
        </w:rPr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sudo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f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sshd_config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phabricator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如果你之前配置的没有错，你就可以运行如下的指令了: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echo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{}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vcs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Style w:val="o"/>
          <w:rFonts w:eastAsia="Adobe 黑体 Std R" w:cs="Courier New"/>
          <w:color w:val="AA2211"/>
        </w:rPr>
        <w:t>@</w:t>
      </w: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yourcompany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com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conduit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conduit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ping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...然后，就会得到类似如下的响应信息: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s2"/>
          <w:rFonts w:eastAsia="Adobe 黑体 Std R" w:cs="Courier New"/>
          <w:color w:val="766510"/>
        </w:rPr>
        <w:t>"result"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s2"/>
          <w:rFonts w:eastAsia="Adobe 黑体 Std R" w:cs="Courier New"/>
          <w:color w:val="766510"/>
        </w:rPr>
        <w:t>"orbital"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Style w:val="s2"/>
          <w:rFonts w:eastAsia="Adobe 黑体 Std R" w:cs="Courier New"/>
          <w:color w:val="766510"/>
        </w:rPr>
        <w:t>"error_code"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kc"/>
          <w:rFonts w:eastAsia="Adobe 黑体 Std R" w:cs="Courier New"/>
          <w:color w:val="000A65"/>
        </w:rPr>
        <w:t>null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Style w:val="s2"/>
          <w:rFonts w:eastAsia="Adobe 黑体 Std R" w:cs="Courier New"/>
          <w:color w:val="766510"/>
        </w:rPr>
        <w:t>"error_info"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kc"/>
          <w:rFonts w:eastAsia="Adobe 黑体 Std R" w:cs="Courier New"/>
          <w:color w:val="000A65"/>
        </w:rPr>
        <w:t>null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>(如果验证错误，确认一下你是否将你的公钥加入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5"/>
          <w:rFonts w:cs="Arial"/>
          <w:color w:val="000000"/>
          <w:sz w:val="23"/>
          <w:szCs w:val="23"/>
        </w:rPr>
        <w:t>Settings &gt; SSH Public Keys</w:t>
      </w:r>
      <w:r w:rsidRPr="00F27C19">
        <w:t>中。)</w:t>
      </w:r>
    </w:p>
    <w:p w:rsidR="00E4537C" w:rsidRPr="00F27C19" w:rsidRDefault="00E4537C">
      <w:pPr>
        <w:pStyle w:val="3"/>
      </w:pPr>
      <w:bookmarkStart w:id="239" w:name="__DdeLink__169_1105249617"/>
      <w:bookmarkStart w:id="240" w:name="_Toc385544226"/>
      <w:bookmarkStart w:id="241" w:name="authentication-over-http"/>
      <w:r w:rsidRPr="00F27C19">
        <w:t>HTTP认证</w:t>
      </w:r>
      <w:bookmarkEnd w:id="239"/>
      <w:bookmarkEnd w:id="240"/>
    </w:p>
    <w:p w:rsidR="00E4537C" w:rsidRPr="00F27C19" w:rsidRDefault="00E4537C">
      <w:r w:rsidRPr="00F27C19">
        <w:t>为了通过HTTP验证，用户需要在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5"/>
          <w:rFonts w:cs="Arial"/>
          <w:color w:val="000000"/>
          <w:sz w:val="23"/>
          <w:szCs w:val="23"/>
        </w:rPr>
        <w:t>Settings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页面中</w:t>
      </w:r>
      <w:r w:rsidRPr="00F27C19">
        <w:t>配置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5"/>
          <w:rFonts w:cs="Arial"/>
          <w:color w:val="000000"/>
          <w:sz w:val="23"/>
          <w:szCs w:val="23"/>
        </w:rPr>
        <w:t>VCS Password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。</w:t>
      </w:r>
      <w:r w:rsidRPr="00F27C19">
        <w:t>要使这个面板生效，需要将diffusion.allow-http-auth置为开启状态。</w:t>
      </w:r>
    </w:p>
    <w:p w:rsidR="00E4537C" w:rsidRPr="00F27C19" w:rsidRDefault="00E4537C">
      <w:pPr>
        <w:pStyle w:val="3"/>
      </w:pPr>
      <w:bookmarkStart w:id="242" w:name="authentication-over-ssh"/>
      <w:bookmarkStart w:id="243" w:name="_Toc385544227"/>
      <w:bookmarkEnd w:id="242"/>
      <w:r w:rsidRPr="00F27C19">
        <w:t>SSH认证</w:t>
      </w:r>
      <w:bookmarkEnd w:id="243"/>
    </w:p>
    <w:p w:rsidR="00E4537C" w:rsidRPr="00F27C19" w:rsidRDefault="00E4537C">
      <w:r w:rsidRPr="00F27C19">
        <w:t>为了通过SSH进行验证，用户需要添加SSH公钥在Setting面板中。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44" w:name="_Toc385544228"/>
      <w:r w:rsidRPr="00F27C19">
        <w:t>Diffusion 使用教程：符号索引</w:t>
      </w:r>
      <w:bookmarkEnd w:id="244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如何配置和使用符号索引。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45" w:name="_Toc385544229"/>
      <w:r w:rsidRPr="00F27C19">
        <w:t>概述</w:t>
      </w:r>
      <w:bookmarkEnd w:id="245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Phabricator可以包含一个符号索引，这个索引是用来追踪代码中定义的类和函数。当你开启了索引，你可以用索引来做如下的事情：</w:t>
      </w:r>
    </w:p>
    <w:p w:rsidR="00E4537C" w:rsidRPr="00F27C19" w:rsidRDefault="00E4537C" w:rsidP="00553E2F">
      <w:pPr>
        <w:numPr>
          <w:ilvl w:val="0"/>
          <w:numId w:val="6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</w:t>
      </w:r>
      <w:r w:rsidRPr="00F27C19">
        <w:rPr>
          <w:color w:val="000000"/>
          <w:sz w:val="21"/>
          <w:szCs w:val="21"/>
        </w:rPr>
        <w:t>Differential</w:t>
      </w:r>
      <w:r w:rsidRPr="00F27C19">
        <w:rPr>
          <w:rFonts w:cs="Arial"/>
          <w:color w:val="000000"/>
          <w:sz w:val="21"/>
          <w:szCs w:val="21"/>
        </w:rPr>
        <w:t>使用符号连接进行代码回查。</w:t>
      </w:r>
    </w:p>
    <w:p w:rsidR="00E4537C" w:rsidRPr="00F27C19" w:rsidRDefault="00E4537C" w:rsidP="00553E2F">
      <w:pPr>
        <w:numPr>
          <w:ilvl w:val="0"/>
          <w:numId w:val="6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允许你通过符号进行搜索。</w:t>
      </w:r>
    </w:p>
    <w:p w:rsidR="00E4537C" w:rsidRPr="00F27C19" w:rsidRDefault="00E4537C" w:rsidP="00553E2F">
      <w:pPr>
        <w:numPr>
          <w:ilvl w:val="0"/>
          <w:numId w:val="6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1"/>
          <w:szCs w:val="21"/>
        </w:rPr>
        <w:t>可以使用</w:t>
      </w:r>
      <w:r w:rsidRPr="00F27C19">
        <w:rPr>
          <w:color w:val="000000"/>
          <w:sz w:val="21"/>
          <w:szCs w:val="21"/>
        </w:rPr>
        <w:t>IRC</w:t>
      </w:r>
      <w:r w:rsidRPr="00F27C19">
        <w:rPr>
          <w:rFonts w:cs="Arial"/>
          <w:color w:val="000000"/>
          <w:sz w:val="21"/>
          <w:szCs w:val="21"/>
        </w:rPr>
        <w:t>服务来回答类似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某个类在哪？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的问题。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NOTE：符号索引是新功能，不过其已经在PHP语言还有其他语言中广泛支持了。</w:t>
      </w:r>
      <w:r w:rsidRPr="00F27C19">
        <w:rPr>
          <w:rFonts w:cs="Arial"/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46" w:name="_Toc385544230"/>
      <w:r w:rsidRPr="00F27C19">
        <w:lastRenderedPageBreak/>
        <w:t>填充索引</w:t>
      </w:r>
      <w:bookmarkEnd w:id="246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所谓填充索引，你需要写一个脚本</w:t>
      </w:r>
      <w:r w:rsidR="00013E65">
        <w:rPr>
          <w:rFonts w:hint="eastAsia"/>
        </w:rPr>
        <w:t>，</w:t>
      </w:r>
      <w:r w:rsidR="00013E65">
        <w:t>用</w:t>
      </w:r>
      <w:r w:rsidR="00580475">
        <w:t>来对你的代码库做符号甄别</w:t>
      </w:r>
      <w:r w:rsidR="00580475">
        <w:rPr>
          <w:rFonts w:hint="eastAsia"/>
        </w:rPr>
        <w:t>；</w:t>
      </w:r>
      <w:r w:rsidRPr="00F27C19">
        <w:t>并且在流水线中设置一个任务，让其进行输出。</w:t>
      </w:r>
      <w:r w:rsidRPr="00F27C19">
        <w:rPr>
          <w:rStyle w:val="o"/>
          <w:rFonts w:cs="Courier New"/>
          <w:color w:val="AA2211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scripts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symbols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import_project_symbols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Phabricator 包含了一个可以甄别PHP工程中的符号信息的脚本: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scripts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symbols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generate_php_symbols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rPr>
          <w:rFonts w:cs="Arial"/>
          <w:sz w:val="23"/>
          <w:szCs w:val="23"/>
        </w:rPr>
        <w:t>Phabricator 还包含一个可以甄别任何一种语言的类和/或函数的脚本，这个脚本是由Exuberant Ctags提供(</w:t>
      </w:r>
      <w:hyperlink r:id="rId184" w:anchor="_blank" w:history="1">
        <w:r w:rsidRPr="00F27C19">
          <w:rPr>
            <w:rStyle w:val="a6"/>
          </w:rPr>
          <w:t>http://ctags.sourceforge.net</w:t>
        </w:r>
      </w:hyperlink>
      <w:r w:rsidRPr="00F27C19">
        <w:rPr>
          <w:rFonts w:cs="Arial"/>
          <w:sz w:val="23"/>
          <w:szCs w:val="23"/>
        </w:rPr>
        <w:t>):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scripts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symbols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generate_ctags_symbols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r w:rsidRPr="00F27C19">
        <w:t>如果你想要甄别其他语言，你需要写一个脚本进行输出他们 (例如，可以分析一个ctags文件)。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脚本每行的输出格式，如下所示: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context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name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type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lang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line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例如: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ExampleClass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exampleMethod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function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php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13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src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classes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ExampleClass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r w:rsidRPr="00F27C19">
        <w:t>上下文（广义）是特定范围或者命名空间的符号定义。对于面向对象语言，这可能就是一个类名。这个符号在上下文中，就是类常数、函数、属性、嵌套类，等等。当以没有上下文情况下，对符号信息进行输出（比如，这些符号在全局进行定义），这里&lt;context&gt;域必须是空的。</w:t>
      </w:r>
    </w:p>
    <w:p w:rsidR="00E4537C" w:rsidRPr="00F27C19" w:rsidRDefault="00E4537C">
      <w:r w:rsidRPr="00F27C19">
        <w:t>你的脚本文件需要枚举出，在你的工程所用的全部符号，并且以你的工程根目录为基准（.arcconfig所在目录），以“/”标注。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你可以以generate_php_symbols.php为例，来了解如何写这个脚本，并且使用以下命令行启动它，并观察它的输出：</w:t>
      </w:r>
      <w:r w:rsidRPr="00F27C19">
        <w:rPr>
          <w:rStyle w:val="gp"/>
          <w:rFonts w:cs="Courier New"/>
          <w:color w:val="000080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cd phabricator/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find . -type f -name '*.php' | ./scripts/symbols/generate_php_symbols.php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事实上构建符号索引，通过管道方式为import_project_symbols.php脚本获取数据，这里需要提供工程名: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./scripts/symbols/import_project_symbols.php yourproject &lt; symbols_data</w:t>
      </w:r>
    </w:p>
    <w:p w:rsidR="00E4537C" w:rsidRPr="00F27C19" w:rsidRDefault="00E4537C">
      <w:r w:rsidRPr="00F27C19">
        <w:lastRenderedPageBreak/>
        <w:t>然后，建立一个任务运行。</w:t>
      </w:r>
    </w:p>
    <w:p w:rsidR="00E4537C" w:rsidRPr="00F27C19" w:rsidRDefault="00E4537C">
      <w:r w:rsidRPr="00F27C19">
        <w:t>你可以使用Conduit函数differential.findsysmbols，来测试导入符号队列。一些特性（比如函数，和IRC服务集成）将会立即工作。其他的函数将会需要更多的配置。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</w:rPr>
      </w:pPr>
      <w:bookmarkStart w:id="247" w:name="_Toc385544231"/>
      <w:r w:rsidRPr="00F27C19">
        <w:t>集成Differential</w:t>
      </w:r>
      <w:bookmarkEnd w:id="247"/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a5"/>
          <w:rFonts w:eastAsia="Adobe 黑体 Std R" w:cs="Arial"/>
          <w:color w:val="000000"/>
          <w:sz w:val="21"/>
          <w:szCs w:val="21"/>
        </w:rPr>
      </w:pPr>
      <w:r w:rsidRPr="00F27C19">
        <w:rPr>
          <w:rFonts w:eastAsia="Adobe 黑体 Std R" w:cs="Arial"/>
          <w:color w:val="000000"/>
        </w:rPr>
        <w:t>要集成</w:t>
      </w:r>
      <w:r w:rsidRPr="00F27C19">
        <w:rPr>
          <w:rFonts w:eastAsia="Adobe 黑体 Std R"/>
          <w:color w:val="000000"/>
        </w:rPr>
        <w:t>Differential</w:t>
      </w:r>
      <w:r w:rsidRPr="00F27C19">
        <w:rPr>
          <w:rFonts w:eastAsia="Adobe 黑体 Std R" w:cs="Arial"/>
          <w:color w:val="000000"/>
        </w:rPr>
        <w:t>，</w:t>
      </w:r>
      <w:r w:rsidRPr="00F27C19">
        <w:rPr>
          <w:rFonts w:eastAsia="Adobe 黑体 Std R" w:cs="微软雅黑"/>
          <w:color w:val="000000"/>
        </w:rPr>
        <w:t>你</w:t>
      </w:r>
      <w:r w:rsidRPr="00F27C19">
        <w:rPr>
          <w:rFonts w:eastAsia="Adobe 黑体 Std R" w:cs="Adobe Gothic Std B"/>
          <w:color w:val="000000"/>
        </w:rPr>
        <w:t>需要告</w:t>
      </w:r>
      <w:r w:rsidRPr="00F27C19">
        <w:rPr>
          <w:rFonts w:eastAsia="Adobe 黑体 Std R" w:cs="微软雅黑"/>
          <w:color w:val="000000"/>
        </w:rPr>
        <w:t>诉</w:t>
      </w:r>
      <w:r w:rsidRPr="00F27C19">
        <w:rPr>
          <w:rFonts w:eastAsia="Adobe 黑体 Std R"/>
          <w:color w:val="000000"/>
        </w:rPr>
        <w:t>Phabricator</w:t>
      </w:r>
      <w:r w:rsidRPr="00F27C19">
        <w:rPr>
          <w:rFonts w:eastAsia="Adobe 黑体 Std R" w:cs="微软雅黑"/>
          <w:color w:val="000000"/>
        </w:rPr>
        <w:t>你</w:t>
      </w:r>
      <w:r w:rsidRPr="00F27C19">
        <w:rPr>
          <w:rFonts w:eastAsia="Adobe 黑体 Std R" w:cs="Adobe Gothic Std B"/>
          <w:color w:val="000000"/>
        </w:rPr>
        <w:t>要使用</w:t>
      </w:r>
      <w:r w:rsidRPr="00F27C19">
        <w:rPr>
          <w:rFonts w:eastAsia="Adobe 黑体 Std R" w:cs="微软雅黑"/>
          <w:color w:val="000000"/>
        </w:rPr>
        <w:t>哪个</w:t>
      </w:r>
      <w:r w:rsidRPr="00F27C19">
        <w:rPr>
          <w:rFonts w:eastAsia="Adobe 黑体 Std R" w:cs="Adobe Gothic Std B"/>
          <w:color w:val="000000"/>
        </w:rPr>
        <w:t>工程里面的符</w:t>
      </w:r>
      <w:r w:rsidRPr="00F27C19">
        <w:rPr>
          <w:rFonts w:eastAsia="Adobe 黑体 Std R" w:cs="微软雅黑"/>
          <w:color w:val="000000"/>
        </w:rPr>
        <w:t>号</w:t>
      </w:r>
      <w:r w:rsidRPr="00F27C19">
        <w:rPr>
          <w:rFonts w:eastAsia="Adobe 黑体 Std R" w:cs="Adobe Gothic Std B"/>
          <w:color w:val="000000"/>
        </w:rPr>
        <w:t>索引，</w:t>
      </w:r>
      <w:r w:rsidRPr="00F27C19">
        <w:rPr>
          <w:rFonts w:eastAsia="Adobe 黑体 Std R" w:cs="微软雅黑"/>
          <w:color w:val="000000"/>
        </w:rPr>
        <w:t>还</w:t>
      </w:r>
      <w:r w:rsidRPr="00F27C19">
        <w:rPr>
          <w:rFonts w:eastAsia="Adobe 黑体 Std R" w:cs="Adobe Gothic Std B"/>
          <w:color w:val="000000"/>
        </w:rPr>
        <w:t>有是否要</w:t>
      </w:r>
      <w:r w:rsidRPr="00F27C19">
        <w:rPr>
          <w:rFonts w:eastAsia="Adobe 黑体 Std R" w:cs="微软雅黑"/>
          <w:color w:val="000000"/>
        </w:rPr>
        <w:t>从</w:t>
      </w:r>
      <w:r w:rsidRPr="00F27C19">
        <w:rPr>
          <w:rFonts w:eastAsia="Adobe 黑体 Std R" w:cs="Adobe Gothic Std B"/>
          <w:color w:val="000000"/>
        </w:rPr>
        <w:t>其他工程抽取符</w:t>
      </w:r>
      <w:r w:rsidRPr="00F27C19">
        <w:rPr>
          <w:rFonts w:eastAsia="Adobe 黑体 Std R" w:cs="微软雅黑"/>
          <w:color w:val="000000"/>
        </w:rPr>
        <w:t>号</w:t>
      </w:r>
      <w:r w:rsidRPr="00F27C19">
        <w:rPr>
          <w:rFonts w:eastAsia="Adobe 黑体 Std R" w:cs="Adobe Gothic Std B"/>
          <w:color w:val="000000"/>
        </w:rPr>
        <w:t>。以管理</w:t>
      </w:r>
      <w:r w:rsidRPr="00F27C19">
        <w:rPr>
          <w:rFonts w:eastAsia="Adobe 黑体 Std R" w:cs="微软雅黑"/>
          <w:color w:val="000000"/>
        </w:rPr>
        <w:t>员账号</w:t>
      </w:r>
      <w:r w:rsidRPr="00F27C19">
        <w:rPr>
          <w:rFonts w:eastAsia="Adobe 黑体 Std R" w:cs="Adobe Gothic Std B"/>
          <w:color w:val="000000"/>
        </w:rPr>
        <w:t>登</w:t>
      </w:r>
      <w:r w:rsidRPr="00F27C19">
        <w:rPr>
          <w:rFonts w:eastAsia="Adobe 黑体 Std R" w:cs="微软雅黑"/>
          <w:color w:val="000000"/>
        </w:rPr>
        <w:t>陆</w:t>
      </w:r>
      <w:r w:rsidRPr="00F27C19">
        <w:rPr>
          <w:rFonts w:eastAsia="Adobe 黑体 Std R" w:cs="Adobe Gothic Std B"/>
          <w:color w:val="000000"/>
        </w:rPr>
        <w:t>，在</w:t>
      </w:r>
      <w:r w:rsidRPr="00F27C19">
        <w:rPr>
          <w:rStyle w:val="apple-converted-space"/>
          <w:rFonts w:eastAsia="Adobe 黑体 Std R"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Repositories -&gt; Arcanist Projects -&gt; Edit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微软雅黑"/>
          <w:color w:val="000000"/>
        </w:rPr>
        <w:t>进</w:t>
      </w:r>
      <w:r w:rsidRPr="00F27C19">
        <w:rPr>
          <w:rStyle w:val="apple-converted-space"/>
          <w:rFonts w:eastAsia="Adobe 黑体 Std R" w:cs="Adobe Gothic Std B"/>
          <w:color w:val="000000"/>
        </w:rPr>
        <w:t>行</w:t>
      </w:r>
      <w:r w:rsidRPr="00F27C19">
        <w:rPr>
          <w:rStyle w:val="apple-converted-space"/>
          <w:rFonts w:eastAsia="Adobe 黑体 Std R" w:cs="微软雅黑"/>
          <w:color w:val="000000"/>
        </w:rPr>
        <w:t>设</w:t>
      </w:r>
      <w:r w:rsidRPr="00F27C19">
        <w:rPr>
          <w:rStyle w:val="apple-converted-space"/>
          <w:rFonts w:eastAsia="Adobe 黑体 Std R" w:cs="Adobe Gothic Std B"/>
          <w:color w:val="000000"/>
        </w:rPr>
        <w:t>置。</w:t>
      </w:r>
      <w:r w:rsidRPr="00F27C19">
        <w:rPr>
          <w:rFonts w:eastAsia="Adobe 黑体 Std R" w:cs="微软雅黑"/>
          <w:color w:val="000000"/>
        </w:rPr>
        <w:t>你</w:t>
      </w:r>
      <w:r w:rsidRPr="00F27C19">
        <w:rPr>
          <w:rFonts w:eastAsia="Adobe 黑体 Std R" w:cs="Adobe Gothic Std B"/>
          <w:color w:val="000000"/>
        </w:rPr>
        <w:t>需要在以下域中</w:t>
      </w:r>
      <w:r w:rsidRPr="00F27C19">
        <w:rPr>
          <w:rFonts w:eastAsia="Adobe 黑体 Std R" w:cs="微软雅黑"/>
          <w:color w:val="000000"/>
        </w:rPr>
        <w:t>填写</w:t>
      </w:r>
      <w:r w:rsidRPr="00F27C19">
        <w:rPr>
          <w:rFonts w:eastAsia="Adobe 黑体 Std R" w:cs="Adobe Gothic Std B"/>
          <w:color w:val="000000"/>
        </w:rPr>
        <w:t>必要的</w:t>
      </w:r>
      <w:r w:rsidRPr="00F27C19">
        <w:rPr>
          <w:rFonts w:eastAsia="Adobe 黑体 Std R" w:cs="微软雅黑"/>
          <w:color w:val="000000"/>
        </w:rPr>
        <w:t>内</w:t>
      </w:r>
      <w:r w:rsidRPr="00F27C19">
        <w:rPr>
          <w:rFonts w:eastAsia="Adobe 黑体 Std R" w:cs="Adobe Gothic Std B"/>
          <w:color w:val="000000"/>
        </w:rPr>
        <w:t>容：</w:t>
      </w:r>
    </w:p>
    <w:p w:rsidR="00E4537C" w:rsidRPr="00F27C19" w:rsidRDefault="00E4537C" w:rsidP="00553E2F">
      <w:pPr>
        <w:numPr>
          <w:ilvl w:val="0"/>
          <w:numId w:val="106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代码库（</w:t>
      </w:r>
      <w:r w:rsidRPr="00F27C19">
        <w:rPr>
          <w:rStyle w:val="a5"/>
          <w:color w:val="000000"/>
          <w:sz w:val="21"/>
          <w:szCs w:val="21"/>
        </w:rPr>
        <w:t>Repository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一个作为副工程的已跟踪库。</w:t>
      </w:r>
    </w:p>
    <w:p w:rsidR="00E4537C" w:rsidRPr="00F27C19" w:rsidRDefault="00E4537C" w:rsidP="00553E2F">
      <w:pPr>
        <w:numPr>
          <w:ilvl w:val="0"/>
          <w:numId w:val="106"/>
        </w:numPr>
        <w:shd w:val="clear" w:color="auto" w:fill="FFFFFF"/>
        <w:spacing w:line="326" w:lineRule="atLeast"/>
        <w:rPr>
          <w:rStyle w:val="a5"/>
          <w:rFonts w:cs="Arial"/>
          <w:color w:val="000000"/>
          <w:sz w:val="21"/>
          <w:szCs w:val="21"/>
        </w:rPr>
      </w:pPr>
      <w:r w:rsidRPr="00F27C19">
        <w:rPr>
          <w:rStyle w:val="a5"/>
          <w:rFonts w:cs="Arial"/>
          <w:color w:val="000000"/>
          <w:sz w:val="21"/>
          <w:szCs w:val="21"/>
        </w:rPr>
        <w:t>已索引语言（</w:t>
      </w:r>
      <w:r w:rsidRPr="00F27C19">
        <w:rPr>
          <w:rStyle w:val="a5"/>
          <w:color w:val="000000"/>
          <w:sz w:val="21"/>
          <w:szCs w:val="21"/>
        </w:rPr>
        <w:t>Indexed Languages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填写你已经构建过索引的所有语言。</w:t>
      </w:r>
      <w:r w:rsidRPr="00F27C19">
        <w:rPr>
          <w:rStyle w:val="a5"/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106"/>
        </w:numPr>
        <w:shd w:val="clear" w:color="auto" w:fill="FFFFFF"/>
        <w:spacing w:line="326" w:lineRule="atLeast"/>
      </w:pPr>
      <w:r w:rsidRPr="00F27C19">
        <w:rPr>
          <w:rStyle w:val="a5"/>
          <w:rFonts w:cs="Arial"/>
          <w:color w:val="000000"/>
          <w:sz w:val="21"/>
          <w:szCs w:val="21"/>
        </w:rPr>
        <w:t>使用符号来源（</w:t>
      </w:r>
      <w:r w:rsidRPr="00F27C19">
        <w:rPr>
          <w:rStyle w:val="a5"/>
          <w:color w:val="000000"/>
          <w:sz w:val="21"/>
          <w:szCs w:val="21"/>
        </w:rPr>
        <w:t>Uses Symbols From</w:t>
      </w:r>
      <w:r w:rsidRPr="00F27C19">
        <w:rPr>
          <w:rStyle w:val="a5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如果工程依赖于其他工程，需要添加其他工程，并且他们的符号信息都需要在这里能看到。例如，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中有</w:t>
      </w:r>
      <w:r w:rsidRPr="00F27C19">
        <w:rPr>
          <w:color w:val="000000"/>
          <w:sz w:val="21"/>
          <w:szCs w:val="21"/>
        </w:rPr>
        <w:t>“Arcanist”</w:t>
      </w:r>
      <w:r w:rsidRPr="00F27C19">
        <w:rPr>
          <w:rFonts w:cs="Arial"/>
          <w:color w:val="000000"/>
          <w:sz w:val="21"/>
          <w:szCs w:val="21"/>
        </w:rPr>
        <w:t>和</w:t>
      </w:r>
      <w:r w:rsidRPr="00F27C19">
        <w:rPr>
          <w:color w:val="000000"/>
          <w:sz w:val="21"/>
          <w:szCs w:val="21"/>
        </w:rPr>
        <w:t>“libphutil”</w:t>
      </w:r>
      <w:r w:rsidRPr="00F27C19">
        <w:rPr>
          <w:rFonts w:cs="Arial"/>
          <w:color w:val="000000"/>
          <w:sz w:val="21"/>
          <w:szCs w:val="21"/>
        </w:rPr>
        <w:t>，因为它使用了其他工程里面的类和函数。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当你已经配置一个工程，新版本将会在Differential自动进行符号连接。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因为这个特性需要依赖语法高亮，对于其他语言来说，对特定语言的处理，语法高亮的处理更胜一筹。它对于PHP来说工作相当不错，但是在你的使用中可能会使用到各种不同的语言。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48" w:name="_Toc385544232"/>
      <w:r w:rsidRPr="00F27C19">
        <w:t>Diviner 使用教程</w:t>
      </w:r>
      <w:bookmarkEnd w:id="248"/>
    </w:p>
    <w:p w:rsidR="00E4537C" w:rsidRPr="00F27C19" w:rsidRDefault="00E4537C">
      <w:r w:rsidRPr="00F27C19">
        <w:t>文档生成器。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249" w:name="_Toc385544233"/>
      <w:r w:rsidRPr="00F27C19">
        <w:t>概述</w:t>
      </w:r>
      <w:bookmarkEnd w:id="249"/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Diviner 是一个新功能，并没有被普遍使用。</w:t>
      </w:r>
    </w:p>
    <w:p w:rsidR="00E4537C" w:rsidRPr="00F27C19" w:rsidRDefault="00E4537C">
      <w:pPr>
        <w:pStyle w:val="3"/>
      </w:pPr>
      <w:bookmarkStart w:id="250" w:name="_Toc385544234"/>
      <w:r w:rsidRPr="00F27C19">
        <w:t>生成文档</w:t>
      </w:r>
      <w:bookmarkEnd w:id="250"/>
    </w:p>
    <w:p w:rsidR="00E4537C" w:rsidRPr="00F27C19" w:rsidRDefault="00E4537C">
      <w:pPr>
        <w:rPr>
          <w:rFonts w:cs="Courier New"/>
          <w:color w:val="000000"/>
        </w:rPr>
      </w:pPr>
      <w:r w:rsidRPr="00F27C19">
        <w:t>要生成文档，需要运行: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./bin/diviner generate --book &lt;book&gt;</w:t>
      </w:r>
    </w:p>
    <w:p w:rsidR="00E4537C" w:rsidRPr="00F27C19" w:rsidRDefault="00E4537C">
      <w:pPr>
        <w:pStyle w:val="3"/>
      </w:pPr>
      <w:bookmarkStart w:id="251" w:name="book-files"/>
      <w:bookmarkStart w:id="252" w:name="_Toc385544235"/>
      <w:bookmarkEnd w:id="251"/>
      <w:r w:rsidRPr="00F27C19">
        <w:t>.book 文件</w:t>
      </w:r>
      <w:bookmarkEnd w:id="252"/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Diviner 书籍文档需要使用.book文件（JSON格式）进行配置，这个文件类似如下所示:</w:t>
      </w:r>
    </w:p>
    <w:p w:rsidR="00E4537C" w:rsidRPr="00F27C19" w:rsidRDefault="00E4537C">
      <w:pPr>
        <w:shd w:val="clear" w:color="auto" w:fill="FDF5D4"/>
        <w:rPr>
          <w:rStyle w:val="o"/>
          <w:rFonts w:cs="Courier New"/>
          <w:color w:val="AA2211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example.book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"name"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"example"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"title"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"Example Documentation"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"short"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"Example Docs"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lastRenderedPageBreak/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"root"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"."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"uri.source"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"http://example.com/diffusion/X/browse/master/%f$%l"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"rules"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"(</w:t>
      </w:r>
      <w:r w:rsidRPr="00F27C19">
        <w:rPr>
          <w:rStyle w:val="k"/>
          <w:rFonts w:eastAsia="Adobe 黑体 Std R" w:cs="Courier New"/>
          <w:color w:val="AA4000"/>
        </w:rPr>
        <w:t>\\</w:t>
      </w:r>
      <w:r w:rsidRPr="00F27C19">
        <w:rPr>
          <w:rStyle w:val="s2"/>
          <w:rFonts w:eastAsia="Adobe 黑体 Std R" w:cs="Courier New"/>
          <w:color w:val="766510"/>
        </w:rPr>
        <w:t>.diviner$)"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"DivinerArticleAtomizer"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},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"exclude"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"(^externals/)"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"(^scripts/)"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"(^support/)"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],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"groups"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"forward"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s2"/>
          <w:rFonts w:eastAsia="Adobe 黑体 Std R" w:cs="Courier New"/>
          <w:color w:val="766510"/>
        </w:rPr>
        <w:t>"name"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"Doing Stuff"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},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"reverse"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s2"/>
          <w:rFonts w:eastAsia="Adobe 黑体 Std R" w:cs="Courier New"/>
          <w:color w:val="766510"/>
        </w:rPr>
        <w:t>"name"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"Undoing Stuff"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t>文件中的属性：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name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必须。要短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且作为判断文档书籍的唯一标示。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这里会生成</w:t>
      </w:r>
      <w:r w:rsidRPr="00F27C19">
        <w:rPr>
          <w:color w:val="000000"/>
          <w:sz w:val="21"/>
          <w:szCs w:val="21"/>
        </w:rPr>
        <w:t>URI</w:t>
      </w:r>
      <w:r w:rsidRPr="00F27C19">
        <w:rPr>
          <w:rFonts w:cs="Arial"/>
          <w:color w:val="000000"/>
          <w:sz w:val="21"/>
          <w:szCs w:val="21"/>
        </w:rPr>
        <w:t>地址，所以不要在名字中使用特殊符号。好的名字例如：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"example"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或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"libcabin"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root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必须。根目录（相对于</w:t>
      </w:r>
      <w:r w:rsidRPr="00F27C19">
        <w:rPr>
          <w:color w:val="000000"/>
          <w:sz w:val="21"/>
          <w:szCs w:val="21"/>
        </w:rPr>
        <w:t>.book</w:t>
      </w:r>
      <w:r w:rsidRPr="00F27C19">
        <w:rPr>
          <w:rFonts w:cs="Arial"/>
          <w:color w:val="000000"/>
          <w:sz w:val="21"/>
          <w:szCs w:val="21"/>
        </w:rPr>
        <w:t>文件），文档将会在这个路径下产生。这里通常都会写成</w:t>
      </w:r>
      <w:r w:rsidRPr="00F27C19">
        <w:rPr>
          <w:color w:val="000000"/>
          <w:sz w:val="21"/>
          <w:szCs w:val="21"/>
        </w:rPr>
        <w:t>“../..”</w:t>
      </w:r>
      <w:r w:rsidRPr="00F27C19">
        <w:rPr>
          <w:rFonts w:cs="Arial"/>
          <w:color w:val="000000"/>
          <w:sz w:val="21"/>
          <w:szCs w:val="21"/>
        </w:rPr>
        <w:t>，来指定工程的根目录（例如，当</w:t>
      </w:r>
      <w:r w:rsidRPr="00F27C19">
        <w:rPr>
          <w:color w:val="000000"/>
          <w:sz w:val="21"/>
          <w:szCs w:val="21"/>
        </w:rPr>
        <w:t>.book</w:t>
      </w:r>
      <w:r w:rsidRPr="00F27C19">
        <w:rPr>
          <w:rFonts w:cs="Arial"/>
          <w:color w:val="000000"/>
          <w:sz w:val="21"/>
          <w:szCs w:val="21"/>
        </w:rPr>
        <w:t>文件在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project/src/docs/example.book</w:t>
      </w:r>
      <w:r w:rsidRPr="00F27C19">
        <w:rPr>
          <w:rFonts w:cs="Arial"/>
          <w:color w:val="000000"/>
          <w:sz w:val="21"/>
          <w:szCs w:val="21"/>
        </w:rPr>
        <w:t>下，填写</w:t>
      </w:r>
      <w:r w:rsidRPr="00F27C19">
        <w:rPr>
          <w:color w:val="000000"/>
          <w:sz w:val="21"/>
          <w:szCs w:val="21"/>
        </w:rPr>
        <w:t>“../..”</w:t>
      </w:r>
      <w:r w:rsidRPr="00F27C19">
        <w:rPr>
          <w:rFonts w:cs="Arial"/>
          <w:color w:val="000000"/>
          <w:sz w:val="21"/>
          <w:szCs w:val="21"/>
        </w:rPr>
        <w:t>后，文档将会在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project/</w:t>
      </w:r>
      <w:r w:rsidRPr="00F27C19">
        <w:rPr>
          <w:rFonts w:cs="Arial"/>
          <w:color w:val="000000"/>
          <w:sz w:val="21"/>
          <w:szCs w:val="21"/>
        </w:rPr>
        <w:t>目录下生成）。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title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可选。填写文档书籍的标题。这里有足够的空间来显示标题，并且标题需要对文档进行全面的描述。</w:t>
      </w:r>
      <w:r w:rsidRPr="00F27C19">
        <w:rPr>
          <w:color w:val="000000"/>
          <w:sz w:val="21"/>
          <w:szCs w:val="21"/>
        </w:rPr>
        <w:t>Good titles are things like</w:t>
      </w:r>
      <w:r w:rsidRPr="00F27C19">
        <w:rPr>
          <w:rFonts w:cs="Arial"/>
          <w:color w:val="000000"/>
          <w:sz w:val="21"/>
          <w:szCs w:val="21"/>
        </w:rPr>
        <w:t>好的文档标题，例如：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"Example Documentation"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"libcabin Developer Documentation"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short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可选。短标题，显示的空间也有限。如果为空，那么将使用完整标题。好的短标题，例如：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"Example Docs"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或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"libcabin Dev Docs"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uri.source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可选。可以通过连接到一个代码库浏览器，你可以很快的跳转到指定类或函数定义处。为了完成这个功能，它使用了一个指定得</w:t>
      </w:r>
      <w:r w:rsidRPr="00F27C19">
        <w:rPr>
          <w:color w:val="000000"/>
          <w:sz w:val="21"/>
          <w:szCs w:val="21"/>
        </w:rPr>
        <w:t>URI</w:t>
      </w:r>
      <w:r w:rsidRPr="00F27C19">
        <w:rPr>
          <w:rFonts w:cs="Arial"/>
          <w:color w:val="000000"/>
          <w:sz w:val="21"/>
          <w:szCs w:val="21"/>
        </w:rPr>
        <w:t>模式。通常，这个</w:t>
      </w:r>
      <w:r w:rsidRPr="00F27C19">
        <w:rPr>
          <w:color w:val="000000"/>
          <w:sz w:val="21"/>
          <w:szCs w:val="21"/>
        </w:rPr>
        <w:t>URI</w:t>
      </w:r>
      <w:r w:rsidRPr="00F27C19">
        <w:rPr>
          <w:rFonts w:cs="Arial"/>
          <w:color w:val="000000"/>
          <w:sz w:val="21"/>
          <w:szCs w:val="21"/>
        </w:rPr>
        <w:t>应该指向一个类似</w:t>
      </w:r>
      <w:r w:rsidRPr="00F27C19">
        <w:rPr>
          <w:color w:val="000000"/>
          <w:sz w:val="21"/>
          <w:szCs w:val="21"/>
        </w:rPr>
        <w:t>Diffusion</w:t>
      </w:r>
      <w:r w:rsidRPr="00F27C19">
        <w:rPr>
          <w:rFonts w:cs="Arial"/>
          <w:color w:val="000000"/>
          <w:sz w:val="21"/>
          <w:szCs w:val="21"/>
        </w:rPr>
        <w:t>的代码库浏览器。比如，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"http://repobrowser.yourcompany.com/%f#%l"</w:t>
      </w:r>
      <w:r w:rsidRPr="00F27C19">
        <w:rPr>
          <w:rFonts w:cs="Arial"/>
          <w:color w:val="000000"/>
          <w:sz w:val="21"/>
          <w:szCs w:val="21"/>
        </w:rPr>
        <w:t>。你可以在</w:t>
      </w:r>
      <w:r w:rsidRPr="00F27C19">
        <w:rPr>
          <w:color w:val="000000"/>
          <w:sz w:val="21"/>
          <w:szCs w:val="21"/>
        </w:rPr>
        <w:t>URI</w:t>
      </w:r>
      <w:r w:rsidRPr="00F27C19">
        <w:rPr>
          <w:rFonts w:cs="Arial"/>
          <w:color w:val="000000"/>
          <w:sz w:val="21"/>
          <w:szCs w:val="21"/>
        </w:rPr>
        <w:t>中使用以下转换，在运行时，对应区域会进行替换</w:t>
      </w:r>
      <w:r w:rsidRPr="00F27C19">
        <w:rPr>
          <w:color w:val="000000"/>
          <w:sz w:val="21"/>
          <w:szCs w:val="21"/>
        </w:rPr>
        <w:t>:</w:t>
      </w:r>
    </w:p>
    <w:p w:rsidR="00E4537C" w:rsidRPr="00F27C19" w:rsidRDefault="00E4537C" w:rsidP="00553E2F">
      <w:pPr>
        <w:numPr>
          <w:ilvl w:val="2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%f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替换指定的文件名。</w:t>
      </w:r>
    </w:p>
    <w:p w:rsidR="00E4537C" w:rsidRPr="00F27C19" w:rsidRDefault="00E4537C" w:rsidP="00553E2F">
      <w:pPr>
        <w:numPr>
          <w:ilvl w:val="2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lastRenderedPageBreak/>
        <w:t>%l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替换指定的行。</w:t>
      </w:r>
    </w:p>
    <w:p w:rsidR="00E4537C" w:rsidRPr="00F27C19" w:rsidRDefault="00E4537C" w:rsidP="00553E2F">
      <w:pPr>
        <w:numPr>
          <w:ilvl w:val="2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%%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替换</w:t>
      </w:r>
      <w:r w:rsidRPr="00F27C19">
        <w:rPr>
          <w:color w:val="000000"/>
          <w:sz w:val="21"/>
          <w:szCs w:val="21"/>
        </w:rPr>
        <w:t>'%'</w:t>
      </w:r>
      <w:r w:rsidRPr="00F27C19">
        <w:rPr>
          <w:rFonts w:cs="Arial"/>
          <w:color w:val="000000"/>
          <w:sz w:val="21"/>
          <w:szCs w:val="21"/>
        </w:rPr>
        <w:t>字符。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rules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可选。一张使用正则表达式创建模糊类的映射表，将能控制生成器对每个文件的操作。如果为空，</w:t>
      </w:r>
      <w:r w:rsidRPr="00F27C19">
        <w:rPr>
          <w:color w:val="000000"/>
          <w:sz w:val="21"/>
          <w:szCs w:val="21"/>
        </w:rPr>
        <w:t>Diviner</w:t>
      </w:r>
      <w:r w:rsidRPr="00F27C19">
        <w:rPr>
          <w:rFonts w:cs="Arial"/>
          <w:color w:val="000000"/>
          <w:sz w:val="21"/>
          <w:szCs w:val="21"/>
        </w:rPr>
        <w:t>将会使用默认的规则集。例如，为映射添加密钥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"(\\.diviner$)"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到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"DivinerArticleAtomizer"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中，告诉</w:t>
      </w:r>
      <w:r w:rsidRPr="00F27C19">
        <w:rPr>
          <w:color w:val="000000"/>
          <w:sz w:val="21"/>
          <w:szCs w:val="21"/>
        </w:rPr>
        <w:t>Diviner</w:t>
      </w:r>
      <w:r w:rsidRPr="00F27C19">
        <w:rPr>
          <w:rFonts w:cs="Arial"/>
          <w:color w:val="000000"/>
          <w:sz w:val="21"/>
          <w:szCs w:val="21"/>
        </w:rPr>
        <w:t>分析每一个名字以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.diviner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结尾的文件。使用</w:t>
      </w:r>
      <w:r w:rsidRPr="00F27C19">
        <w:rPr>
          <w:color w:val="000000"/>
          <w:sz w:val="21"/>
          <w:szCs w:val="21"/>
        </w:rPr>
        <w:t xml:space="preserve">"article" </w:t>
      </w:r>
      <w:r w:rsidRPr="00F27C19">
        <w:rPr>
          <w:rFonts w:cs="Arial"/>
          <w:color w:val="000000"/>
          <w:sz w:val="21"/>
          <w:szCs w:val="21"/>
        </w:rPr>
        <w:t>为模糊选项。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exclude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一列正则表达式，用来匹配排除文档生成路径。例如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添加类似的表达式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"(^externals/)"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或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"(^vendor/)"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将会是</w:t>
      </w:r>
      <w:r w:rsidRPr="00F27C19">
        <w:rPr>
          <w:rStyle w:val="apple-converted-space"/>
          <w:color w:val="000000"/>
          <w:sz w:val="21"/>
          <w:szCs w:val="21"/>
        </w:rPr>
        <w:t>Diviner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忽略这些目录。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groups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可选。文档隶属的最高组织，应该在生成的时候进行书写。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53" w:name="_Toc385544236"/>
      <w:r w:rsidRPr="00F27C19">
        <w:t>Drydock 使用教程</w:t>
      </w:r>
      <w:bookmarkEnd w:id="253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配置Drydock进行源码管理。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254" w:name="_Toc385544237"/>
      <w:r w:rsidRPr="00F27C19">
        <w:t>概述</w:t>
      </w:r>
      <w:bookmarkEnd w:id="254"/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是一项崭新的功能，还没有什么地方用到。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55" w:name="_Toc385544238"/>
      <w:r w:rsidRPr="00F27C19">
        <w:t>Events 使用教程：安装 Event 监听器</w:t>
      </w:r>
      <w:bookmarkEnd w:id="255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使用Phabricator事件监听器自定义监听行为。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56" w:name="_Toc385544239"/>
      <w:r w:rsidRPr="00F27C19">
        <w:t>概述</w:t>
      </w:r>
      <w:bookmarkEnd w:id="256"/>
    </w:p>
    <w:p w:rsidR="00E4537C" w:rsidRPr="00F27C19" w:rsidRDefault="00E4537C">
      <w:r w:rsidRPr="00F27C19">
        <w:t>Phabricator和Arcanist允许你自定义安装</w:t>
      </w:r>
      <w:r w:rsidR="003C7ACB">
        <w:rPr>
          <w:rFonts w:hint="eastAsia"/>
        </w:rPr>
        <w:t>“</w:t>
      </w:r>
      <w:r w:rsidRPr="00F27C19">
        <w:t>运行时</w:t>
      </w:r>
      <w:r w:rsidR="005C61AD">
        <w:rPr>
          <w:rFonts w:hint="eastAsia"/>
        </w:rPr>
        <w:t>-</w:t>
      </w:r>
      <w:r w:rsidR="005C61AD">
        <w:t>--</w:t>
      </w:r>
      <w:r w:rsidRPr="00F27C19">
        <w:t>事件监听器</w:t>
      </w:r>
      <w:r w:rsidR="003C7ACB">
        <w:rPr>
          <w:rFonts w:hint="eastAsia"/>
        </w:rPr>
        <w:t>”</w:t>
      </w:r>
      <w:r w:rsidRPr="00F27C19">
        <w:t>，可对某些事情做出反应（比如，修改了一个Maniphest任务，或者用户创建了一个Differential版本），还有自定义的执行文件记录、与其他系统同步，或者修改工作流。</w:t>
      </w:r>
    </w:p>
    <w:p w:rsidR="00E4537C" w:rsidRPr="00F27C19" w:rsidRDefault="00E4537C">
      <w:r w:rsidRPr="00F27C19">
        <w:t>这些监听器都是PHP的类，在你安装Phabricator或Arcanist时已经安装好了的，并且在Phabricator运行时对他们进行加载。他们在前期配置，需要的仅是简单开启或关闭，而对于对应时间的相应更直接、更强有力。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57" w:name="_Toc385544240"/>
      <w:r w:rsidRPr="00F27C19">
        <w:t>安装</w:t>
      </w:r>
      <w:r w:rsidRPr="00F27C19">
        <w:rPr>
          <w:rFonts w:cs="Adobe 黑体 Std R"/>
        </w:rPr>
        <w:t xml:space="preserve"> </w:t>
      </w:r>
      <w:r w:rsidRPr="00F27C19">
        <w:t>Event 监听器</w:t>
      </w:r>
      <w:r w:rsidRPr="00F27C19">
        <w:rPr>
          <w:rFonts w:cs="Adobe 黑体 Std R"/>
        </w:rPr>
        <w:t xml:space="preserve"> </w:t>
      </w:r>
      <w:r w:rsidRPr="00F27C19">
        <w:t>(Phabicator)</w:t>
      </w:r>
      <w:bookmarkEnd w:id="257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如何在Phabricator安装监听器， 可以参照以下步骤：</w:t>
      </w:r>
    </w:p>
    <w:p w:rsidR="00E4537C" w:rsidRPr="00F27C19" w:rsidRDefault="00E4537C" w:rsidP="00553E2F">
      <w:pPr>
        <w:numPr>
          <w:ilvl w:val="0"/>
          <w:numId w:val="8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写一个监听器的类，作为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5" w:history="1">
        <w:r w:rsidRPr="00F27C19">
          <w:rPr>
            <w:rStyle w:val="a6"/>
          </w:rPr>
          <w:t>PhutilEventListener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 w:rsidP="00553E2F">
      <w:pPr>
        <w:numPr>
          <w:ilvl w:val="0"/>
          <w:numId w:val="8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将它添加到</w:t>
      </w:r>
      <w:r w:rsidRPr="00F27C19">
        <w:rPr>
          <w:color w:val="000000"/>
          <w:sz w:val="21"/>
          <w:szCs w:val="21"/>
        </w:rPr>
        <w:t>libphutil</w:t>
      </w:r>
      <w:r w:rsidRPr="00F27C19">
        <w:rPr>
          <w:rFonts w:cs="Arial"/>
          <w:color w:val="000000"/>
          <w:sz w:val="21"/>
          <w:szCs w:val="21"/>
        </w:rPr>
        <w:t>库中，或者出那个键一个新库</w:t>
      </w:r>
      <w:r w:rsidRPr="00F27C19">
        <w:rPr>
          <w:color w:val="000000"/>
          <w:sz w:val="21"/>
          <w:szCs w:val="21"/>
        </w:rPr>
        <w:t xml:space="preserve"> (</w:t>
      </w:r>
      <w:r w:rsidRPr="00F27C19">
        <w:rPr>
          <w:rFonts w:cs="Arial"/>
          <w:color w:val="000000"/>
          <w:sz w:val="21"/>
          <w:szCs w:val="21"/>
        </w:rPr>
        <w:t>更详细的信息，可参见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6" w:history="1">
        <w:r w:rsidRPr="00F27C19">
          <w:rPr>
            <w:rStyle w:val="a6"/>
          </w:rPr>
          <w:t>libphutil Libraries User Guide</w:t>
        </w:r>
      </w:hyperlink>
      <w:r w:rsidRPr="00F27C19">
        <w:rPr>
          <w:rFonts w:cs="Arial"/>
          <w:color w:val="000000"/>
          <w:sz w:val="21"/>
          <w:szCs w:val="21"/>
        </w:rPr>
        <w:t>）。</w:t>
      </w:r>
    </w:p>
    <w:p w:rsidR="00E4537C" w:rsidRPr="00F27C19" w:rsidRDefault="00E4537C" w:rsidP="00553E2F">
      <w:pPr>
        <w:numPr>
          <w:ilvl w:val="0"/>
          <w:numId w:val="8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通过对</w:t>
      </w:r>
      <w:r w:rsidRPr="00F27C19">
        <w:rPr>
          <w:color w:val="000000"/>
          <w:sz w:val="21"/>
          <w:szCs w:val="21"/>
        </w:rPr>
        <w:t>load-libraries</w:t>
      </w:r>
      <w:r w:rsidRPr="00F27C19">
        <w:rPr>
          <w:rFonts w:cs="Arial"/>
          <w:color w:val="000000"/>
          <w:sz w:val="21"/>
          <w:szCs w:val="21"/>
        </w:rPr>
        <w:t>的配置，可以让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加载对应的库文件。</w:t>
      </w:r>
    </w:p>
    <w:p w:rsidR="00E4537C" w:rsidRPr="00F27C19" w:rsidRDefault="00E4537C" w:rsidP="00553E2F">
      <w:pPr>
        <w:numPr>
          <w:ilvl w:val="0"/>
          <w:numId w:val="80"/>
        </w:numPr>
        <w:shd w:val="clear" w:color="auto" w:fill="FFFFFF"/>
        <w:spacing w:line="326" w:lineRule="atLeast"/>
        <w:ind w:left="450"/>
        <w:rPr>
          <w:rFonts w:cs="Arial"/>
          <w:sz w:val="23"/>
          <w:szCs w:val="23"/>
        </w:rPr>
      </w:pPr>
      <w:r w:rsidRPr="00F27C19">
        <w:rPr>
          <w:rFonts w:cs="Arial"/>
          <w:color w:val="000000"/>
          <w:sz w:val="21"/>
          <w:szCs w:val="21"/>
        </w:rPr>
        <w:t>通过在</w:t>
      </w:r>
      <w:r w:rsidRPr="00F27C19">
        <w:rPr>
          <w:color w:val="000000"/>
          <w:sz w:val="21"/>
          <w:szCs w:val="21"/>
        </w:rPr>
        <w:t>events.listeners</w:t>
      </w:r>
      <w:r w:rsidRPr="00F27C19">
        <w:rPr>
          <w:rFonts w:cs="Arial"/>
          <w:color w:val="000000"/>
          <w:sz w:val="21"/>
          <w:szCs w:val="21"/>
        </w:rPr>
        <w:t>中添加类名，就可以在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中配置安装时间监听器了。</w:t>
      </w:r>
    </w:p>
    <w:p w:rsidR="00E4537C" w:rsidRPr="00F27C19" w:rsidRDefault="00E4537C">
      <w:r w:rsidRPr="00F27C19">
        <w:rPr>
          <w:rFonts w:cs="Arial"/>
          <w:sz w:val="23"/>
          <w:szCs w:val="23"/>
        </w:rPr>
        <w:lastRenderedPageBreak/>
        <w:t>你可以通过监听在DarkConsole中已经注册的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事件表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，来验证你的监听器是够正确。它应该出现在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注册的时间监听器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的最前面。你也可以看到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事件页面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中发生的变化。</w:t>
      </w:r>
      <w:r w:rsidRPr="00F27C19">
        <w:rPr>
          <w:sz w:val="23"/>
          <w:szCs w:val="23"/>
        </w:rPr>
        <w:t xml:space="preserve"> </w:t>
      </w:r>
      <w:r w:rsidRPr="00F27C19">
        <w:rPr>
          <w:rFonts w:cs="Arial"/>
          <w:sz w:val="23"/>
          <w:szCs w:val="23"/>
        </w:rPr>
        <w:t>有关</w:t>
      </w:r>
      <w:r w:rsidRPr="00F27C19">
        <w:rPr>
          <w:sz w:val="23"/>
          <w:szCs w:val="23"/>
        </w:rPr>
        <w:t xml:space="preserve"> </w:t>
      </w:r>
      <w:r w:rsidRPr="00F27C19">
        <w:rPr>
          <w:rFonts w:cs="Arial"/>
          <w:sz w:val="23"/>
          <w:szCs w:val="23"/>
        </w:rPr>
        <w:t>DarkConsole的信息，可以参考</w:t>
      </w:r>
      <w:hyperlink r:id="rId187" w:history="1">
        <w:r w:rsidRPr="00F27C19">
          <w:rPr>
            <w:rStyle w:val="a6"/>
          </w:rPr>
          <w:t>Using DarkConsole</w:t>
        </w:r>
      </w:hyperlink>
      <w:r w:rsidRPr="00F27C19">
        <w:rPr>
          <w:rFonts w:cs="Arial"/>
          <w:sz w:val="23"/>
          <w:szCs w:val="23"/>
        </w:rPr>
        <w:t>。</w:t>
      </w:r>
    </w:p>
    <w:p w:rsidR="00E4537C" w:rsidRPr="00F27C19" w:rsidRDefault="00E4537C">
      <w:pPr>
        <w:pStyle w:val="3"/>
      </w:pPr>
      <w:bookmarkStart w:id="258" w:name="_Toc385544241"/>
      <w:r w:rsidRPr="00F27C19">
        <w:t>安装</w:t>
      </w:r>
      <w:r w:rsidRPr="00F27C19">
        <w:rPr>
          <w:rFonts w:cs="Adobe 黑体 Std R"/>
        </w:rPr>
        <w:t xml:space="preserve"> </w:t>
      </w:r>
      <w:r w:rsidRPr="00F27C19">
        <w:t>Event 监听器</w:t>
      </w:r>
      <w:r w:rsidRPr="00F27C19">
        <w:rPr>
          <w:rFonts w:cs="Adobe 黑体 Std R"/>
        </w:rPr>
        <w:t xml:space="preserve"> </w:t>
      </w:r>
      <w:r w:rsidRPr="00F27C19">
        <w:t>(Arcanist)</w:t>
      </w:r>
      <w:bookmarkEnd w:id="258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在Arcanist上安装事件监听器，可以通过以下的几步：</w:t>
      </w:r>
    </w:p>
    <w:p w:rsidR="00E4537C" w:rsidRPr="00F27C19" w:rsidRDefault="00E4537C" w:rsidP="00553E2F">
      <w:pPr>
        <w:numPr>
          <w:ilvl w:val="0"/>
          <w:numId w:val="77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写一个监听类，作为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8" w:history="1">
        <w:r w:rsidRPr="00F27C19">
          <w:rPr>
            <w:rStyle w:val="a6"/>
          </w:rPr>
          <w:t>PhutilEventListener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 w:rsidP="00553E2F">
      <w:pPr>
        <w:numPr>
          <w:ilvl w:val="0"/>
          <w:numId w:val="77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将这个监听类添加入</w:t>
      </w:r>
      <w:r w:rsidRPr="00F27C19">
        <w:rPr>
          <w:color w:val="000000"/>
          <w:sz w:val="21"/>
          <w:szCs w:val="21"/>
        </w:rPr>
        <w:t xml:space="preserve"> libphutil </w:t>
      </w:r>
      <w:r w:rsidRPr="00F27C19">
        <w:rPr>
          <w:rFonts w:cs="Arial"/>
          <w:color w:val="000000"/>
          <w:sz w:val="21"/>
          <w:szCs w:val="21"/>
        </w:rPr>
        <w:t>库中，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或者创建一个新库</w:t>
      </w:r>
      <w:r w:rsidRPr="00F27C19">
        <w:rPr>
          <w:color w:val="000000"/>
          <w:sz w:val="21"/>
          <w:szCs w:val="21"/>
        </w:rPr>
        <w:t xml:space="preserve"> (</w:t>
      </w:r>
      <w:r w:rsidRPr="00F27C19">
        <w:rPr>
          <w:rFonts w:cs="Arial"/>
          <w:color w:val="000000"/>
          <w:sz w:val="21"/>
          <w:szCs w:val="21"/>
        </w:rPr>
        <w:t>详细信息，可见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9" w:history="1">
        <w:r w:rsidRPr="00F27C19">
          <w:rPr>
            <w:rStyle w:val="a6"/>
          </w:rPr>
          <w:t>libphutil Libraries User Guide</w:t>
        </w:r>
      </w:hyperlink>
      <w:r w:rsidRPr="00F27C19">
        <w:rPr>
          <w:rFonts w:cs="Arial"/>
          <w:color w:val="000000"/>
          <w:sz w:val="21"/>
          <w:szCs w:val="21"/>
        </w:rPr>
        <w:t>）</w:t>
      </w:r>
    </w:p>
    <w:p w:rsidR="00E4537C" w:rsidRPr="00F27C19" w:rsidRDefault="00E4537C" w:rsidP="00553E2F">
      <w:pPr>
        <w:numPr>
          <w:ilvl w:val="0"/>
          <w:numId w:val="77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通过将监听类加载到</w:t>
      </w:r>
      <w:r w:rsidRPr="00F27C19">
        <w:rPr>
          <w:color w:val="000000"/>
          <w:sz w:val="21"/>
          <w:szCs w:val="21"/>
        </w:rPr>
        <w:t>Arcanist</w:t>
      </w:r>
      <w:r w:rsidRPr="00F27C19">
        <w:rPr>
          <w:rFonts w:cs="Arial"/>
          <w:color w:val="000000"/>
          <w:sz w:val="21"/>
          <w:szCs w:val="21"/>
        </w:rPr>
        <w:t>的配置（例如，</w:t>
      </w:r>
      <w:r w:rsidRPr="00F27C19">
        <w:rPr>
          <w:color w:val="000000"/>
          <w:sz w:val="21"/>
          <w:szCs w:val="21"/>
        </w:rPr>
        <w:t>.arcconfig</w:t>
      </w:r>
      <w:r w:rsidRPr="00F27C19">
        <w:rPr>
          <w:rFonts w:cs="Arial"/>
          <w:color w:val="000000"/>
          <w:sz w:val="21"/>
          <w:szCs w:val="21"/>
        </w:rPr>
        <w:t>，或用户</w:t>
      </w:r>
      <w:r w:rsidRPr="00F27C19">
        <w:rPr>
          <w:color w:val="000000"/>
          <w:sz w:val="21"/>
          <w:szCs w:val="21"/>
        </w:rPr>
        <w:t>/</w:t>
      </w:r>
      <w:r w:rsidRPr="00F27C19">
        <w:rPr>
          <w:rFonts w:cs="Arial"/>
          <w:color w:val="000000"/>
          <w:sz w:val="21"/>
          <w:szCs w:val="21"/>
        </w:rPr>
        <w:t>全局配置）中，让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来加载库。</w:t>
      </w:r>
    </w:p>
    <w:p w:rsidR="00E4537C" w:rsidRPr="00F27C19" w:rsidRDefault="00E4537C" w:rsidP="00553E2F">
      <w:pPr>
        <w:numPr>
          <w:ilvl w:val="0"/>
          <w:numId w:val="77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通过在</w:t>
      </w:r>
      <w:r w:rsidRPr="00F27C19">
        <w:rPr>
          <w:color w:val="000000"/>
          <w:sz w:val="21"/>
          <w:szCs w:val="21"/>
        </w:rPr>
        <w:t>events.listeners</w:t>
      </w:r>
      <w:r w:rsidRPr="00F27C19">
        <w:rPr>
          <w:rFonts w:cs="Arial"/>
          <w:color w:val="000000"/>
          <w:sz w:val="21"/>
          <w:szCs w:val="21"/>
        </w:rPr>
        <w:t>中添加类名，就可以在</w:t>
      </w:r>
      <w:r w:rsidRPr="00F27C19">
        <w:rPr>
          <w:color w:val="000000"/>
          <w:sz w:val="21"/>
          <w:szCs w:val="21"/>
        </w:rPr>
        <w:t xml:space="preserve"> Arcanist</w:t>
      </w:r>
      <w:r w:rsidRPr="00F27C19">
        <w:rPr>
          <w:rFonts w:cs="Arial"/>
          <w:color w:val="000000"/>
          <w:sz w:val="21"/>
          <w:szCs w:val="21"/>
        </w:rPr>
        <w:t>中配置安装事件监听器了。</w:t>
      </w:r>
      <w:r w:rsidRPr="00F27C19">
        <w:rPr>
          <w:color w:val="000000"/>
          <w:sz w:val="21"/>
          <w:szCs w:val="21"/>
        </w:rPr>
        <w:t xml:space="preserve"> </w:t>
      </w:r>
    </w:p>
    <w:p w:rsidR="00E4537C" w:rsidRPr="00F27C19" w:rsidRDefault="00E4537C">
      <w:r w:rsidRPr="00F27C19">
        <w:t>你可以使用arc --trace来验证你注册的监听器。你可以查看有有关你已经注册事件监听器的信息。</w:t>
      </w:r>
    </w:p>
    <w:p w:rsidR="00E4537C" w:rsidRPr="00F27C19" w:rsidRDefault="00E4537C">
      <w:pPr>
        <w:pStyle w:val="3"/>
        <w:rPr>
          <w:color w:val="000000"/>
        </w:rPr>
      </w:pPr>
      <w:bookmarkStart w:id="259" w:name="_Toc385544242"/>
      <w:r w:rsidRPr="00F27C19">
        <w:t>监听器实例</w:t>
      </w:r>
      <w:bookmarkEnd w:id="259"/>
    </w:p>
    <w:p w:rsidR="00E4537C" w:rsidRPr="00F27C19" w:rsidRDefault="00E4537C">
      <w:r w:rsidRPr="00F27C19">
        <w:rPr>
          <w:color w:val="000000"/>
        </w:rPr>
        <w:t xml:space="preserve">Phabricator </w:t>
      </w:r>
      <w:r w:rsidRPr="00F27C19">
        <w:rPr>
          <w:rFonts w:cs="Arial"/>
          <w:color w:val="000000"/>
        </w:rPr>
        <w:t>包含一个事件监听器实例，</w:t>
      </w:r>
      <w:r w:rsidRPr="00F27C19">
        <w:rPr>
          <w:rStyle w:val="apple-converted-space"/>
          <w:rFonts w:cs="Arial"/>
          <w:color w:val="000000"/>
        </w:rPr>
        <w:t> </w:t>
      </w:r>
      <w:hyperlink r:id="rId190" w:history="1">
        <w:r w:rsidRPr="00F27C19">
          <w:rPr>
            <w:rStyle w:val="a6"/>
          </w:rPr>
          <w:t>PhabricatorExampleEventListener</w:t>
        </w:r>
      </w:hyperlink>
      <w:r w:rsidRPr="00F27C19">
        <w:rPr>
          <w:color w:val="000000"/>
        </w:rPr>
        <w:t xml:space="preserve">, </w:t>
      </w:r>
      <w:r w:rsidRPr="00F27C19">
        <w:rPr>
          <w:rFonts w:cs="Arial"/>
          <w:color w:val="000000"/>
        </w:rPr>
        <w:t>作为你一开始就可以使用的监听器，他将会在开发过程中给你很多帮助。可以通过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scripts/util/emit_test_event.php</w:t>
      </w:r>
      <w:r w:rsidRPr="00F27C19">
        <w:rPr>
          <w:rFonts w:cs="Arial"/>
          <w:color w:val="000000"/>
        </w:rPr>
        <w:t>脚本来测试监听器，以监听一个事件。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正常运行这个脚本，你将看到如下的输出: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p"/>
          <w:rFonts w:eastAsia="Adobe 黑体 Std R" w:cs="Courier New"/>
          <w:color w:val="000080"/>
        </w:rPr>
        <w:t>$ ./scripts/util/emit_test_event.php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Emitting event...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Done.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这是因为现在没有监听器对事件进行监听，所以当其改动时，什么都没有显示。你可以通过在events.listeners中配置，或者在命令行中跟--listen选项，添加一个监听器的实例:</w:t>
      </w:r>
      <w:r w:rsidRPr="00F27C19">
        <w:rPr>
          <w:rStyle w:val="gp"/>
          <w:rFonts w:cs="Courier New"/>
          <w:color w:val="000080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p"/>
          <w:rFonts w:eastAsia="Adobe 黑体 Std R" w:cs="Courier New"/>
          <w:color w:val="000080"/>
        </w:rPr>
        <w:t>$ ./scripts/util/emit_test_event.php --listen PhabricatorExampleEventListener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Installing 'PhabricatorExampleEventListener'...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Emitting event...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PhabricatorExampleEventListener got test event at 1341344566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Done.</w:t>
      </w:r>
    </w:p>
    <w:p w:rsidR="00E4537C" w:rsidRPr="00F27C19" w:rsidRDefault="00E4537C">
      <w:r w:rsidRPr="00F27C19">
        <w:t>现在，监听器已经安装，并且当测试事件被修改时，它显示了监听信息。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260" w:name="_Toc385544243"/>
      <w:r w:rsidRPr="00F27C19">
        <w:t>可用事件</w:t>
      </w:r>
      <w:bookmarkEnd w:id="260"/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你可以在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1" w:history="1">
        <w:r w:rsidRPr="00F27C19">
          <w:rPr>
            <w:rStyle w:val="a6"/>
          </w:rPr>
          <w:t>PhabricatorEventType</w:t>
        </w:r>
      </w:hyperlink>
      <w:r w:rsidRPr="00F27C19">
        <w:rPr>
          <w:rFonts w:cs="Arial"/>
          <w:color w:val="000000"/>
          <w:sz w:val="23"/>
          <w:szCs w:val="23"/>
        </w:rPr>
        <w:t>中看到Phabricator支持的所有事件类型。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r w:rsidRPr="00F27C19">
        <w:rPr>
          <w:rFonts w:ascii="Adobe 黑体 Std R" w:hAnsi="Adobe 黑体 Std R"/>
        </w:rPr>
        <w:lastRenderedPageBreak/>
        <w:t>全部事件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特定常数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PhutilEventType::TYPE_ALL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将会使得监听器监听所有的事件。</w:t>
      </w:r>
    </w:p>
    <w:p w:rsidR="00E4537C" w:rsidRPr="00F27C19" w:rsidRDefault="00E4537C">
      <w:r w:rsidRPr="00F27C19">
        <w:t>通常情况下，有只想监听一些特定的时间。但是，如果你写了一个通用处理方式，你可以通过配置这个变量对所有的事件进行监听，而不是将每个事件都列举出来。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bookmarkStart w:id="261" w:name="arcanist-events"/>
      <w:bookmarkEnd w:id="261"/>
      <w:r w:rsidRPr="00F27C19">
        <w:rPr>
          <w:rFonts w:ascii="Adobe 黑体 Std R" w:hAnsi="Adobe 黑体 Std R"/>
        </w:rPr>
        <w:t>Arcanist事件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你可以在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2" w:history="1">
        <w:r w:rsidRPr="00F27C19">
          <w:rPr>
            <w:rStyle w:val="a6"/>
          </w:rPr>
          <w:t>ArcanistEventType</w:t>
        </w:r>
      </w:hyperlink>
      <w:r w:rsidRPr="00F27C19">
        <w:rPr>
          <w:rFonts w:cs="Arial"/>
          <w:color w:val="000000"/>
          <w:sz w:val="23"/>
          <w:szCs w:val="23"/>
        </w:rPr>
        <w:t>.中看到Arcanist支持的所有事件类型。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cs="Arial"/>
          <w:color w:val="000000"/>
          <w:sz w:val="23"/>
          <w:szCs w:val="23"/>
        </w:rPr>
        <w:t>所有 Arcanist 事件都能使用这个数据: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workflow</w:t>
      </w:r>
      <w:r w:rsidRPr="00F27C19">
        <w:rPr>
          <w:rStyle w:val="apple-converted-space"/>
          <w:rFonts w:cs="Arial"/>
          <w:color w:val="000000"/>
        </w:rPr>
        <w:t>  可见 </w:t>
      </w:r>
      <w:hyperlink r:id="rId193" w:history="1">
        <w:r w:rsidRPr="00F27C19">
          <w:rPr>
            <w:rStyle w:val="a6"/>
          </w:rPr>
          <w:t>ArcanistBaseWorkflow</w:t>
        </w:r>
      </w:hyperlink>
      <w:r w:rsidRPr="00F27C19">
        <w:rPr>
          <w:rFonts w:cs="Arial"/>
          <w:color w:val="000000"/>
        </w:rPr>
        <w:t>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bookmarkStart w:id="262" w:name="arcanist-commit-will-com"/>
      <w:bookmarkEnd w:id="262"/>
      <w:r w:rsidRPr="00F27C19">
        <w:rPr>
          <w:rFonts w:ascii="Adobe 黑体 Std R" w:hAnsi="Adobe 黑体 Std R"/>
        </w:rPr>
        <w:t>Arcanist: Commit: Will Commit SVN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这个事件由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ArcanistEventType::TYPE_COMMIT_WILLCOMMITSVN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这个事件在svn commit执行前发生，并且允许你修改提交信息。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message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sz w:val="23"/>
          <w:szCs w:val="23"/>
        </w:rPr>
        <w:t>提交的信息。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3" w:name="arcanist-diff-will-build"/>
      <w:bookmarkEnd w:id="263"/>
      <w:r w:rsidRPr="00F27C19">
        <w:rPr>
          <w:rFonts w:ascii="Adobe 黑体 Std R" w:hAnsi="Adobe 黑体 Std R"/>
        </w:rPr>
        <w:t>Arcanist: Diff: Will Build Message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ArcanistEventType::TYPE_DIFF_WILLBUILDMESSAGE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这个事件在作为可编辑的信息发送给用户之前可让你知道。例如，在域中填写默认值。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t>这个事件可用的数据有: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fields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可被编译成消息的映</w:t>
      </w:r>
      <w:r w:rsidRPr="00F27C19">
        <w:rPr>
          <w:rStyle w:val="Char4"/>
        </w:rPr>
        <w:t>射</w:t>
      </w:r>
      <w:r w:rsidRPr="00F27C19">
        <w:t>的域值。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4" w:name="arcanist-diff-was-create"/>
      <w:bookmarkEnd w:id="264"/>
      <w:r w:rsidRPr="00F27C19">
        <w:rPr>
          <w:rFonts w:ascii="Adobe 黑体 Std R" w:hAnsi="Adobe 黑体 Std R"/>
        </w:rPr>
        <w:t>Arcanist: Diff: Was Created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ArcanistEventType::TYPE_DIFF_WASCREATED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这个是将将在一个diff创建后被触发。这个事件现在只是用来对时间数据进行收集。这个事件没有可用的数据。</w:t>
      </w:r>
      <w:r w:rsidRPr="00F27C19">
        <w:rPr>
          <w:sz w:val="33"/>
          <w:szCs w:val="33"/>
        </w:rPr>
        <w:t xml:space="preserve"> 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5" w:name="arcanist-revision-will-c"/>
      <w:bookmarkEnd w:id="265"/>
      <w:r w:rsidRPr="00F27C19">
        <w:rPr>
          <w:rFonts w:ascii="Adobe 黑体 Std R" w:hAnsi="Adobe 黑体 Std R"/>
        </w:rPr>
        <w:t>Arcanist: Revision: Will Create Revision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ArcanistEventType::TYPE_REVISION_WILLCREATEREVISION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lastRenderedPageBreak/>
        <w:t>这个事件在一个修订产生后触发。它允许你对域进行修改。比如，修改修订的标题。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hd w:val="clear" w:color="auto" w:fill="EBEBEB"/>
        </w:rPr>
      </w:pPr>
      <w:r w:rsidRPr="00F27C19">
        <w:t>这个事件可用的数据有:</w:t>
      </w:r>
      <w:r w:rsidRPr="00F27C19">
        <w:rPr>
          <w:rStyle w:val="HTML"/>
          <w:rFonts w:ascii="Adobe 黑体 Std R" w:eastAsia="Adobe 黑体 Std R" w:hAnsi="Adobe 黑体 Std R" w:cs="Arial"/>
          <w:color w:val="333333"/>
          <w:sz w:val="20"/>
          <w:szCs w:val="20"/>
          <w:shd w:val="clear" w:color="auto" w:fill="EBEBEB"/>
        </w:rPr>
        <w:t xml:space="preserve"> 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hd w:val="clear" w:color="auto" w:fill="EBEBEB"/>
        </w:rPr>
        <w:t>specification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参数将会被Conduit的函数differential.createrevsion调用。.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6" w:name="controller-check-request"/>
      <w:bookmarkEnd w:id="266"/>
      <w:r w:rsidRPr="00F27C19">
        <w:rPr>
          <w:rFonts w:ascii="Adobe 黑体 Std R" w:hAnsi="Adobe 黑体 Std R"/>
        </w:rPr>
        <w:t>Controller: Check Request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PhabricatorEventType::TYPE_CONTROLLER_CHECKREQUEST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</w:t>
      </w:r>
      <w:r w:rsidR="0066261D">
        <w:t>个事件将在控制器执行之前触发。这意味着要检查，指定用户是否在当</w:t>
      </w:r>
      <w:r w:rsidR="0066261D">
        <w:rPr>
          <w:rFonts w:hint="eastAsia"/>
        </w:rPr>
        <w:t>前</w:t>
      </w:r>
      <w:r w:rsidRPr="00F27C19">
        <w:t>阶段使用应用程序。它可以检查</w:t>
      </w:r>
      <w:r w:rsidR="000034C5">
        <w:rPr>
          <w:rFonts w:hint="eastAsia"/>
        </w:rPr>
        <w:t>是否</w:t>
      </w:r>
      <w:r w:rsidRPr="00F27C19">
        <w:t>执行了过多的操作，当他的IP地址被允许这样做，或者服务器负载能够相应这些请求。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hd w:val="clear" w:color="auto" w:fill="EBEBEB"/>
        </w:rPr>
      </w:pPr>
      <w:r w:rsidRPr="00F27C19">
        <w:t>这个事件可用的数据有:</w:t>
      </w:r>
      <w:r w:rsidRPr="00F27C19">
        <w:rPr>
          <w:rStyle w:val="HTML"/>
          <w:rFonts w:ascii="Adobe 黑体 Std R" w:eastAsia="Adobe 黑体 Std R" w:hAnsi="Adobe 黑体 Std R" w:cs="Arial"/>
          <w:color w:val="333333"/>
          <w:sz w:val="20"/>
          <w:szCs w:val="20"/>
          <w:shd w:val="clear" w:color="auto" w:fill="EBEBEB"/>
        </w:rPr>
        <w:t xml:space="preserve"> 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hd w:val="clear" w:color="auto" w:fill="EBEBEB"/>
        </w:rPr>
        <w:t>request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4" w:history="1">
        <w:r w:rsidRPr="00F27C19">
          <w:rPr>
            <w:rStyle w:val="a6"/>
          </w:rPr>
          <w:t>AphrontRequest</w:t>
        </w:r>
      </w:hyperlink>
      <w:r w:rsidRPr="00F27C19">
        <w:rPr>
          <w:rFonts w:cs="Arial"/>
          <w:color w:val="000000"/>
          <w:sz w:val="23"/>
          <w:szCs w:val="23"/>
        </w:rPr>
        <w:t>.类的对象。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controller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当前控制器的类名称。</w:t>
      </w:r>
    </w:p>
    <w:p w:rsidR="00E4537C" w:rsidRPr="00F27C19" w:rsidRDefault="00E4537C">
      <w:r w:rsidRPr="00F27C19">
        <w:t>你可以通过修改controller来修改当前的控制器。</w:t>
      </w:r>
      <w:r w:rsidRPr="00F27C19">
        <w:rPr>
          <w:sz w:val="33"/>
          <w:szCs w:val="33"/>
        </w:rPr>
        <w:t xml:space="preserve"> 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7" w:name="maniphest-will-edit-task"/>
      <w:bookmarkEnd w:id="267"/>
      <w:r w:rsidRPr="00F27C19">
        <w:rPr>
          <w:rFonts w:ascii="Adobe 黑体 Std R" w:hAnsi="Adobe 黑体 Std R"/>
        </w:rPr>
        <w:t>Maniphest: Will Edit Task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PhabricatorEventType::TYPE_MANIPHEST_WILLEDITTASK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这个事件将在一个任务被修改之前触发，并且允许你回应或者再修改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t>这个事件可用的数据有: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task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在 </w:t>
      </w:r>
      <w:hyperlink r:id="rId195" w:history="1">
        <w:r w:rsidRPr="00F27C19">
          <w:rPr>
            <w:rStyle w:val="a6"/>
          </w:rPr>
          <w:t>ManiphestTask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章节已经修改过。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transactions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修改列表 (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6" w:history="1">
        <w:r w:rsidRPr="00F27C19">
          <w:rPr>
            <w:rStyle w:val="a6"/>
          </w:rPr>
          <w:t>ManiphestTransaction</w:t>
        </w:r>
      </w:hyperlink>
      <w:r w:rsidRPr="00F27C19">
        <w:rPr>
          <w:rFonts w:cs="Arial"/>
          <w:color w:val="000000"/>
          <w:sz w:val="23"/>
          <w:szCs w:val="23"/>
        </w:rPr>
        <w:t>类中的对象） 已经被应用。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new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当一个任务创建完毕，需要一个布尔值来表示这个任务为新创建的任务。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mail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修改源来自于邮件，就是来自于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7" w:history="1">
        <w:r w:rsidRPr="00F27C19">
          <w:rPr>
            <w:rStyle w:val="a6"/>
          </w:rPr>
          <w:t>PhabricatorMetaMTAReceivedMail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对象。</w:t>
      </w:r>
    </w:p>
    <w:p w:rsidR="00E4537C" w:rsidRPr="00F27C19" w:rsidRDefault="00E4537C">
      <w:r w:rsidRPr="00F27C19">
        <w:t>这就和下一个事件（Did edit task）类似了，不过是在修改发生之前触发。</w:t>
      </w:r>
      <w:r w:rsidRPr="00F27C19">
        <w:rPr>
          <w:sz w:val="33"/>
          <w:szCs w:val="33"/>
        </w:rPr>
        <w:t xml:space="preserve"> 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8" w:name="maniphest-did-edit-task"/>
      <w:bookmarkEnd w:id="268"/>
      <w:r w:rsidRPr="00F27C19">
        <w:rPr>
          <w:rFonts w:ascii="Adobe 黑体 Std R" w:hAnsi="Adobe 黑体 Std R"/>
        </w:rPr>
        <w:t>Maniphest: Did Edit Task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PhabricatorEventType::TYPE_MANIPHEST_DIDEDITTASK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这个事件将在一个任务被修改以后触发，并且允许你对这个修改做出反应。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task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在 </w:t>
      </w:r>
      <w:hyperlink r:id="rId198" w:history="1">
        <w:r w:rsidRPr="00F27C19">
          <w:rPr>
            <w:rStyle w:val="a6"/>
          </w:rPr>
          <w:t>ManiphestTask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章节已经修改过。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transactions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 修改列表</w:t>
      </w:r>
      <w:r w:rsidRPr="00F27C19">
        <w:t xml:space="preserve"> (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9" w:history="1">
        <w:r w:rsidRPr="00F27C19">
          <w:rPr>
            <w:rStyle w:val="a6"/>
          </w:rPr>
          <w:t>ManiphestTransaction</w:t>
        </w:r>
      </w:hyperlink>
      <w:r w:rsidRPr="00F27C19">
        <w:rPr>
          <w:rStyle w:val="a6"/>
          <w:rFonts w:cs="Arial"/>
          <w:color w:val="000000"/>
          <w:sz w:val="23"/>
          <w:szCs w:val="23"/>
        </w:rPr>
        <w:t>类中的对象</w:t>
      </w:r>
      <w:r w:rsidRPr="00F27C19">
        <w:t>) 已经被应用。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new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当一个任务创建完毕，需要一个布尔值来表示这个任务为新创建的任务。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mail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修改源来自于邮件，就是来自于 </w:t>
      </w:r>
      <w:hyperlink r:id="rId200" w:history="1">
        <w:r w:rsidRPr="00F27C19">
          <w:rPr>
            <w:rStyle w:val="a6"/>
          </w:rPr>
          <w:t>PhabricatorMetaMTAReceivedMail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对象。</w:t>
      </w:r>
    </w:p>
    <w:p w:rsidR="00E4537C" w:rsidRPr="00F27C19" w:rsidRDefault="00E4537C">
      <w:r w:rsidRPr="00F27C19">
        <w:lastRenderedPageBreak/>
        <w:t>这就和之前的事件类似了（will edit task），但是触发在修改完成之后。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9" w:name="differential-will-send-m"/>
      <w:bookmarkEnd w:id="269"/>
      <w:r w:rsidRPr="00F27C19">
        <w:rPr>
          <w:rFonts w:ascii="Adobe 黑体 Std R" w:hAnsi="Adobe 黑体 Std R"/>
        </w:rPr>
        <w:t>Differential: Will Send Mail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PhabricatorEventType::TYPE_DIFFERENTIAL_WILLSENDMAIL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这个事件在Differential发送邮件前触发，并且允许你修改将要发送的信息。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这个事件可用的数据有：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mail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在 </w:t>
      </w:r>
      <w:hyperlink r:id="rId201" w:history="1">
        <w:r w:rsidRPr="00F27C19">
          <w:rPr>
            <w:rStyle w:val="a6"/>
          </w:rPr>
          <w:t>PhabricatorMetaMTAMail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已经进行过修改。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0" w:name="differential-will-mark-g"/>
      <w:bookmarkEnd w:id="270"/>
      <w:r w:rsidRPr="00F27C19">
        <w:rPr>
          <w:rFonts w:ascii="Adobe 黑体 Std R" w:hAnsi="Adobe 黑体 Std R"/>
        </w:rPr>
        <w:t>Differential: Will Mark Generated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PhabricatorEventType::TYPE_DIFFERENTIAL_WILLMARKGENERATED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这个事件在Differential决定是否生成一个文件时触发（并且不需要回查的）。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这个事件可用的数据有：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corpus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文件的内容。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is_generated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这是一个布尔值，来作为文件是否生成的标示。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1" w:name="differential-will-edit-r"/>
      <w:bookmarkEnd w:id="271"/>
      <w:r w:rsidRPr="00F27C19">
        <w:rPr>
          <w:rFonts w:ascii="Adobe 黑体 Std R" w:hAnsi="Adobe 黑体 Std R"/>
        </w:rPr>
        <w:t>Differential: Will Edit Revision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PhabricatorEventType::TYPE_DIFFERENTIAL_WILLEDITREVISION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这个事件在一个修订被修改前触发，并且允许你做出反应或者再修改。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这个事件可用的数据有：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revision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在 </w:t>
      </w:r>
      <w:hyperlink r:id="rId202" w:history="1">
        <w:r w:rsidRPr="00F27C19">
          <w:rPr>
            <w:rStyle w:val="a6"/>
          </w:rPr>
          <w:t>DifferentialRevision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已经进行过修改。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new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当这个修订已经被创建，用一个布尔值来代表修订的状态。</w:t>
      </w:r>
    </w:p>
    <w:p w:rsidR="00E4537C" w:rsidRPr="00F27C19" w:rsidRDefault="00E4537C">
      <w:r w:rsidRPr="00F27C19">
        <w:t>这个事件类似于下一个事件（did edit revision），但是是在修改之前触发。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2" w:name="differential-did-edit-re"/>
      <w:bookmarkEnd w:id="272"/>
      <w:r w:rsidRPr="00F27C19">
        <w:rPr>
          <w:rFonts w:ascii="Adobe 黑体 Std R" w:hAnsi="Adobe 黑体 Std R"/>
        </w:rPr>
        <w:t>Differential: Did Edit Revision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PhabricatorEventType::TYPE_DIFFERENTIAL_DIDEDITREVISION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这个时间在一个修订修改后触发，并允许你对其做出反应。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这个事件可用的数据有：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revision</w:t>
      </w:r>
      <w:r w:rsidRPr="00F27C19">
        <w:rPr>
          <w:rStyle w:val="apple-converted-space"/>
        </w:rPr>
        <w:t> 在 </w:t>
      </w:r>
      <w:hyperlink r:id="rId203" w:history="1">
        <w:r w:rsidRPr="00F27C19">
          <w:rPr>
            <w:rStyle w:val="a6"/>
          </w:rPr>
          <w:t>DifferentialRevision</w:t>
        </w:r>
      </w:hyperlink>
      <w:r w:rsidRPr="00F27C19">
        <w:rPr>
          <w:rStyle w:val="apple-converted-space"/>
        </w:rPr>
        <w:t> 已经修改过。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new</w:t>
      </w:r>
      <w:r w:rsidRPr="00F27C19">
        <w:rPr>
          <w:rStyle w:val="apple-converted-space"/>
        </w:rPr>
        <w:t> </w:t>
      </w:r>
      <w:r w:rsidRPr="00F27C19">
        <w:t xml:space="preserve"> 当这个修订已经被创建，用一个布尔值来代表修订的状态。</w:t>
      </w:r>
    </w:p>
    <w:p w:rsidR="00E4537C" w:rsidRPr="00F27C19" w:rsidRDefault="00E4537C">
      <w:r w:rsidRPr="00F27C19">
        <w:t>这个时间类似于之前的事件（will edit revision），但是发生在修改完成之后。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</w:rPr>
      </w:pPr>
      <w:bookmarkStart w:id="273" w:name="diffusion-did-discover-c"/>
      <w:bookmarkEnd w:id="273"/>
      <w:r w:rsidRPr="00F27C19">
        <w:rPr>
          <w:rFonts w:ascii="Adobe 黑体 Std R" w:hAnsi="Adobe 黑体 Std R"/>
        </w:rPr>
        <w:lastRenderedPageBreak/>
        <w:t>Diffusion: Did Discover Commit</w:t>
      </w:r>
    </w:p>
    <w:p w:rsidR="00E4537C" w:rsidRPr="00F27C19" w:rsidRDefault="00E4537C">
      <w:pPr>
        <w:rPr>
          <w:rFonts w:cs="Arial"/>
          <w:color w:val="000000"/>
        </w:rPr>
      </w:pPr>
      <w:r w:rsidRPr="00F27C19">
        <w:rPr>
          <w:rStyle w:val="apple-converted-space"/>
          <w:rFonts w:cs="Arial"/>
          <w:color w:val="000000"/>
        </w:rPr>
        <w:t>这个事件由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PhabricatorEventType::TYPE_DIFFUSION_DIDDISCOVERCOMMIT</w:t>
      </w:r>
      <w:r w:rsidRPr="00F27C19">
        <w:rPr>
          <w:rFonts w:cs="Arial"/>
          <w:color w:val="000000"/>
        </w:rPr>
        <w:t>常数来配置。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000000"/>
        </w:rPr>
      </w:pPr>
      <w:r w:rsidRPr="00F27C19">
        <w:rPr>
          <w:rFonts w:cs="Arial"/>
          <w:color w:val="000000"/>
        </w:rPr>
        <w:t>当守护进程发现一个版本提交时，这个事件会被第一时间触发。这个事件在流水线中发生比较早，当时还没有任何提交可以使用。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000000"/>
        </w:rPr>
        <w:t>这个事件可用的数据有：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commit</w:t>
      </w:r>
      <w:r w:rsidRPr="00F27C19">
        <w:rPr>
          <w:rStyle w:val="apple-converted-space"/>
        </w:rPr>
        <w:t> 在 </w:t>
      </w:r>
      <w:hyperlink r:id="rId204" w:history="1">
        <w:r w:rsidRPr="00F27C19">
          <w:rPr>
            <w:rStyle w:val="a6"/>
          </w:rPr>
          <w:t>PhabricatorRepositoryCommit</w:t>
        </w:r>
      </w:hyperlink>
      <w:r w:rsidRPr="00F27C19">
        <w:rPr>
          <w:rStyle w:val="apple-converted-space"/>
        </w:rPr>
        <w:t> 时，已经找到了。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repository</w:t>
      </w:r>
      <w:r w:rsidRPr="00F27C19">
        <w:rPr>
          <w:rStyle w:val="apple-converted-space"/>
        </w:rPr>
        <w:t> 在 </w:t>
      </w:r>
      <w:hyperlink r:id="rId205" w:history="1">
        <w:r w:rsidRPr="00F27C19">
          <w:rPr>
            <w:rStyle w:val="a6"/>
          </w:rPr>
          <w:t>PhabricatorRepository</w:t>
        </w:r>
      </w:hyperlink>
      <w:r w:rsidRPr="00F27C19">
        <w:rPr>
          <w:rStyle w:val="apple-converted-space"/>
        </w:rPr>
        <w:t> </w:t>
      </w:r>
      <w:r w:rsidRPr="00F27C19">
        <w:t>的提交已经覆盖到。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4" w:name="diffusion-lookup-user"/>
      <w:bookmarkEnd w:id="274"/>
      <w:r w:rsidRPr="00F27C19">
        <w:rPr>
          <w:rFonts w:ascii="Adobe 黑体 Std R" w:hAnsi="Adobe 黑体 Std R"/>
        </w:rPr>
        <w:t>Diffusion: Lookup User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PhabricatorEventType::TYPE_DIFFUSION_LOOKUPUSER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这个事件在守护进程尝试使用一个Phabricator用户账号连接一个代码提交时触发。你可以监听这个操作，来提高提交版本和与之有关系的用户关联的精度。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在默认情况下，Phabricator将会根据用户名，真名，或邮件地址来对用户进行查找，但是这可能会匹配到错误的结果（比如，你的系统中有很多人用了同样的名字）或者匹配失败（比如，有人修改了他的邮件地址）。监听这个事件，允许你中断查找和对查找源进行补充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commit</w:t>
      </w:r>
      <w:r w:rsidRPr="00F27C19">
        <w:rPr>
          <w:rStyle w:val="apple-converted-space"/>
        </w:rPr>
        <w:t> 在 </w:t>
      </w:r>
      <w:hyperlink r:id="rId206" w:history="1">
        <w:r w:rsidRPr="00F27C19">
          <w:rPr>
            <w:rStyle w:val="a6"/>
          </w:rPr>
          <w:t>PhabricatorRepositoryCommit</w:t>
        </w:r>
      </w:hyperlink>
      <w:r w:rsidRPr="00F27C19">
        <w:rPr>
          <w:rStyle w:val="apple-converted-space"/>
        </w:rPr>
        <w:t> </w:t>
      </w:r>
      <w:r w:rsidRPr="00F27C19">
        <w:t>这个数据已经被查找过。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query</w:t>
      </w:r>
      <w:r w:rsidRPr="00F27C19">
        <w:rPr>
          <w:rStyle w:val="apple-converted-space"/>
        </w:rPr>
        <w:t> </w:t>
      </w:r>
      <w:r w:rsidRPr="00F27C19">
        <w:t>以作者或者提交者的名字进行查找。这就如同，有一个账号为“Abraham Lincoln &lt;alincoln@logcabin.example.com&gt;”，但是这是来自于提交的元数据中，所以这个格式可能不能很好的匹配到。</w:t>
      </w:r>
    </w:p>
    <w:p w:rsidR="00E4537C" w:rsidRPr="00F27C19" w:rsidRDefault="00E4537C">
      <w:pPr>
        <w:pStyle w:val="a"/>
        <w:rPr>
          <w:rStyle w:val="apple-converted-space"/>
          <w:rFonts w:cs="Arial"/>
          <w:color w:val="000000"/>
          <w:sz w:val="23"/>
          <w:szCs w:val="23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result</w:t>
      </w:r>
      <w:r w:rsidRPr="00F27C19">
        <w:rPr>
          <w:rStyle w:val="apple-converted-space"/>
        </w:rPr>
        <w:t> </w:t>
      </w:r>
      <w:r w:rsidRPr="00F27C19">
        <w:t>当前查找的结果（Phabricator猜测最好的结果是，与用户的ID相关联的用户名在“队列”中）。为了让另一个结果替换之前的结果，新结果中当前用户的ID需要在你的监听事件中。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使用 </w:t>
      </w:r>
      <w:hyperlink r:id="rId207" w:history="1">
        <w:r w:rsidRPr="00F27C19">
          <w:rPr>
            <w:rStyle w:val="a6"/>
          </w:rPr>
          <w:t>PhutilEmailAddress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可能对分析队列有帮助。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bookmarkStart w:id="275" w:name="edge-will-edit-edges"/>
      <w:bookmarkEnd w:id="275"/>
      <w:r w:rsidRPr="00F27C19">
        <w:rPr>
          <w:rFonts w:ascii="Adobe 黑体 Std R" w:hAnsi="Adobe 黑体 Std R"/>
        </w:rPr>
        <w:t>Edge: Will Edit Edges</w:t>
      </w:r>
    </w:p>
    <w:p w:rsidR="00E4537C" w:rsidRPr="00F27C19" w:rsidRDefault="00E4537C">
      <w:pPr>
        <w:shd w:val="clear" w:color="auto" w:fill="DAEAF3"/>
        <w:spacing w:line="326" w:lineRule="atLeast"/>
        <w:rPr>
          <w:rStyle w:val="apple-converted-space"/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NOTE: 边缘事件在核内是低级别事件。这让实现监听器，并去监听这些事件的难度十分大。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PhabricatorEventType::TYPE_EDGE_WILLEDITEDGES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Style w:val="apple-converted-space"/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08" w:history="1">
        <w:r w:rsidRPr="00F27C19">
          <w:rPr>
            <w:rStyle w:val="a6"/>
          </w:rPr>
          <w:t>PhabricatorEdgeEditor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做出一个边缘修改前触发。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id</w:t>
      </w:r>
      <w:r w:rsidRPr="00F27C19">
        <w:rPr>
          <w:rStyle w:val="apple-converted-space"/>
        </w:rPr>
        <w:t> </w:t>
      </w:r>
      <w:r w:rsidRPr="00F27C19">
        <w:t>修改操作的标示符。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add</w:t>
      </w:r>
      <w:r w:rsidRPr="00F27C19">
        <w:rPr>
          <w:rStyle w:val="apple-converted-space"/>
        </w:rPr>
        <w:t> </w:t>
      </w:r>
      <w:r w:rsidRPr="00F27C19">
        <w:t>一个字典列表，其中每个字典都代表着一个新的边缘。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rem</w:t>
      </w:r>
      <w:r w:rsidRPr="00F27C19">
        <w:rPr>
          <w:rStyle w:val="apple-converted-space"/>
        </w:rPr>
        <w:t> </w:t>
      </w:r>
      <w:r w:rsidRPr="00F27C19">
        <w:t>一个字典列表，其中每一个字典都代表着一个被删除的边缘。</w:t>
      </w:r>
    </w:p>
    <w:p w:rsidR="00E4537C" w:rsidRPr="00F27C19" w:rsidRDefault="00E4537C">
      <w:r w:rsidRPr="00F27C19">
        <w:t>这就和下一个事件（did edit edges）类似了，不过发生在修改开始前。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6" w:name="edge-did-edit-edges"/>
      <w:bookmarkEnd w:id="276"/>
      <w:r w:rsidRPr="00F27C19">
        <w:rPr>
          <w:rFonts w:ascii="Adobe 黑体 Std R" w:hAnsi="Adobe 黑体 Std R"/>
        </w:rPr>
        <w:lastRenderedPageBreak/>
        <w:t>Edge: Did Edit Edges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PhabricatorEventType::TYPE_EDGE_DIDEDITEDGES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09" w:history="1">
        <w:r w:rsidRPr="00F27C19">
          <w:rPr>
            <w:rStyle w:val="a6"/>
          </w:rPr>
          <w:t>PhabricatorEdgeEditor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做出一个修改后，</w:t>
      </w:r>
      <w:r w:rsidRPr="00F27C19">
        <w:rPr>
          <w:rFonts w:cs="Arial"/>
          <w:color w:val="000000"/>
          <w:sz w:val="23"/>
          <w:szCs w:val="23"/>
        </w:rPr>
        <w:t>在这个提交被处理前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触发。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id</w:t>
      </w:r>
      <w:r w:rsidRPr="00F27C19">
        <w:rPr>
          <w:rStyle w:val="apple-converted-space"/>
        </w:rPr>
        <w:t>  修改操作的标示符。</w:t>
      </w:r>
      <w:r w:rsidRPr="00F27C19">
        <w:t>这里的ID和“will edit edit”事件中的ID是同一个。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add</w:t>
      </w:r>
      <w:r w:rsidRPr="00F27C19">
        <w:rPr>
          <w:rStyle w:val="apple-converted-space"/>
        </w:rPr>
        <w:t> 一个字典列表，其中每个字典都代表着一个新的边缘。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rem</w:t>
      </w:r>
      <w:r w:rsidRPr="00F27C19">
        <w:rPr>
          <w:rStyle w:val="apple-converted-space"/>
        </w:rPr>
        <w:t> 一个字典列表，其中每一个字典都代表着一个被删除的边缘。</w:t>
      </w:r>
    </w:p>
    <w:p w:rsidR="00E4537C" w:rsidRPr="00F27C19" w:rsidRDefault="00E4537C">
      <w:r w:rsidRPr="00F27C19">
        <w:t>这和前一个事件（will edit edges）类似，不过发生在修改完成后。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7" w:name="search-did-update-index"/>
      <w:bookmarkEnd w:id="277"/>
      <w:r w:rsidRPr="00F27C19">
        <w:rPr>
          <w:rFonts w:ascii="Adobe 黑体 Std R" w:hAnsi="Adobe 黑体 Std R"/>
        </w:rPr>
        <w:t>Search: Did Update Index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PhabricatorEventType::TYPE_SEARCH_DIDUPDATEINDEX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这个事件由搜索应用启动索引搜索器时触发，而后去索引这个文档。它允许你在其他系统中发布索引到的结果。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注意更新完后发生这样的情况：你不能避免或者修改指定更新版本。此外，索引的查找可能会在后台进行，所以这个事件可能会比实时更新更重要。如果你要保证这个事件运行，需要使用别的事件来支持。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最终，这个事件不仅会在单一版本更新时触发。例如，如果你搜索重构索引，这个事件将被触发，不过实际上搜索对象并没有发生变化。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所以，正确的使用监听器的方式为：</w:t>
      </w:r>
    </w:p>
    <w:p w:rsidR="00E4537C" w:rsidRPr="00F27C19" w:rsidRDefault="00E4537C">
      <w:pPr>
        <w:pStyle w:val="a"/>
      </w:pPr>
      <w:r w:rsidRPr="00F27C19">
        <w:t>更新二次搜索索引。</w:t>
      </w:r>
    </w:p>
    <w:p w:rsidR="00E4537C" w:rsidRPr="00F27C19" w:rsidRDefault="00E4537C">
      <w:r w:rsidRPr="00F27C19">
        <w:t>不好的使用方式为:</w:t>
      </w:r>
    </w:p>
    <w:p w:rsidR="00E4537C" w:rsidRPr="00F27C19" w:rsidRDefault="00E4537C">
      <w:pPr>
        <w:pStyle w:val="a"/>
      </w:pPr>
      <w:r w:rsidRPr="00F27C19">
        <w:t>修改对象或者文件。</w:t>
      </w:r>
    </w:p>
    <w:p w:rsidR="00E4537C" w:rsidRPr="00F27C19" w:rsidRDefault="00E4537C">
      <w:pPr>
        <w:pStyle w:val="a"/>
      </w:pPr>
      <w:r w:rsidRPr="00F27C19">
        <w:t>使用带有副作用的当时，例如发送邮件。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这个事件可用的数据有: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phid</w:t>
      </w:r>
      <w:r w:rsidRPr="00F27C19">
        <w:rPr>
          <w:rStyle w:val="apple-converted-space"/>
        </w:rPr>
        <w:t>  更新对象的</w:t>
      </w:r>
      <w:r w:rsidRPr="00F27C19">
        <w:t>PHID。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object</w:t>
      </w:r>
      <w:r w:rsidRPr="00F27C19">
        <w:rPr>
          <w:rStyle w:val="apple-converted-space"/>
        </w:rPr>
        <w:t> 被更新的对象</w:t>
      </w:r>
      <w:r w:rsidRPr="00F27C19">
        <w:t>(比如一个</w:t>
      </w:r>
      <w:r w:rsidRPr="00F27C19">
        <w:rPr>
          <w:rStyle w:val="apple-converted-space"/>
        </w:rPr>
        <w:t> </w:t>
      </w:r>
      <w:hyperlink r:id="rId210" w:history="1">
        <w:r w:rsidRPr="00F27C19">
          <w:rPr>
            <w:rStyle w:val="a6"/>
          </w:rPr>
          <w:t>ManiphesTask</w:t>
        </w:r>
      </w:hyperlink>
      <w:r w:rsidRPr="00F27C19">
        <w:t>)。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document</w:t>
      </w:r>
      <w:r w:rsidRPr="00F27C19">
        <w:rPr>
          <w:rStyle w:val="apple-converted-space"/>
        </w:rPr>
        <w:t>  </w:t>
      </w:r>
      <w:hyperlink r:id="rId211" w:history="1">
        <w:r w:rsidRPr="00F27C19">
          <w:rPr>
            <w:rStyle w:val="a6"/>
          </w:rPr>
          <w:t>PhabricatorSearchAbstractDocument</w:t>
        </w:r>
      </w:hyperlink>
      <w:r w:rsidRPr="00F27C19">
        <w:rPr>
          <w:rStyle w:val="apple-converted-space"/>
        </w:rPr>
        <w:t> 已经索引化。</w:t>
      </w:r>
      <w:r w:rsidRPr="00F27C19">
        <w:t>这里包含一个对象的抽象表示，并且可用于填充二次索引。因为它提供了一个统一的API。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8" w:name="test-did-run-test"/>
      <w:bookmarkEnd w:id="278"/>
      <w:r w:rsidRPr="00F27C19">
        <w:rPr>
          <w:rFonts w:ascii="Adobe 黑体 Std R" w:hAnsi="Adobe 黑体 Std R"/>
        </w:rPr>
        <w:t>Test: Did Run Test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PhabricatorEventType::TYPE_TEST_DIDRUNTEST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这是对监听器进行测试的事件。详情见上文。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9" w:name="ui-did-render-actions"/>
      <w:bookmarkEnd w:id="279"/>
      <w:r w:rsidRPr="00F27C19">
        <w:rPr>
          <w:rFonts w:ascii="Adobe 黑体 Std R" w:hAnsi="Adobe 黑体 Std R"/>
        </w:rPr>
        <w:lastRenderedPageBreak/>
        <w:t>UI: Did Render Actions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PhabricatorEventType::TYPE_UI_DIDRENDERACTIONS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2" w:history="1">
        <w:r w:rsidRPr="00F27C19">
          <w:rPr>
            <w:rStyle w:val="a6"/>
          </w:rPr>
          <w:t>PhabricatorActionListView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通过UI构建后触发。</w:t>
      </w:r>
      <w:r w:rsidRPr="00F27C19">
        <w:rPr>
          <w:rFonts w:cs="Arial"/>
          <w:color w:val="000000"/>
          <w:sz w:val="23"/>
          <w:szCs w:val="23"/>
        </w:rPr>
        <w:t>它允许在你的应用程序支持的情况下，添加新的行为，比如：传真一个对象。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object</w:t>
      </w:r>
      <w:r w:rsidRPr="00F27C19">
        <w:rPr>
          <w:rStyle w:val="apple-converted-space"/>
        </w:rPr>
        <w:t> </w:t>
      </w:r>
      <w:r w:rsidRPr="00F27C19">
        <w:t>那些被渲染的对象。</w:t>
      </w:r>
    </w:p>
    <w:p w:rsidR="00E4537C" w:rsidRPr="00F27C19" w:rsidRDefault="00E4537C">
      <w:pPr>
        <w:pStyle w:val="a"/>
        <w:rPr>
          <w:rFonts w:cs="Arial"/>
          <w:color w:val="000000"/>
          <w:sz w:val="23"/>
          <w:szCs w:val="23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actions</w:t>
      </w:r>
      <w:r w:rsidRPr="00F27C19">
        <w:rPr>
          <w:rStyle w:val="apple-converted-space"/>
        </w:rPr>
        <w:t> </w:t>
      </w:r>
      <w:r w:rsidRPr="00F27C19">
        <w:t>当前可用操作列表。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这个事件还不是很稳定，并且会改变主题。</w:t>
      </w:r>
    </w:p>
    <w:p w:rsidR="00E4537C" w:rsidRPr="00F27C19" w:rsidRDefault="00E4537C">
      <w:pPr>
        <w:pStyle w:val="3"/>
      </w:pPr>
      <w:bookmarkStart w:id="280" w:name="_Toc385544244"/>
      <w:r w:rsidRPr="00F27C19">
        <w:t>调试监听器</w:t>
      </w:r>
      <w:bookmarkEnd w:id="280"/>
    </w:p>
    <w:p w:rsidR="00E4537C" w:rsidRPr="00F27C19" w:rsidRDefault="00E4537C">
      <w:r w:rsidRPr="00F27C19">
        <w:t>如果你监听器存在有问题，你可以尝试如下步骤：</w:t>
      </w:r>
    </w:p>
    <w:p w:rsidR="00E4537C" w:rsidRPr="00F27C19" w:rsidRDefault="00E4537C">
      <w:pPr>
        <w:pStyle w:val="a"/>
      </w:pPr>
      <w:r w:rsidRPr="00F27C19">
        <w:t>如果你获取了“监听器类找不到”的错误，需要确定你</w:t>
      </w:r>
      <w:r w:rsidR="007742C5">
        <w:rPr>
          <w:rFonts w:hint="eastAsia"/>
        </w:rPr>
        <w:t>是否</w:t>
      </w:r>
      <w:r w:rsidRPr="00F27C19">
        <w:t>把这个类</w:t>
      </w:r>
      <w:r w:rsidR="006A0C55">
        <w:rPr>
          <w:rFonts w:hint="eastAsia"/>
        </w:rPr>
        <w:t>添加</w:t>
      </w:r>
      <w:r w:rsidRPr="00F27C19">
        <w:t>到libphutil库中，以及在Phabricator中使用load-libraries加载了这个库。</w:t>
      </w:r>
    </w:p>
    <w:p w:rsidR="00E4537C" w:rsidRPr="00F27C19" w:rsidRDefault="00E4537C">
      <w:pPr>
        <w:pStyle w:val="a"/>
      </w:pPr>
      <w:r w:rsidRPr="00F27C19">
        <w:t>确认你的监听器已经注册。你的监听器名应该出现在 DarkConsole的“事件表”中。如果没有出现，那么你可能忘记将它添加入events.listeners中。</w:t>
      </w:r>
    </w:p>
    <w:p w:rsidR="00E4537C" w:rsidRPr="00F27C19" w:rsidRDefault="00E4537C">
      <w:pPr>
        <w:pStyle w:val="a"/>
      </w:pPr>
      <w:r w:rsidRPr="00F27C19">
        <w:t>确认register()函数在调用listen()时，监听了正确的对象。如果没有监听到你感兴趣的事件，那么监听器是什么都不会返回的。</w:t>
      </w:r>
    </w:p>
    <w:p w:rsidR="00E4537C" w:rsidRPr="00F27C19" w:rsidRDefault="00E4537C">
      <w:pPr>
        <w:pStyle w:val="a"/>
      </w:pPr>
      <w:r w:rsidRPr="00F27C19">
        <w:t xml:space="preserve"> 确认你要监听的事件已经发生。如果在普通的页面中发生，那么他们将会出现在 DarkConsole的“事件表”中。如果他们在后台（POST）发生，你需要在源码中添加一个phlog()函数在你需要监听的事件中，并检查一下你的错误信息。</w:t>
      </w:r>
    </w:p>
    <w:p w:rsidR="00E4537C" w:rsidRPr="00F27C19" w:rsidRDefault="00E4537C">
      <w:pPr>
        <w:pStyle w:val="a"/>
      </w:pPr>
      <w:r w:rsidRPr="00F27C19">
        <w:t>如果你在调用的时候添加了附带信息的phlog()函数，就可以去检查这条信息是否在错误信息中。</w:t>
      </w:r>
    </w:p>
    <w:p w:rsidR="00E4537C" w:rsidRPr="00A423B7" w:rsidRDefault="00E4537C">
      <w:pPr>
        <w:pStyle w:val="a"/>
        <w:rPr>
          <w:color w:val="3B3838" w:themeColor="background2" w:themeShade="40"/>
        </w:rPr>
      </w:pPr>
      <w:r w:rsidRPr="00F27C19">
        <w:t>你可以尝试去监听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PhutilEventType::TYPE_ALL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A423B7">
        <w:rPr>
          <w:rStyle w:val="apple-converted-space"/>
          <w:rFonts w:cs="Arial"/>
          <w:color w:val="000000"/>
        </w:rPr>
        <w:t>，</w:t>
      </w:r>
      <w:r w:rsidRPr="00A423B7">
        <w:rPr>
          <w:rStyle w:val="apple-converted-space"/>
          <w:rFonts w:cs="Arial"/>
          <w:color w:val="3B3838" w:themeColor="background2" w:themeShade="40"/>
        </w:rPr>
        <w:t>而不是监听单一事件类型，来排除是否是因为事件类型引起的监听失败/错误。</w:t>
      </w:r>
    </w:p>
    <w:p w:rsidR="00E4537C" w:rsidRPr="00F27C19" w:rsidRDefault="00E4537C">
      <w:pPr>
        <w:pStyle w:val="a"/>
      </w:pPr>
      <w:r w:rsidRPr="00F27C19">
        <w:t>你可以修改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emit_test_event.php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A423B7">
        <w:rPr>
          <w:rStyle w:val="apple-converted-space"/>
          <w:rFonts w:cs="Arial"/>
          <w:color w:val="3B3838" w:themeColor="background2" w:themeShade="40"/>
        </w:rPr>
        <w:t>脚本中的事件类型，来适当的测试你要监听的事件。</w:t>
      </w:r>
      <w:r w:rsidRPr="00F27C19">
        <w:t>你可能不得不使用假数据，但这个简单的测试至少能让你确定一些基本问题。</w:t>
      </w:r>
    </w:p>
    <w:p w:rsidR="00E4537C" w:rsidRPr="00F27C19" w:rsidRDefault="00E4537C">
      <w:pPr>
        <w:pStyle w:val="a"/>
      </w:pPr>
      <w:r w:rsidRPr="00F27C19">
        <w:t>For scripts对于脚本来说，你可以使用--trace 跟在命令行之后，来查看哪些事件被修改了，以及正在被监听</w:t>
      </w:r>
      <w:r w:rsidR="006624AA">
        <w:rPr>
          <w:rFonts w:hint="eastAsia"/>
        </w:rPr>
        <w:t>操作</w:t>
      </w:r>
      <w:r w:rsidR="006624AA">
        <w:t>的数量</w:t>
      </w:r>
      <w:r w:rsidRPr="00F27C19">
        <w:t>。</w:t>
      </w:r>
    </w:p>
    <w:p w:rsidR="00E4537C" w:rsidRPr="00F27C19" w:rsidRDefault="00E4537C">
      <w:pPr>
        <w:pStyle w:val="3"/>
      </w:pPr>
      <w:bookmarkStart w:id="281" w:name="_Toc385544245"/>
      <w:r w:rsidRPr="00F27C19">
        <w:t>下一步</w:t>
      </w:r>
      <w:bookmarkEnd w:id="281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可以继续如下章节:</w:t>
      </w:r>
    </w:p>
    <w:p w:rsidR="00E4537C" w:rsidRPr="00F27C19" w:rsidRDefault="00E4537C">
      <w:pPr>
        <w:pStyle w:val="a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可以看一下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3" w:history="1">
        <w:r w:rsidRPr="00F27C19">
          <w:rPr>
            <w:rStyle w:val="a6"/>
          </w:rPr>
          <w:t>PhabricatorExampleEventListener</w:t>
        </w:r>
      </w:hyperlink>
    </w:p>
    <w:p w:rsidR="00E4537C" w:rsidRPr="00F27C19" w:rsidRDefault="00E4537C">
      <w:pPr>
        <w:pStyle w:val="a"/>
      </w:pPr>
      <w:r w:rsidRPr="00F27C19">
        <w:rPr>
          <w:rFonts w:cs="Arial"/>
          <w:color w:val="000000"/>
          <w:sz w:val="23"/>
          <w:szCs w:val="23"/>
        </w:rPr>
        <w:t>如何构建一个库，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4" w:history="1">
        <w:r w:rsidRPr="00F27C19">
          <w:rPr>
            <w:rStyle w:val="a6"/>
          </w:rPr>
          <w:t>libphutil Libraries User Guide</w:t>
        </w:r>
      </w:hyperlink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82" w:name="_Toc385544246"/>
      <w:r w:rsidRPr="00F27C19">
        <w:lastRenderedPageBreak/>
        <w:t>Herald 使用教程</w:t>
      </w:r>
      <w:bookmarkEnd w:id="282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使用Herald规则对你关心区域的修改进行提示。</w:t>
      </w:r>
    </w:p>
    <w:p w:rsidR="00E4537C" w:rsidRPr="00F27C19" w:rsidRDefault="00E4537C">
      <w:pPr>
        <w:pStyle w:val="3"/>
      </w:pPr>
      <w:bookmarkStart w:id="283" w:name="_Toc385544247"/>
      <w:r w:rsidRPr="00F27C19">
        <w:t>概述</w:t>
      </w:r>
      <w:bookmarkEnd w:id="283"/>
    </w:p>
    <w:p w:rsidR="00E4537C" w:rsidRPr="00F27C19" w:rsidRDefault="00E4537C">
      <w:r w:rsidRPr="00F27C19">
        <w:t>Herald允许你对特定对象（比如，Differential修订和提交）的更新或创建，进行自定义处理规则。例如，当有某人的提交，对你感兴趣的文件产生了影响，你就会得到相应的通知，即使他们没有把你作为一个回查者添加入工程。</w:t>
      </w:r>
    </w:p>
    <w:p w:rsidR="00E4537C" w:rsidRPr="00F27C19" w:rsidRDefault="00E4537C">
      <w:r w:rsidRPr="00F27C19">
        <w:t>Herald在小型组织中用处不大（大家都知道彼此的工作），但是当组织规模扩大后，这个应用就很有用了。当有很多库呈激活</w:t>
      </w:r>
      <w:r w:rsidR="00257B99">
        <w:rPr>
          <w:rFonts w:hint="eastAsia"/>
        </w:rPr>
        <w:t>，</w:t>
      </w:r>
      <w:r w:rsidRPr="00F27C19">
        <w:t>且跟踪状态，Herald允许你去过滤信息，只对你感兴趣的区域修改进行提示。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84" w:name="_Toc385544248"/>
      <w:r w:rsidRPr="00F27C19">
        <w:t>全局和个人规则</w:t>
      </w:r>
      <w:bookmarkEnd w:id="284"/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t>你可以创建两种Herald规则，全局规则和个人规则：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个人规则（Personal Rules）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这些规则只属于你个人拥有，也就是只能对你自己起作用。你可以选择修改或删除一些个人规则，但是他们的行为你限于你在抄送中添加的，或者你订阅的。</w:t>
      </w:r>
      <w:r w:rsidRPr="00F27C19">
        <w:rPr>
          <w:rStyle w:val="a5"/>
          <w:rFonts w:cs="Arial"/>
          <w:color w:val="000000"/>
          <w:sz w:val="23"/>
          <w:szCs w:val="23"/>
        </w:rPr>
        <w:t xml:space="preserve"> 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  <w:sz w:val="23"/>
          <w:szCs w:val="23"/>
        </w:rPr>
        <w:t>全局规则（Global Rules）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这些规则将应用于系统中所有的事情。每个人都可以对全局规则进行编辑和删除，并且他们可以做一些操作，包括对影响项目和邮件列表的操作。</w:t>
      </w:r>
    </w:p>
    <w:p w:rsidR="00E4537C" w:rsidRPr="00F27C19" w:rsidRDefault="00E4537C">
      <w:r w:rsidRPr="00F27C19">
        <w:t>总的想法是要避免个人对规则的控制，否则将会影响到资源的共享。所以，如果规则需要更新，即使创建者在度假，这都不会有什么大问题。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85" w:name="_Toc385544249"/>
      <w:r w:rsidRPr="00F27C19">
        <w:t>规则, 条件和操作</w:t>
      </w:r>
      <w:bookmarkEnd w:id="285"/>
    </w:p>
    <w:p w:rsidR="00E4537C" w:rsidRPr="00F27C19" w:rsidRDefault="00E4537C">
      <w:r w:rsidRPr="00F27C19">
        <w:t>使用Herald最好的方式，就是将其作为一种类似邮件的规则，你可以在大部分的客户端上创建一些规则，基于“接收方”，“主题”等进行组织。Herald工作原理与邮件相似，不同之处在于它是在Phabricator系统中处理对象（比如，修订和版本提交）。</w:t>
      </w:r>
    </w:p>
    <w:p w:rsidR="00E4537C" w:rsidRPr="00F27C19" w:rsidRDefault="00E4537C">
      <w:r w:rsidRPr="00F27C19">
        <w:t>每当一个对象创建或更新，Herald规则都会指定，并且去匹配那些指定的规则。</w:t>
      </w:r>
    </w:p>
    <w:p w:rsidR="00E4537C" w:rsidRPr="00F27C19" w:rsidRDefault="00E4537C">
      <w:r w:rsidRPr="00F27C19">
        <w:t>要创建一个新的Herald规则，选择一种你想要执行的类型（比如，修改为Differerntial修订，或提交版本），并且可以设置一个条件列表。比图，你可能需要添加一个条件“Author is alincoln(Abraham Lincoln)”来跟踪alincoln所作的每一件事情。最后，设置一个操作列表，当条件匹配时会采取其中某一个操作，例如添加你自己到抄送列表。</w:t>
      </w:r>
    </w:p>
    <w:p w:rsidR="00E4537C" w:rsidRPr="00F27C19" w:rsidRDefault="00E4537C">
      <w:r w:rsidRPr="00F27C19">
        <w:t>现在，当alincoln创建了一个修订，你将自动被添加入抄送列表中，并且看到alincoln做了什么。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86" w:name="_Toc385544250"/>
      <w:r w:rsidRPr="00F27C19">
        <w:lastRenderedPageBreak/>
        <w:t>可用的操作</w:t>
      </w:r>
      <w:bookmarkEnd w:id="286"/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t>Herald规则可以使用如下的操作。注意这些操作只能使用在全局规则中，其他的操作都是来源于个人规则。此外，并不是每个操作都可对所有对象类型适用（例如，你不能根据一个Differential修订触发一个审核请求）。</w:t>
      </w:r>
      <w:r w:rsidRPr="00F27C19">
        <w:rPr>
          <w:rStyle w:val="a5"/>
          <w:rFonts w:cs="Arial"/>
          <w:color w:val="000000"/>
          <w:sz w:val="23"/>
          <w:szCs w:val="23"/>
        </w:rPr>
        <w:t xml:space="preserve"> 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添加入抄送列表（Add CC）</w:t>
      </w:r>
      <w:r w:rsidRPr="00F27C19">
        <w:t>: 在抄送列表中添加一个用户或对象。对于个人规则，你只能把自己添加入抄送列表中。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从抄送列表中移除（Remove CC）</w:t>
      </w:r>
      <w:r w:rsidRPr="00F27C19">
        <w:t>: 从抄送列表中移除一个用户或者对象。对于个人规则，你只能将你自己从抄送列表中移除。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发送一份邮件到（Send an Email to）</w:t>
      </w:r>
      <w:r w:rsidRPr="00F27C19">
        <w:t>: 发送一份邮件，就没必要经去订阅其他人的更新。对于个人规则，你只能给你自己发邮件。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触发一个审核请求（Trigger an Audit）</w:t>
      </w:r>
      <w:r w:rsidRPr="00F27C19">
        <w:t>: 对于提交，触发一个审核请求，发送给工程或用户。对于个人规则，你只能向自己发送审核请求。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标记标示符（Mark with flag）</w:t>
      </w:r>
      <w:r w:rsidRPr="00F27C19">
        <w:t>: 标记对象将在之后回查。 这个操作只能应用于个人规则。如果一个对象已经拥有一个标记，这个操作将不会添加其他标记。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  <w:sz w:val="23"/>
          <w:szCs w:val="23"/>
        </w:rPr>
        <w:t>无操作（Do Nothing）</w:t>
      </w:r>
      <w:r w:rsidRPr="00F27C19">
        <w:t>: 什么都不做。这可以作为临时关闭规则的一种手段，或者创建另一条Herald条件规则。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87" w:name="_Toc385544251"/>
      <w:r w:rsidRPr="00F27C19">
        <w:t>测试规则</w:t>
      </w:r>
      <w:bookmarkEnd w:id="287"/>
    </w:p>
    <w:p w:rsidR="00E4537C" w:rsidRPr="00F27C19" w:rsidRDefault="00E4537C">
      <w:r w:rsidRPr="00F27C19">
        <w:t>当你创建了一条规则，然后就可以使用“Test Console”去测试它的输出。键入一个修订或者一次提交，Herald将会对指定对象进行干运行，然后显示哪些规则在更新后被匹配到。干</w:t>
      </w:r>
      <w:r w:rsidR="00860C43">
        <w:rPr>
          <w:rFonts w:hint="eastAsia"/>
        </w:rPr>
        <w:t>（dry</w:t>
      </w:r>
      <w:r w:rsidR="00860C43">
        <w:t>）</w:t>
      </w:r>
      <w:r w:rsidRPr="00F27C19">
        <w:t>运行可通过测试命令行执行，不需要在多做什么操作。</w:t>
      </w:r>
    </w:p>
    <w:p w:rsidR="00E4537C" w:rsidRPr="00F27C19" w:rsidRDefault="00E4537C">
      <w:pPr>
        <w:pStyle w:val="3"/>
      </w:pPr>
      <w:bookmarkStart w:id="288" w:name="_Toc385544252"/>
      <w:r w:rsidRPr="00F27C19">
        <w:t>高级</w:t>
      </w:r>
      <w:r w:rsidRPr="00F27C19">
        <w:rPr>
          <w:rFonts w:cs="Adobe 黑体 Std R"/>
        </w:rPr>
        <w:t xml:space="preserve"> </w:t>
      </w:r>
      <w:r w:rsidRPr="00F27C19">
        <w:t>Herald规则</w:t>
      </w:r>
      <w:bookmarkEnd w:id="288"/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t>一些Herald特性是十分复杂的:</w:t>
      </w:r>
      <w:r w:rsidRPr="00F27C19">
        <w:rPr>
          <w:rStyle w:val="a5"/>
          <w:rFonts w:cs="Arial"/>
          <w:color w:val="000000"/>
          <w:sz w:val="23"/>
          <w:szCs w:val="23"/>
        </w:rPr>
        <w:t xml:space="preserve"> 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匹配正则（matches regexp pair）</w:t>
      </w:r>
      <w:r w:rsidRPr="00F27C19">
        <w:t>: 对于Differential 修订,  你可以设置一个条件，例如“Any changed file content matches regexp pair...”。这将允许你以JSON格式指定两个正则表达式。 第一个将会用来匹配变化了的文件名;第二个将会对内容进行匹配。例如，你想要匹配一个修订，这个修订中添加/删除调用“muffinize”函数，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7"/>
          <w:rFonts w:cs="Arial"/>
          <w:color w:val="000000"/>
          <w:sz w:val="23"/>
          <w:szCs w:val="23"/>
        </w:rPr>
        <w:t>but only in JS files在JS文件中，</w:t>
      </w:r>
      <w:r w:rsidRPr="00F27C19">
        <w:t>你只需要这样设置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["/\\.js$/", "/muffinize/"]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or similar或类似的方式即可。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  <w:sz w:val="23"/>
          <w:szCs w:val="23"/>
        </w:rPr>
        <w:t>其他的规则（Another Herald rule）</w:t>
      </w:r>
      <w:r w:rsidRPr="00F27C19">
        <w:t>: 你可以创建Herald规则，需要依赖于其他的规则。如果你使用比“all”和“any”更复杂的谓语来表达，或者存在一个与其他规则共享的公共条件集，设置这种规则将会有很大的帮助。如果一个规则只能用于一组条件，你可以将其操作设置为“无操作”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89" w:name="_Toc385544253"/>
      <w:r w:rsidRPr="00F27C19">
        <w:lastRenderedPageBreak/>
        <w:t>Jump Nav 使用教程</w:t>
      </w:r>
      <w:bookmarkEnd w:id="289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jump nav的参考指令。</w:t>
      </w:r>
    </w:p>
    <w:p w:rsidR="00E4537C" w:rsidRPr="00F27C19" w:rsidRDefault="00E4537C">
      <w:pPr>
        <w:pStyle w:val="3"/>
      </w:pPr>
      <w:bookmarkStart w:id="290" w:name="_Toc385544254"/>
      <w:r w:rsidRPr="00F27C19">
        <w:t>概述</w:t>
      </w:r>
      <w:bookmarkEnd w:id="290"/>
    </w:p>
    <w:p w:rsidR="00E4537C" w:rsidRPr="00F27C19" w:rsidRDefault="00E4537C">
      <w:r w:rsidRPr="00F27C19">
        <w:t>jump nav 提供了一个高速的方法对工具和对象进行导航: 只需输入命令，然后获取结果就行。</w:t>
      </w:r>
    </w:p>
    <w:p w:rsidR="00E4537C" w:rsidRPr="00F27C19" w:rsidRDefault="00E4537C">
      <w:pPr>
        <w:pStyle w:val="3"/>
        <w:rPr>
          <w:rStyle w:val="a5"/>
          <w:rFonts w:cs="Arial"/>
          <w:color w:val="000000"/>
          <w:sz w:val="23"/>
          <w:szCs w:val="23"/>
        </w:rPr>
      </w:pPr>
      <w:bookmarkStart w:id="291" w:name="_Toc385544255"/>
      <w:r w:rsidRPr="00F27C19">
        <w:t>支持的指令</w:t>
      </w:r>
      <w:bookmarkEnd w:id="291"/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help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跳转到对应文件。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T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Maniphest。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T123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Maniphest 123号任务。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D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Differential。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D123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Differential 123号修订。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r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Diffusion。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rXYZ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跳转到Diffusion XYZ代码库。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rXYZabcdef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Diffusion rXYZabcdef提交版本。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r &lt;name&gt;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通过名字来搜索代码库。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u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跳转到People。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u username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跳转到某个用户的个人信息页面。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p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Project。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p Some Project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跳转到指定 Project。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s SymbolName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跳转到指定Symbol。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task: (new title)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跳转到任务创建页面，可预填标题。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  <w:sz w:val="23"/>
          <w:szCs w:val="23"/>
        </w:rPr>
        <w:t>(default)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搜索输入的信息。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92" w:name="_Toc385544256"/>
      <w:r w:rsidRPr="00F27C19">
        <w:t>libphutil 库 使用教程</w:t>
      </w:r>
      <w:bookmarkEnd w:id="292"/>
    </w:p>
    <w:p w:rsidR="00E4537C" w:rsidRPr="00F27C19" w:rsidRDefault="00E4537C">
      <w:r w:rsidRPr="00F27C19">
        <w:t>如何创建和管理libphutil库。</w:t>
      </w:r>
    </w:p>
    <w:p w:rsidR="00E4537C" w:rsidRPr="00F27C19" w:rsidRDefault="00E4537C">
      <w:pPr>
        <w:pStyle w:val="3"/>
      </w:pPr>
      <w:bookmarkStart w:id="293" w:name="_Toc385544257"/>
      <w:r w:rsidRPr="00F27C19">
        <w:t>概述</w:t>
      </w:r>
      <w:bookmarkEnd w:id="293"/>
    </w:p>
    <w:p w:rsidR="00E4537C" w:rsidRPr="00F27C19" w:rsidRDefault="00E4537C">
      <w:r w:rsidRPr="00F27C19">
        <w:t>libphutil内包含一个系统库，由PHP类和模块函数组成。一些扩展和自定义的Arcanist和Phabricator功能需要提供对应的libphutil库来提供相应的功能。</w:t>
      </w:r>
    </w:p>
    <w:p w:rsidR="00E4537C" w:rsidRPr="00F27C19" w:rsidRDefault="00E4537C">
      <w:r w:rsidRPr="00F27C19">
        <w:t>例如，如果你要需要使用自定义存储引擎来存储一些文件，你需要写一个能与引擎互动的类，并且需要告诉Phabricator加载它。</w:t>
      </w:r>
    </w:p>
    <w:p w:rsidR="00E4537C" w:rsidRPr="00F27C19" w:rsidRDefault="00E4537C">
      <w:r w:rsidRPr="00F27C19">
        <w:t>一般来说，你可以执行如下的安装步骤：</w:t>
      </w:r>
    </w:p>
    <w:p w:rsidR="00E4537C" w:rsidRPr="00F27C19" w:rsidRDefault="00E4537C">
      <w:pPr>
        <w:pStyle w:val="a"/>
      </w:pPr>
      <w:r w:rsidRPr="00F27C19">
        <w:t>创建一个新目录</w:t>
      </w:r>
    </w:p>
    <w:p w:rsidR="00E4537C" w:rsidRPr="00F27C19" w:rsidRDefault="00E4537C">
      <w:pPr>
        <w:pStyle w:val="a"/>
      </w:pPr>
      <w:r w:rsidRPr="00F27C19">
        <w:lastRenderedPageBreak/>
        <w:t>用arc liberate来初始化库</w:t>
      </w:r>
    </w:p>
    <w:p w:rsidR="00E4537C" w:rsidRPr="00F27C19" w:rsidRDefault="00E4537C">
      <w:pPr>
        <w:pStyle w:val="a"/>
      </w:pPr>
      <w:r w:rsidRPr="00F27C19">
        <w:t>给Phabricator添加必要的依赖</w:t>
      </w:r>
    </w:p>
    <w:p w:rsidR="00E4537C" w:rsidRPr="00F27C19" w:rsidRDefault="00E4537C">
      <w:pPr>
        <w:pStyle w:val="a"/>
      </w:pPr>
      <w:r w:rsidRPr="00F27C19">
        <w:t>在你的Phabricator配置中，或者.arcconfig文件添加对应的库，在Phabricator运行时及时加载。</w:t>
      </w:r>
    </w:p>
    <w:p w:rsidR="00E4537C" w:rsidRPr="00F27C19" w:rsidRDefault="00E4537C">
      <w:pPr>
        <w:pStyle w:val="a"/>
      </w:pPr>
      <w:r w:rsidRPr="00F27C19">
        <w:t>而后，为了添加新的代码，你可以：</w:t>
      </w:r>
    </w:p>
    <w:p w:rsidR="00E4537C" w:rsidRPr="00F27C19" w:rsidRDefault="00E4537C">
      <w:pPr>
        <w:pStyle w:val="a"/>
      </w:pPr>
      <w:r w:rsidRPr="00F27C19">
        <w:t>写或者更新类</w:t>
      </w:r>
    </w:p>
    <w:p w:rsidR="00E4537C" w:rsidRPr="00F27C19" w:rsidRDefault="00E4537C">
      <w:pPr>
        <w:pStyle w:val="a"/>
      </w:pPr>
      <w:r w:rsidRPr="00F27C19">
        <w:t>通过arc liberate来更新库的元数据</w:t>
      </w:r>
    </w:p>
    <w:p w:rsidR="00E4537C" w:rsidRPr="00F27C19" w:rsidRDefault="00E4537C">
      <w:pPr>
        <w:pStyle w:val="3"/>
        <w:rPr>
          <w:rStyle w:val="apple-converted-space"/>
          <w:rFonts w:cs="Arial"/>
          <w:color w:val="000000"/>
          <w:sz w:val="23"/>
          <w:szCs w:val="23"/>
        </w:rPr>
      </w:pPr>
      <w:bookmarkStart w:id="294" w:name="_Toc385544258"/>
      <w:r w:rsidRPr="00F27C19">
        <w:t>创建一个新库</w:t>
      </w:r>
      <w:bookmarkEnd w:id="294"/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要 </w:t>
      </w:r>
      <w:r w:rsidRPr="00F27C19">
        <w:rPr>
          <w:rStyle w:val="a5"/>
          <w:rFonts w:cs="Arial"/>
          <w:color w:val="000000"/>
          <w:sz w:val="23"/>
          <w:szCs w:val="23"/>
        </w:rPr>
        <w:t>创建一个新的libphutil库：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mkdir libcustom/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gp"/>
          <w:rFonts w:eastAsia="Adobe 黑体 Std R" w:cs="Courier New"/>
          <w:color w:val="000080"/>
        </w:rPr>
        <w:t>$ cd libcustom/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libcustom/ </w:t>
      </w:r>
      <w:r w:rsidRPr="00F27C19">
        <w:rPr>
          <w:rStyle w:val="gp"/>
          <w:rFonts w:eastAsia="Adobe 黑体 Std R" w:cs="Courier New"/>
          <w:color w:val="000080"/>
        </w:rPr>
        <w:t>$ arc liberate src/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现在，你就会看到如下的提示信息：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No library currently exists at that path...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The directory '/some/path/libcustom/src' does not exist.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Do you want to create it? [y/N] y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Creating new libphutil library in '/some/path/libcustom/src'.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Choose a name for the new library.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What do you want to name this library?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创建一个库名（在这个例子中，库名为“libcustiom”），这里要做一些初始化处理：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Writing '__phutil_library_init__.php' to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'/some/path/libcustom/src/__phutil_library_init__.php'...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Using library root at 'src'...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Mapping library...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Verifying library...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Finalizing library map...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OKAY   Library updated.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这将会写入3个文件: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src/.phutil_module_cache</w:t>
      </w:r>
      <w:r w:rsidRPr="00F27C19">
        <w:rPr>
          <w:rStyle w:val="apple-converted-space"/>
        </w:rPr>
        <w:t> </w:t>
      </w:r>
      <w:r w:rsidRPr="00F27C19">
        <w:t>这是一个缓存文件，当使用 arc liberate会更快的对库文件进行更新。你可以随时将它删除。如果你要通过版本控制检查你的库文件，你可以对这个文件添加进忽略规则（比如，.gitignore）。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lastRenderedPageBreak/>
        <w:t>src/__phutil_library_init__.php</w:t>
      </w:r>
      <w:r w:rsidRPr="00F27C19">
        <w:rPr>
          <w:rStyle w:val="apple-converted-space"/>
        </w:rPr>
        <w:t> </w:t>
      </w:r>
      <w:r w:rsidR="00D83669">
        <w:t>这里记录着</w:t>
      </w:r>
      <w:r w:rsidRPr="00F27C19">
        <w:t>库的名字，并且告知libphutil他们是已存在的库。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src/__phutil_library_map__.php</w:t>
      </w:r>
      <w:r w:rsidRPr="00F27C19">
        <w:rPr>
          <w:rStyle w:val="apple-converted-space"/>
        </w:rPr>
        <w:t> </w:t>
      </w:r>
      <w:r w:rsidRPr="00F27C19">
        <w:t xml:space="preserve">这里记录着库中所有的符号映射（函数和类），这里允许在使用arc liberate 时自动加载运行时的库和静态依赖的库。 </w:t>
      </w:r>
    </w:p>
    <w:p w:rsidR="00E4537C" w:rsidRPr="00F27C19" w:rsidRDefault="00E4537C">
      <w:pPr>
        <w:pStyle w:val="3"/>
      </w:pPr>
      <w:bookmarkStart w:id="295" w:name="linking-with-phabricator"/>
      <w:bookmarkStart w:id="296" w:name="_Toc385544259"/>
      <w:bookmarkEnd w:id="295"/>
      <w:r w:rsidRPr="00F27C19">
        <w:t>通过Phabricator连接</w:t>
      </w:r>
      <w:bookmarkEnd w:id="296"/>
    </w:p>
    <w:p w:rsidR="00E4537C" w:rsidRPr="00F27C19" w:rsidRDefault="00E4537C">
      <w:r w:rsidRPr="00F27C19">
        <w:t>如果你没有在Phabricator中使用这个库（例如，你只使用Arcanist，或者通过libphutil构建别的东西）你可以忽略这步。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但是，如果你打算在Phabricator中使用这个库，你需要通过创建一个.arcconfig文件（需要指定）并在文件中定义它们指定他们依赖。例如，你可能需要在libcustom/.arcconfig中指定这个文件路径：</w:t>
      </w:r>
      <w:r w:rsidRPr="00F27C19">
        <w:rPr>
          <w:rStyle w:val="o"/>
          <w:rFonts w:cs="Courier New"/>
          <w:color w:val="AA2211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"project_id"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"libcustom"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"load"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"phabricator/src/"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]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如何创建一</w:t>
      </w:r>
      <w:r w:rsidRPr="00F27C19">
        <w:t>个.arcc</w:t>
      </w:r>
      <w:r w:rsidRPr="00F27C19">
        <w:rPr>
          <w:rFonts w:cs="Arial"/>
          <w:color w:val="000000"/>
          <w:sz w:val="23"/>
          <w:szCs w:val="23"/>
        </w:rPr>
        <w:t>onfig文件，可以参考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5" w:history="1">
        <w:r w:rsidRPr="00F27C19">
          <w:rPr>
            <w:rStyle w:val="a6"/>
          </w:rPr>
          <w:t>Arcanist User Guide: Configuring a New Project</w:t>
        </w:r>
      </w:hyperlink>
      <w:r w:rsidRPr="00F27C19">
        <w:rPr>
          <w:rFonts w:cs="Arial"/>
          <w:color w:val="000000"/>
          <w:sz w:val="23"/>
          <w:szCs w:val="23"/>
        </w:rPr>
        <w:t>章节。通常，执行arc liberate时，会在Phabricator中执行静态分析，去寻找符号信息进行连接 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如果Phabricator没有定位到你的库，你需要指定一个指向phabricator目录的路径。</w:t>
      </w:r>
    </w:p>
    <w:p w:rsidR="00E4537C" w:rsidRPr="00F27C19" w:rsidRDefault="00E4537C">
      <w:r w:rsidRPr="00F27C19">
        <w:t>你不需要为依赖arcanist或libphuti的库进行声明，当arc liberate运行时会自动加载他们。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然后，通过load-libraries变量，来修改Phabricator配置，告诉Phabricator在运行时加载这些库：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1"/>
          <w:rFonts w:eastAsia="Adobe 黑体 Std R" w:cs="Courier New"/>
          <w:color w:val="766510"/>
        </w:rPr>
      </w:pP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s1"/>
          <w:rFonts w:eastAsia="Adobe 黑体 Std R" w:cs="Courier New"/>
          <w:color w:val="766510"/>
        </w:rPr>
        <w:t>'load-libraries'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array</w:t>
      </w:r>
      <w:r w:rsidRPr="00F27C19">
        <w:rPr>
          <w:rStyle w:val="o"/>
          <w:rFonts w:eastAsia="Adobe 黑体 Std R" w:cs="Courier New"/>
          <w:color w:val="AA2211"/>
        </w:rPr>
        <w:t>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1"/>
          <w:rFonts w:eastAsia="Adobe 黑体 Std R" w:cs="Courier New"/>
          <w:color w:val="766510"/>
        </w:rPr>
        <w:t>'libcustom'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1"/>
          <w:rFonts w:eastAsia="Adobe 黑体 Std R" w:cs="Courier New"/>
          <w:color w:val="766510"/>
        </w:rPr>
        <w:t>'libcustom/src/'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),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>
      <w:r w:rsidRPr="00F27C19">
        <w:t>现在, Phabricator 就可以自动加载你自定义库中的类了。</w:t>
      </w:r>
    </w:p>
    <w:p w:rsidR="00E4537C" w:rsidRPr="00F27C19" w:rsidRDefault="00E4537C">
      <w:pPr>
        <w:pStyle w:val="3"/>
      </w:pPr>
      <w:bookmarkStart w:id="297" w:name="writing-classes"/>
      <w:bookmarkStart w:id="298" w:name="_Toc385544260"/>
      <w:bookmarkEnd w:id="297"/>
      <w:r w:rsidRPr="00F27C19">
        <w:t>类写入</w:t>
      </w:r>
      <w:bookmarkEnd w:id="298"/>
    </w:p>
    <w:p w:rsidR="00E4537C" w:rsidRPr="00F27C19" w:rsidRDefault="00E4537C">
      <w:pPr>
        <w:rPr>
          <w:rFonts w:cs="Courier New"/>
          <w:color w:val="000000"/>
        </w:rPr>
      </w:pPr>
      <w:r w:rsidRPr="00F27C19">
        <w:t>为了写一些类，创建一个新的模块，并且把代码放在里面：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libcustom/ </w:t>
      </w:r>
      <w:r w:rsidRPr="00F27C19">
        <w:rPr>
          <w:rStyle w:val="gp"/>
          <w:rFonts w:eastAsia="Adobe 黑体 Std R" w:cs="Courier New"/>
          <w:color w:val="000080"/>
        </w:rPr>
        <w:t>$ mkdir src/example/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libcustom/ </w:t>
      </w:r>
      <w:r w:rsidRPr="00F27C19">
        <w:rPr>
          <w:rStyle w:val="gp"/>
          <w:rFonts w:eastAsia="Adobe 黑体 Std R" w:cs="Courier New"/>
          <w:color w:val="000080"/>
        </w:rPr>
        <w:t xml:space="preserve">$ nano src/example/ExampleClass.php </w:t>
      </w:r>
      <w:r w:rsidRPr="00F27C19">
        <w:rPr>
          <w:rStyle w:val="k"/>
          <w:rFonts w:eastAsia="Adobe 黑体 Std R" w:cs="Courier New"/>
          <w:color w:val="AA4000"/>
        </w:rPr>
        <w:t># Edit some code.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lastRenderedPageBreak/>
        <w:t>现在，你可以执行arc liberate来生成对应库的静态映射表</w:t>
      </w:r>
      <w:r w:rsidRPr="00F27C19">
        <w:rPr>
          <w:rFonts w:cs="Courier New"/>
        </w:rPr>
        <w:t>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libcustom/ </w:t>
      </w:r>
      <w:r w:rsidRPr="00F27C19">
        <w:rPr>
          <w:rStyle w:val="gp"/>
          <w:rFonts w:eastAsia="Adobe 黑体 Std R" w:cs="Courier New"/>
          <w:color w:val="000080"/>
        </w:rPr>
        <w:t>$ arc liberate src/</w:t>
      </w:r>
    </w:p>
    <w:p w:rsidR="00E4537C" w:rsidRPr="00F27C19" w:rsidRDefault="00E4537C">
      <w:r w:rsidRPr="00F27C19">
        <w:t>这个操作将会重新生成库文件的静态映射表。</w:t>
      </w:r>
    </w:p>
    <w:p w:rsidR="00E4537C" w:rsidRPr="00F27C19" w:rsidRDefault="00E4537C">
      <w:pPr>
        <w:pStyle w:val="2"/>
      </w:pPr>
      <w:bookmarkStart w:id="299" w:name="what-you-can-extend-and"/>
      <w:bookmarkStart w:id="300" w:name="_Toc385544261"/>
      <w:bookmarkEnd w:id="299"/>
      <w:r w:rsidRPr="00F27C19">
        <w:t>你可以扩展和引用的库</w:t>
      </w:r>
      <w:bookmarkEnd w:id="300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libphutil，Arcanist和Phabricator是严格的扩展类，并且方法和属性都是可见的。大多数类都被标记为final，且方法都要求可见（protected或private）。这种严格要求的目的，在你清楚哪些可以安全的扩展，访问，以及调用之后，你的代码需要作为上游修改能保持其功能继续工作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当你开发要和libphtil，Arcanist和Phabricator一起工作的库，你应该对方法实现，属性的可视性和扩展标记为@stable的类十分谨慎。他们应该在在文档中明确标记(例如: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6" w:history="1">
        <w:r w:rsidRPr="00F27C19">
          <w:rPr>
            <w:rStyle w:val="a6"/>
          </w:rPr>
          <w:t>AbstractDirectedGraph</w:t>
        </w:r>
      </w:hyperlink>
      <w:r w:rsidRPr="00F27C19">
        <w:rPr>
          <w:rFonts w:cs="Arial"/>
          <w:color w:val="000000"/>
          <w:sz w:val="23"/>
          <w:szCs w:val="23"/>
        </w:rPr>
        <w:t>)。</w:t>
      </w:r>
      <w:r w:rsidRPr="00F27C19">
        <w:rPr>
          <w:color w:val="000000"/>
          <w:sz w:val="23"/>
          <w:szCs w:val="23"/>
        </w:rPr>
        <w:t xml:space="preserve"> </w:t>
      </w:r>
      <w:r w:rsidRPr="00F27C19">
        <w:rPr>
          <w:rFonts w:cs="Arial"/>
          <w:color w:val="000000"/>
          <w:sz w:val="23"/>
          <w:szCs w:val="23"/>
        </w:rPr>
        <w:t>这些对外接口是用于扩展的。</w:t>
      </w:r>
    </w:p>
    <w:p w:rsidR="00E4537C" w:rsidRPr="00F27C19" w:rsidRDefault="00E4537C">
      <w:r w:rsidRPr="00F27C19">
        <w:t>如果你要扩展一个类，但是这个类没有被标记为@stable，这里给你提供一些办法:</w:t>
      </w:r>
    </w:p>
    <w:p w:rsidR="00E4537C" w:rsidRPr="00F27C19" w:rsidRDefault="00E4537C">
      <w:pPr>
        <w:pStyle w:val="a"/>
      </w:pPr>
      <w:r w:rsidRPr="00F27C19">
        <w:t>好办法: 如果可能，使用组内存在的</w:t>
      </w:r>
      <w:r w:rsidR="00FC7BD4">
        <w:rPr>
          <w:rFonts w:hint="eastAsia"/>
        </w:rPr>
        <w:t>类</w:t>
      </w:r>
      <w:r w:rsidRPr="00F27C19">
        <w:t>，而非为了你需要的特性去重新构建。</w:t>
      </w:r>
    </w:p>
    <w:p w:rsidR="00E4537C" w:rsidRPr="00F27C19" w:rsidRDefault="00E4537C">
      <w:pPr>
        <w:pStyle w:val="a"/>
      </w:pPr>
      <w:r w:rsidRPr="00F27C19">
        <w:t>好办法: 查阅文档，寻找一个更好的办法去完成你想要做的事。</w:t>
      </w:r>
    </w:p>
    <w:p w:rsidR="00E4537C" w:rsidRPr="00F27C19" w:rsidRDefault="00E4537C">
      <w:pPr>
        <w:pStyle w:val="a"/>
      </w:pPr>
      <w:r w:rsidRPr="00F27C19">
        <w:t>好办法: 让我们了解你需要什么样的实例，我们可以将类群树做的更灵活，或可配置，或这可以给你指条明路，再或为什么你的功能完成不了。</w:t>
      </w:r>
    </w:p>
    <w:p w:rsidR="00E4537C" w:rsidRPr="00F27C19" w:rsidRDefault="00E4537C">
      <w:pPr>
        <w:pStyle w:val="a"/>
      </w:pPr>
      <w:r w:rsidRPr="00F27C19">
        <w:t>不推荐的办法:  发给我们一个补丁，移除“final”标记（或把“protected”或“private”改为“public”）。我们同城不会允许这些打上这些补丁，除非有特别好的理由证明现在的做法是错误的。</w:t>
      </w:r>
    </w:p>
    <w:p w:rsidR="00E4537C" w:rsidRPr="00F27C19" w:rsidRDefault="00E4537C">
      <w:pPr>
        <w:pStyle w:val="a"/>
      </w:pPr>
      <w:r w:rsidRPr="00F27C19">
        <w:t>不推荐的办法: 创建一个点对点的本地分支，并且在你的代码副本中移除“final”标记。这将会使你以后升级代码变的十分困难。</w:t>
      </w:r>
    </w:p>
    <w:p w:rsidR="00E4537C" w:rsidRPr="00F27C19" w:rsidRDefault="00E4537C">
      <w:pPr>
        <w:pStyle w:val="a"/>
      </w:pPr>
      <w:r w:rsidRPr="00F27C19">
        <w:t>不推荐的办法: 使用映射，违背关键字可视化。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01" w:name="_Toc385544262"/>
      <w:r w:rsidRPr="00F27C19">
        <w:t>Notifications 使用教程：安装和配置</w:t>
      </w:r>
      <w:bookmarkEnd w:id="301"/>
    </w:p>
    <w:p w:rsidR="00E4537C" w:rsidRPr="00F27C19" w:rsidRDefault="00E4537C">
      <w:pPr>
        <w:pStyle w:val="3"/>
      </w:pPr>
      <w:bookmarkStart w:id="302" w:name="_Toc385544263"/>
      <w:r w:rsidRPr="00F27C19">
        <w:t>概述</w:t>
      </w:r>
      <w:bookmarkEnd w:id="302"/>
    </w:p>
    <w:p w:rsidR="00E4537C" w:rsidRPr="00F27C19" w:rsidRDefault="00E4537C">
      <w:r w:rsidRPr="00F27C19">
        <w:t>在默认情况下，Phabricator通过邮件或内置应用提醒事件，来传递信息（比如，用户创建了一些任务; 或在回查时，对代码进行了评论）。</w:t>
      </w:r>
    </w:p>
    <w:p w:rsidR="00E4537C" w:rsidRPr="00F27C19" w:rsidRDefault="00E4537C">
      <w:r w:rsidRPr="00F27C19">
        <w:t>Phabricator 也可以配置为在实时处理时进行通知/提醒，当有事件发生或一个对象更新，就可以通过弹出一个消息窗口的形式（可以在任意浏览器中打开）。</w:t>
      </w:r>
    </w:p>
    <w:p w:rsidR="00E4537C" w:rsidRPr="00F27C19" w:rsidRDefault="00E4537C">
      <w:pPr>
        <w:rPr>
          <w:rStyle w:val="apple-converted-space"/>
        </w:rPr>
      </w:pPr>
      <w:r w:rsidRPr="00F27C19">
        <w:t>开启实时提醒：</w:t>
      </w:r>
    </w:p>
    <w:p w:rsidR="00E4537C" w:rsidRPr="00F27C19" w:rsidRDefault="00E4537C">
      <w:pPr>
        <w:pStyle w:val="a"/>
      </w:pPr>
      <w:r w:rsidRPr="00F27C19">
        <w:rPr>
          <w:rStyle w:val="apple-converted-space"/>
        </w:rPr>
        <w:t>将 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notification.enabled</w:t>
      </w:r>
      <w:r w:rsidRPr="00F27C19">
        <w:rPr>
          <w:rStyle w:val="apple-converted-space"/>
        </w:rPr>
        <w:t> 置为“开启”状态</w:t>
      </w:r>
    </w:p>
    <w:p w:rsidR="00E4537C" w:rsidRPr="00F27C19" w:rsidRDefault="00E4537C">
      <w:pPr>
        <w:pStyle w:val="a"/>
      </w:pPr>
      <w:r w:rsidRPr="00F27C19">
        <w:t>运行提示服务器（下文会有介绍）</w:t>
      </w:r>
    </w:p>
    <w:p w:rsidR="00E4537C" w:rsidRPr="00F27C19" w:rsidRDefault="00E4537C">
      <w:r w:rsidRPr="00F27C19">
        <w:lastRenderedPageBreak/>
        <w:t>本节将会介绍一些处理细节。</w:t>
      </w:r>
    </w:p>
    <w:p w:rsidR="00E4537C" w:rsidRPr="00F27C19" w:rsidRDefault="00E4537C">
      <w:pPr>
        <w:pStyle w:val="3"/>
      </w:pPr>
      <w:bookmarkStart w:id="303" w:name="_Toc385544264"/>
      <w:r w:rsidRPr="00F27C19">
        <w:t>运行</w:t>
      </w:r>
      <w:r w:rsidRPr="00F27C19">
        <w:rPr>
          <w:rFonts w:cs="Adobe 黑体 Std R"/>
        </w:rPr>
        <w:t xml:space="preserve"> </w:t>
      </w:r>
      <w:r w:rsidRPr="00F27C19">
        <w:t>Aphlict 服务器</w:t>
      </w:r>
      <w:bookmarkEnd w:id="303"/>
    </w:p>
    <w:p w:rsidR="00E4537C" w:rsidRPr="00F27C19" w:rsidRDefault="00E4537C">
      <w:r w:rsidRPr="00F27C19">
        <w:t>Phabricator 使用Aphlict（Node.js服务器）实现实时提醒。为了让其运行起来:</w:t>
      </w:r>
    </w:p>
    <w:p w:rsidR="00E4537C" w:rsidRPr="00F27C19" w:rsidRDefault="00E4537C">
      <w:pPr>
        <w:pStyle w:val="a"/>
        <w:rPr>
          <w:rStyle w:val="apple-converted-space"/>
        </w:rPr>
      </w:pPr>
      <w:r w:rsidRPr="00F27C19">
        <w:t>安装 node.js.</w:t>
      </w:r>
    </w:p>
    <w:p w:rsidR="00E4537C" w:rsidRPr="00F27C19" w:rsidRDefault="00E4537C">
      <w:pPr>
        <w:pStyle w:val="a"/>
      </w:pPr>
      <w:r w:rsidRPr="00F27C19">
        <w:rPr>
          <w:rStyle w:val="apple-converted-space"/>
        </w:rPr>
        <w:t>运行 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bin/aphlict</w:t>
      </w:r>
      <w:r w:rsidRPr="00F27C19">
        <w:rPr>
          <w:rStyle w:val="apple-converted-space"/>
        </w:rPr>
        <w:t> </w:t>
      </w:r>
      <w:r w:rsidRPr="00F27C19">
        <w:t>(这个脚本需要使用root权限运行).</w:t>
      </w:r>
    </w:p>
    <w:p w:rsidR="00E4537C" w:rsidRPr="00F27C19" w:rsidRDefault="00E4537C">
      <w:r w:rsidRPr="00F27C19">
        <w:t>为了让Aphlict服务器工作，需要监听843和22280端口。你可以通过notification.client-uri变量来配置第二个端口（22280端口），但是843端口已经被闪存使用，所以不能改变。特殊是，当你运行EC2服务，你需要打开这两个端口在服务器上的安全组配置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你可能需要调整如下设置: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notification.client-uri</w:t>
      </w:r>
      <w:r w:rsidRPr="00F27C19">
        <w:rPr>
          <w:rStyle w:val="apple-converted-space"/>
        </w:rPr>
        <w:t> </w:t>
      </w:r>
      <w:r w:rsidRPr="00F27C19">
        <w:t>面向外部主机和端口，为了即使听取通告，需要和浏览器相连接。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notification.server-uri</w:t>
      </w:r>
      <w:r w:rsidRPr="00F27C19">
        <w:rPr>
          <w:rStyle w:val="apple-converted-space"/>
        </w:rPr>
        <w:t> 面向内部主机和端口，连接Phabricator，以便发送通告。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notification.log</w:t>
      </w:r>
      <w:r w:rsidRPr="00F27C19">
        <w:rPr>
          <w:rStyle w:val="apple-converted-space"/>
        </w:rPr>
        <w:t> </w:t>
      </w:r>
      <w:r w:rsidRPr="00F27C19">
        <w:t>确定服务器日志文件的位置。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notification.user</w:t>
      </w:r>
      <w:r w:rsidRPr="00F27C19">
        <w:rPr>
          <w:rStyle w:val="apple-converted-space"/>
        </w:rPr>
        <w:t> </w:t>
      </w:r>
      <w:r w:rsidRPr="00F27C19">
        <w:t>非root用户可访问特殊端口，这里权限会下放并根据用户名进行绑定。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notification.pid</w:t>
      </w:r>
      <w:r w:rsidRPr="00F27C19">
        <w:rPr>
          <w:rStyle w:val="apple-converted-space"/>
        </w:rPr>
        <w:t> </w:t>
      </w:r>
      <w:r w:rsidRPr="00F27C19">
        <w:t>当aphlict服务器重启时，Pidfile文件可用来停止任何运行的服务器。</w:t>
      </w:r>
    </w:p>
    <w:p w:rsidR="00E4537C" w:rsidRPr="00F27C19" w:rsidRDefault="00E4537C">
      <w:r w:rsidRPr="00F27C19">
        <w:t>在多数例子中，它是默认使用的，除非你在notification.user中设置了合法的系统用户，而后Aphlict就不是以root用户运行了。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确认服务器状态</w:t>
      </w:r>
    </w:p>
    <w:p w:rsidR="00E4537C" w:rsidRPr="00F27C19" w:rsidRDefault="00E4537C">
      <w:r w:rsidRPr="00F27C19">
        <w:t>访问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/notification/status/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来验证服务器是否是可操作的。</w:t>
      </w:r>
      <w:r w:rsidRPr="00F27C19">
        <w:t>当服务器工作时，你应该能看到一张显示属性的表，例如，时间和连接/消息数量。如果服务器停止工作，你应该会看到错误信息。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测试服务器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最简单的测试服务器的方法就是，让两个用户登陆，并提交相同的Maniphest任务或者Differential修订。他们将会在浏览器上看到有关于他们操作的提示。</w:t>
      </w:r>
    </w:p>
    <w:p w:rsidR="00E4537C" w:rsidRPr="00F27C19" w:rsidRDefault="00E4537C">
      <w:pPr>
        <w:shd w:val="clear" w:color="auto" w:fill="DAEAF3"/>
        <w:spacing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NOTE: 这个方案有时会十分麻烦。有些时候，会有更好的测试工具。</w:t>
      </w:r>
    </w:p>
    <w:p w:rsidR="00E4537C" w:rsidRPr="00F27C19" w:rsidRDefault="00E4537C">
      <w:pPr>
        <w:pStyle w:val="3"/>
        <w:shd w:val="clear" w:color="auto" w:fill="FFFFFF"/>
        <w:spacing w:before="120" w:after="120" w:line="330" w:lineRule="atLeast"/>
      </w:pPr>
      <w:bookmarkStart w:id="304" w:name="_Toc385544265"/>
      <w:r w:rsidRPr="00F27C19">
        <w:rPr>
          <w:rFonts w:cs="Arial"/>
          <w:color w:val="000000"/>
          <w:sz w:val="23"/>
          <w:szCs w:val="23"/>
        </w:rPr>
        <w:t>调试服务器错误</w:t>
      </w:r>
      <w:bookmarkEnd w:id="304"/>
    </w:p>
    <w:p w:rsidR="00E4537C" w:rsidRPr="00F27C19" w:rsidRDefault="00E4537C">
      <w:pPr>
        <w:rPr>
          <w:rFonts w:cs="Courier New"/>
          <w:color w:val="000000"/>
        </w:rPr>
      </w:pPr>
      <w:r w:rsidRPr="00F27C19">
        <w:t>你可以在前端运行aphlict: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sudo ./bin/aphlict --foreground</w:t>
      </w:r>
    </w:p>
    <w:p w:rsidR="00E4537C" w:rsidRPr="00F27C19" w:rsidRDefault="00E4537C">
      <w:pPr>
        <w:rPr>
          <w:rStyle w:val="apple-converted-space"/>
          <w:rFonts w:cs="Arial"/>
          <w:color w:val="000000"/>
          <w:sz w:val="23"/>
          <w:szCs w:val="23"/>
        </w:rPr>
      </w:pPr>
      <w:r w:rsidRPr="00F27C19">
        <w:t>你可以以命令行的方式运行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support/aphlict/client/aphlict_test_client.php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连接到</w:t>
      </w:r>
      <w:r w:rsidRPr="00F27C19">
        <w:t>Aphlict 服务器。客户端将会在标准输出端看到相应的信息输出。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你可以设置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notification.debug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变量，从而获取更多的输出信息。</w:t>
      </w:r>
    </w:p>
    <w:p w:rsidR="00E4537C" w:rsidRPr="00F27C19" w:rsidRDefault="00E4537C">
      <w:r w:rsidRPr="00F27C19">
        <w:lastRenderedPageBreak/>
        <w:t>服务器也可以生成一个日志文件，默认在/var/log/aphlict.log中。你可以通过修改notification.log变量来修改日子存储的位置。这些日志可能会包含对解决问题很有帮助的信息。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05" w:name="_Toc385544266"/>
      <w:r w:rsidRPr="00F27C19">
        <w:t>Owners Tool 使用教程</w:t>
      </w:r>
      <w:bookmarkEnd w:id="305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使用定义和/或监控你关心的代码段。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306" w:name="_Toc385544267"/>
      <w:r w:rsidRPr="00F27C19">
        <w:t>工具包</w:t>
      </w:r>
      <w:bookmarkEnd w:id="306"/>
    </w:p>
    <w:p w:rsidR="00E4537C" w:rsidRPr="00F27C19" w:rsidRDefault="00E4537C">
      <w:r w:rsidRPr="00F27C19">
        <w:t>工具允许你通过指定一组路径，来定义一个代码包。这个包可以用来监视这些路径。例如，它可以使用Herald规则和“相关提交”的特性（见下文）。</w:t>
      </w:r>
    </w:p>
    <w:p w:rsidR="00E4537C" w:rsidRPr="00F27C19" w:rsidRDefault="00E4537C">
      <w:pPr>
        <w:pStyle w:val="3"/>
      </w:pPr>
      <w:bookmarkStart w:id="307" w:name="_Toc385544268"/>
      <w:r w:rsidRPr="00F27C19">
        <w:t>相关提交</w:t>
      </w:r>
      <w:bookmarkEnd w:id="307"/>
    </w:p>
    <w:p w:rsidR="00E4537C" w:rsidRPr="00F27C19" w:rsidRDefault="00E4537C">
      <w:r w:rsidRPr="00F27C19">
        <w:t>一旦工具包定义完成，之后的所有提交/修改，只要与工具包中的路径匹配的，都会在工具包中标记为“相关提交”。</w:t>
      </w:r>
    </w:p>
    <w:p w:rsidR="00E4537C" w:rsidRPr="00F27C19" w:rsidRDefault="00E4537C">
      <w:pPr>
        <w:pStyle w:val="3"/>
      </w:pPr>
      <w:bookmarkStart w:id="308" w:name="_Toc385544269"/>
      <w:r w:rsidRPr="00F27C19">
        <w:t>需要注意的提交</w:t>
      </w:r>
      <w:bookmarkEnd w:id="308"/>
    </w:p>
    <w:p w:rsidR="00E4537C" w:rsidRPr="00F27C19" w:rsidRDefault="00380EC3">
      <w:r>
        <w:t>工具可以让包的</w:t>
      </w:r>
      <w:r w:rsidR="00E4537C" w:rsidRPr="00F27C19">
        <w:t>拥有</w:t>
      </w:r>
      <w:r>
        <w:rPr>
          <w:rFonts w:hint="eastAsia"/>
        </w:rPr>
        <w:t>者</w:t>
      </w:r>
      <w:r w:rsidR="00E4537C" w:rsidRPr="00F27C19">
        <w:t>监视那些他们关心的提交。如果“审核机制”在一个包中处于开启状态，一个相关的代码提交将会被标记为“需要注意”，当：</w:t>
      </w:r>
    </w:p>
    <w:p w:rsidR="00E4537C" w:rsidRPr="00F27C19" w:rsidRDefault="00E4537C">
      <w:pPr>
        <w:pStyle w:val="a"/>
      </w:pPr>
      <w:r w:rsidRPr="00F27C19">
        <w:t>没有一个工具包去撰写或回查。</w:t>
      </w:r>
    </w:p>
    <w:p w:rsidR="00E4537C" w:rsidRPr="00F27C19" w:rsidRDefault="00E4537C">
      <w:pPr>
        <w:pStyle w:val="a"/>
      </w:pPr>
      <w:r w:rsidRPr="00F27C19">
        <w:t>在修订中没有找到提交。</w:t>
      </w:r>
    </w:p>
    <w:p w:rsidR="00E4537C" w:rsidRPr="00F27C19" w:rsidRDefault="00E4537C">
      <w:pPr>
        <w:pStyle w:val="a"/>
      </w:pPr>
      <w:r w:rsidRPr="00F27C19">
        <w:t>提交版本的作者无法识别。</w:t>
      </w:r>
    </w:p>
    <w:p w:rsidR="00E4537C" w:rsidRPr="00F27C19" w:rsidRDefault="00E4537C">
      <w:pPr>
        <w:pStyle w:val="a"/>
      </w:pPr>
      <w:r w:rsidRPr="00F27C19">
        <w:t>作者或这回查者指出提交版本与Differential修订有所不同。</w:t>
      </w:r>
    </w:p>
    <w:p w:rsidR="00E4537C" w:rsidRPr="00F27C19" w:rsidRDefault="00E4537C">
      <w:r w:rsidRPr="00F27C19">
        <w:t>当对某个版本比较担心，在工具包允许或指定这个版本，可通过点击“Audit Status”直接连接。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09" w:name="_Toc385544270"/>
      <w:r w:rsidRPr="00F27C19">
        <w:t>Phame 使用教程</w:t>
      </w:r>
      <w:bookmarkEnd w:id="309"/>
    </w:p>
    <w:p w:rsidR="00E4537C" w:rsidRPr="00F27C19" w:rsidRDefault="00E4537C">
      <w:r w:rsidRPr="00F27C19">
        <w:t>在这过程中，你可以和别人分享你的想法个情感。</w:t>
      </w:r>
    </w:p>
    <w:p w:rsidR="00E4537C" w:rsidRPr="00F27C19" w:rsidRDefault="00E4537C">
      <w:pPr>
        <w:pStyle w:val="3"/>
      </w:pPr>
      <w:bookmarkStart w:id="310" w:name="_Toc385544271"/>
      <w:r w:rsidRPr="00F27C19">
        <w:t>概述</w:t>
      </w:r>
      <w:bookmarkEnd w:id="310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Phame是一个简易的博客平台。你可以撰写一些对你可见的文章。 之后，你可以发布这些文章，可以设置文章的访问权限。你还可以添加文章到博客来，增添你的文章覆盖范围。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总而言之, Phame的目的是帮助个</w:t>
      </w:r>
      <w:r w:rsidRPr="00F27C19">
        <w:t>人传递他们的思想。因此，有针对行的设计策略偏向于个人，而不是整个集体。</w:t>
      </w:r>
    </w:p>
    <w:p w:rsidR="00E4537C" w:rsidRPr="00F27C19" w:rsidRDefault="00E4537C">
      <w:pPr>
        <w:pStyle w:val="3"/>
      </w:pPr>
      <w:bookmarkStart w:id="311" w:name="_Toc385544272"/>
      <w:r w:rsidRPr="00F27C19">
        <w:lastRenderedPageBreak/>
        <w:t>草稿</w:t>
      </w:r>
      <w:bookmarkEnd w:id="311"/>
    </w:p>
    <w:p w:rsidR="00E4537C" w:rsidRPr="00F27C19" w:rsidRDefault="00E4537C">
      <w:r w:rsidRPr="00F27C19">
        <w:t>草稿是绝对私人的。</w:t>
      </w:r>
    </w:p>
    <w:p w:rsidR="00E4537C" w:rsidRPr="00F27C19" w:rsidRDefault="00E4537C">
      <w:pPr>
        <w:pStyle w:val="3"/>
      </w:pPr>
      <w:bookmarkStart w:id="312" w:name="_Toc385544273"/>
      <w:r w:rsidRPr="00F27C19">
        <w:t>帖子</w:t>
      </w:r>
      <w:bookmarkEnd w:id="312"/>
    </w:p>
    <w:p w:rsidR="00E4537C" w:rsidRPr="00F27C19" w:rsidRDefault="00E4537C">
      <w:r w:rsidRPr="00F27C19">
        <w:t>发帖功能针对于那些能访问到你博客的人。</w:t>
      </w:r>
    </w:p>
    <w:p w:rsidR="00E4537C" w:rsidRPr="00F27C19" w:rsidRDefault="00E4537C">
      <w:pPr>
        <w:pStyle w:val="3"/>
      </w:pPr>
      <w:bookmarkStart w:id="313" w:name="_Toc385544274"/>
      <w:r w:rsidRPr="00F27C19">
        <w:t>博客</w:t>
      </w:r>
      <w:bookmarkEnd w:id="313"/>
    </w:p>
    <w:p w:rsidR="00E4537C" w:rsidRPr="00F27C19" w:rsidRDefault="00E4537C">
      <w:r w:rsidRPr="00F27C19">
        <w:t>博客可以汇集帖子。每个博客都有相关的元数据，比如，名字、描述和把帖子添加到博客的人。每个博主可以编辑博客的元数据，或者将博客完全删除。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现在，博客将对外网访问是十分有效的，例如：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blog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yourcompany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com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通过配置相关的选项，来修改你的DNS权限和Phabticator实例。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NOTE:从一个给定博客中删除一个比较大型的博客，不以为着那些帖子也和博客一起被删除了。相反，这个操作只是消除了对元数据的编辑，以及发布博客的能力。</w:t>
      </w:r>
      <w:r w:rsidRPr="00F27C19">
        <w:rPr>
          <w:rFonts w:cs="Arial"/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314" w:name="comment-widgets"/>
      <w:bookmarkStart w:id="315" w:name="_Toc385544275"/>
      <w:bookmarkEnd w:id="314"/>
      <w:r w:rsidRPr="00F27C19">
        <w:t>评论工具</w:t>
      </w:r>
      <w:bookmarkEnd w:id="315"/>
    </w:p>
    <w:p w:rsidR="00E4537C" w:rsidRPr="00F27C19" w:rsidRDefault="00E4537C">
      <w:r w:rsidRPr="00F27C19">
        <w:t>Phame 提供源于Facebook和Disqus的评论工具。想要使用这些工具，需要Phabricator的管理员将这个实例进行开启。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16" w:name="_Toc385544276"/>
      <w:r w:rsidRPr="00F27C19">
        <w:t>下一步</w:t>
      </w:r>
      <w:bookmarkEnd w:id="316"/>
    </w:p>
    <w:p w:rsidR="00E4537C" w:rsidRPr="00F27C19" w:rsidRDefault="00E4537C">
      <w:pPr>
        <w:pStyle w:val="a"/>
      </w:pPr>
      <w:r w:rsidRPr="00F27C19">
        <w:rPr>
          <w:rFonts w:cs="Arial"/>
          <w:color w:val="000000"/>
          <w:sz w:val="23"/>
          <w:szCs w:val="23"/>
        </w:rPr>
        <w:t>Phame 是一个较新且十分基本的功能。请给我们以反馈，以便我们完善这个功能！ 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7" w:history="1">
        <w:r w:rsidRPr="00F27C19">
          <w:rPr>
            <w:rStyle w:val="a6"/>
          </w:rPr>
          <w:t>Give Feedback! Get Support!</w:t>
        </w:r>
      </w:hyperlink>
      <w:r w:rsidRPr="00F27C19">
        <w:rPr>
          <w:rFonts w:cs="Arial"/>
          <w:color w:val="000000"/>
          <w:sz w:val="23"/>
          <w:szCs w:val="23"/>
        </w:rPr>
        <w:t>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17" w:name="_Toc385544277"/>
      <w:r w:rsidRPr="00F27C19">
        <w:t>Phriction 使用教程</w:t>
      </w:r>
      <w:bookmarkEnd w:id="317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对你的使用（文明？）历史进行详细记录。</w:t>
      </w:r>
    </w:p>
    <w:p w:rsidR="00E4537C" w:rsidRPr="00F27C19" w:rsidRDefault="00E4537C">
      <w:pPr>
        <w:pStyle w:val="3"/>
      </w:pPr>
      <w:bookmarkStart w:id="318" w:name="_Toc385544278"/>
      <w:r w:rsidRPr="00F27C19">
        <w:t>概述</w:t>
      </w:r>
      <w:bookmarkEnd w:id="318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Phriction是一个小型wiki。你可以编辑页面，并且你所写东西将会保留在那里。其他人将会在之后看到它。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Phriction 是一个较新且十分基本的功能。请给我们以反馈，以便我们完善这个功能！ 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8" w:history="1">
        <w:r w:rsidRPr="00F27C19">
          <w:rPr>
            <w:rStyle w:val="a6"/>
          </w:rPr>
          <w:t>Give Feedback! Get Support!</w:t>
        </w:r>
      </w:hyperlink>
      <w:r w:rsidRPr="00F27C19">
        <w:rPr>
          <w:rFonts w:cs="Arial"/>
          <w:color w:val="000000"/>
          <w:sz w:val="23"/>
          <w:szCs w:val="23"/>
        </w:rPr>
        <w:t>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3"/>
      </w:pPr>
      <w:bookmarkStart w:id="319" w:name="_Toc385544279"/>
      <w:r w:rsidRPr="00F27C19">
        <w:lastRenderedPageBreak/>
        <w:t>Remarkup 参考</w:t>
      </w:r>
      <w:bookmarkEnd w:id="319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介绍如何写文本主体; 这是你的声音，所以你就可以在争论中获胜。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320" w:name="_Toc385544280"/>
      <w:r w:rsidRPr="00F27C19">
        <w:t>概述</w:t>
      </w:r>
      <w:bookmarkEnd w:id="320"/>
    </w:p>
    <w:p w:rsidR="00E4537C" w:rsidRPr="00F27C19" w:rsidRDefault="00E4537C">
      <w:r w:rsidRPr="00F27C19">
        <w:t>Phabricator 使用了一种轻量级标记语言，叫做“Remarkup”，其他类似的标记语言有Markdown和Wiki markup。</w:t>
      </w:r>
    </w:p>
    <w:p w:rsidR="00E4537C" w:rsidRPr="00F27C19" w:rsidRDefault="00E4537C">
      <w:r w:rsidRPr="00F27C19">
        <w:t>本章将会阐述这些文本格式是如何在Remarkup中使用的。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321" w:name="_Toc385544281"/>
      <w:r w:rsidRPr="00F27C19">
        <w:t>快速参考</w:t>
      </w:r>
      <w:bookmarkEnd w:id="321"/>
    </w:p>
    <w:p w:rsidR="00E4537C" w:rsidRPr="00F27C19" w:rsidRDefault="00E4537C">
      <w:r w:rsidRPr="00F27C19">
        <w:t>所有语法解释都在下文中，但是这个是个对于Remarkup快速的文本格式教程。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这些都是内联样式，可以应用于大多数文本: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o"/>
          <w:rFonts w:eastAsia="Adobe 黑体 Std R" w:cs="Courier New"/>
          <w:color w:val="AA2211"/>
        </w:rPr>
        <w:t>**</w:t>
      </w:r>
      <w:r w:rsidRPr="00F27C19">
        <w:rPr>
          <w:rStyle w:val="no"/>
          <w:rFonts w:eastAsia="Adobe 黑体 Std R" w:cs="Courier New"/>
          <w:color w:val="000A65"/>
        </w:rPr>
        <w:t>bold</w:t>
      </w:r>
      <w:r w:rsidRPr="00F27C19">
        <w:rPr>
          <w:rStyle w:val="o"/>
          <w:rFonts w:eastAsia="Adobe 黑体 Std R" w:cs="Courier New"/>
          <w:color w:val="AA2211"/>
        </w:rPr>
        <w:t>**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c"/>
          <w:rFonts w:eastAsia="Adobe 黑体 Std R" w:cs="Courier New"/>
          <w:color w:val="74777D"/>
        </w:rPr>
        <w:t>//italic// ##monospaced## `monospaced` ~~deleted~~ __underlined__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D123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rX123</w:t>
      </w:r>
      <w:r w:rsidRPr="00F27C19">
        <w:rPr>
          <w:rFonts w:eastAsia="Adobe 黑体 Std R" w:cs="Courier New"/>
          <w:color w:val="000000"/>
        </w:rPr>
        <w:t xml:space="preserve">           </w:t>
      </w:r>
      <w:r w:rsidRPr="00F27C19">
        <w:rPr>
          <w:rStyle w:val="c"/>
          <w:rFonts w:eastAsia="Adobe 黑体 Std R" w:cs="Courier New"/>
          <w:color w:val="74777D"/>
        </w:rPr>
        <w:t># Link to Objects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D123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            </w:t>
      </w:r>
      <w:r w:rsidRPr="00F27C19">
        <w:rPr>
          <w:rStyle w:val="c"/>
          <w:rFonts w:eastAsia="Adobe 黑体 Std R" w:cs="Courier New"/>
          <w:color w:val="74777D"/>
        </w:rPr>
        <w:t># Link to Objects (Full Name)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F123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                   </w:t>
      </w:r>
      <w:r w:rsidRPr="00F27C19">
        <w:rPr>
          <w:rStyle w:val="c"/>
          <w:rFonts w:eastAsia="Adobe 黑体 Std R" w:cs="Courier New"/>
          <w:color w:val="74777D"/>
        </w:rPr>
        <w:t># Embed Images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@</w:t>
      </w:r>
      <w:r w:rsidRPr="00F27C19">
        <w:rPr>
          <w:rStyle w:val="no"/>
          <w:rFonts w:eastAsia="Adobe 黑体 Std R" w:cs="Courier New"/>
          <w:color w:val="000A65"/>
        </w:rPr>
        <w:t>username</w:t>
      </w:r>
      <w:r w:rsidRPr="00F27C19">
        <w:rPr>
          <w:rFonts w:eastAsia="Adobe 黑体 Std R" w:cs="Courier New"/>
          <w:color w:val="000000"/>
        </w:rPr>
        <w:t xml:space="preserve">                 </w:t>
      </w:r>
      <w:r w:rsidRPr="00F27C19">
        <w:rPr>
          <w:rStyle w:val="c"/>
          <w:rFonts w:eastAsia="Adobe 黑体 Std R" w:cs="Courier New"/>
          <w:color w:val="74777D"/>
        </w:rPr>
        <w:t># Mention a user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wiki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page</w:t>
      </w:r>
      <w:r w:rsidRPr="00F27C19">
        <w:rPr>
          <w:rStyle w:val="o"/>
          <w:rFonts w:eastAsia="Adobe 黑体 Std R" w:cs="Courier New"/>
          <w:color w:val="AA2211"/>
        </w:rPr>
        <w:t>]]</w:t>
      </w:r>
      <w:r w:rsidRPr="00F27C19">
        <w:rPr>
          <w:rFonts w:eastAsia="Adobe 黑体 Std R" w:cs="Courier New"/>
          <w:color w:val="000000"/>
        </w:rPr>
        <w:t xml:space="preserve">             </w:t>
      </w:r>
      <w:r w:rsidRPr="00F27C19">
        <w:rPr>
          <w:rStyle w:val="c"/>
          <w:rFonts w:eastAsia="Adobe 黑体 Std R" w:cs="Courier New"/>
          <w:color w:val="74777D"/>
        </w:rPr>
        <w:t># Link to Phriction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wiki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page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name</w:t>
      </w:r>
      <w:r w:rsidRPr="00F27C19">
        <w:rPr>
          <w:rStyle w:val="o"/>
          <w:rFonts w:eastAsia="Adobe 黑体 Std R" w:cs="Courier New"/>
          <w:color w:val="AA2211"/>
        </w:rPr>
        <w:t>]]</w:t>
      </w: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Named link to Phriction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xyz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              </w:t>
      </w:r>
      <w:r w:rsidRPr="00F27C19">
        <w:rPr>
          <w:rStyle w:val="c"/>
          <w:rFonts w:eastAsia="Adobe 黑体 Std R" w:cs="Courier New"/>
          <w:color w:val="74777D"/>
        </w:rPr>
        <w:t># Link to web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xyz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name</w:t>
      </w:r>
      <w:r w:rsidRPr="00F27C19">
        <w:rPr>
          <w:rStyle w:val="o"/>
          <w:rFonts w:eastAsia="Adobe 黑体 Std R" w:cs="Courier New"/>
          <w:color w:val="AA2211"/>
        </w:rPr>
        <w:t>]]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74777D"/>
        </w:rPr>
        <w:t># Named link to web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[</w:t>
      </w:r>
      <w:r w:rsidRPr="00F27C19">
        <w:rPr>
          <w:rStyle w:val="no"/>
          <w:rFonts w:eastAsia="Adobe 黑体 Std R" w:cs="Courier New"/>
          <w:color w:val="000A65"/>
        </w:rPr>
        <w:t>name</w:t>
      </w:r>
      <w:r w:rsidRPr="00F27C19">
        <w:rPr>
          <w:rStyle w:val="o"/>
          <w:rFonts w:eastAsia="Adobe 黑体 Std R" w:cs="Courier New"/>
          <w:color w:val="AA2211"/>
        </w:rPr>
        <w:t>](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xyz</w:t>
      </w:r>
      <w:r w:rsidRPr="00F27C19">
        <w:rPr>
          <w:rStyle w:val="o"/>
          <w:rFonts w:eastAsia="Adobe 黑体 Std R" w:cs="Courier New"/>
          <w:color w:val="AA2211"/>
        </w:rPr>
        <w:t>/)</w:t>
      </w:r>
      <w:r w:rsidRPr="00F27C19">
        <w:rPr>
          <w:rFonts w:eastAsia="Adobe 黑体 Std R" w:cs="Courier New"/>
          <w:color w:val="000000"/>
        </w:rPr>
        <w:t xml:space="preserve">       </w:t>
      </w:r>
      <w:r w:rsidRPr="00F27C19">
        <w:rPr>
          <w:rStyle w:val="c"/>
          <w:rFonts w:eastAsia="Adobe 黑体 Std R" w:cs="Courier New"/>
          <w:color w:val="74777D"/>
        </w:rPr>
        <w:t># Alternate Link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这些块的风格，必须从空格周围的文本进行分离: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Large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Also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Large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===================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Also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---------------------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Quoted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k"/>
          <w:rFonts w:eastAsia="Adobe 黑体 Std R" w:cs="Courier New"/>
          <w:color w:val="AA4000"/>
        </w:rPr>
      </w:pPr>
      <w:r w:rsidRPr="00F27C19">
        <w:rPr>
          <w:rStyle w:val="k"/>
          <w:rFonts w:eastAsia="Adobe 黑体 Std R" w:cs="Courier New"/>
          <w:color w:val="AA4000"/>
        </w:rPr>
        <w:t>Use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"- 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or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"* 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for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bulleted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lists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and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"# 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for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numbered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lists</w:t>
      </w:r>
      <w:r w:rsidRPr="00F27C19">
        <w:rPr>
          <w:rStyle w:val="o"/>
          <w:rFonts w:eastAsia="Adobe 黑体 Std R" w:cs="Courier New"/>
          <w:color w:val="AA2211"/>
        </w:rPr>
        <w:t>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b"/>
          <w:rFonts w:eastAsia="Adobe 黑体 Std R" w:cs="Courier New"/>
          <w:color w:val="766510"/>
        </w:rPr>
      </w:pPr>
      <w:r w:rsidRPr="00F27C19">
        <w:rPr>
          <w:rStyle w:val="k"/>
          <w:rFonts w:eastAsia="Adobe 黑体 Std R" w:cs="Courier New"/>
          <w:color w:val="AA4000"/>
        </w:rPr>
        <w:t>Use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b"/>
          <w:rFonts w:eastAsia="Adobe 黑体 Std R" w:cs="Courier New"/>
          <w:color w:val="766510"/>
        </w:rPr>
        <w:t>``` or indent two spaces for code.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b"/>
          <w:rFonts w:eastAsia="Adobe 黑体 Std R" w:cs="Courier New"/>
          <w:color w:val="766510"/>
        </w:rPr>
      </w:pPr>
      <w:r w:rsidRPr="00F27C19">
        <w:rPr>
          <w:rStyle w:val="sb"/>
          <w:rFonts w:eastAsia="Adobe 黑体 Std R" w:cs="Courier New"/>
          <w:color w:val="766510"/>
        </w:rPr>
        <w:t>Use %%% for a literal block.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sb"/>
          <w:rFonts w:eastAsia="Adobe 黑体 Std R" w:cs="Courier New"/>
          <w:color w:val="766510"/>
        </w:rPr>
        <w:t>Use | ... | ... for tables.</w:t>
      </w:r>
    </w:p>
    <w:p w:rsidR="00E4537C" w:rsidRPr="00F27C19" w:rsidRDefault="00E4537C">
      <w:pPr>
        <w:pStyle w:val="3"/>
        <w:rPr>
          <w:rStyle w:val="apple-converted-space"/>
          <w:rFonts w:cs="Arial"/>
          <w:color w:val="000000"/>
          <w:sz w:val="23"/>
          <w:szCs w:val="23"/>
        </w:rPr>
      </w:pPr>
      <w:bookmarkStart w:id="322" w:name="_Toc385544282"/>
      <w:r w:rsidRPr="00F27C19">
        <w:t>基本风格</w:t>
      </w:r>
      <w:bookmarkEnd w:id="322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基本的 </w:t>
      </w:r>
      <w:r w:rsidRPr="00F27C19">
        <w:rPr>
          <w:rStyle w:val="a5"/>
          <w:rFonts w:cs="Arial"/>
          <w:color w:val="000000"/>
          <w:sz w:val="23"/>
          <w:szCs w:val="23"/>
        </w:rPr>
        <w:t>文本风格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如下所示</w:t>
      </w:r>
      <w:r w:rsidRPr="00F27C19"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c"/>
          <w:rFonts w:eastAsia="Adobe 黑体 Std R" w:cs="Courier New"/>
          <w:color w:val="74777D"/>
        </w:rPr>
      </w:pPr>
      <w:r w:rsidRPr="00F27C19">
        <w:rPr>
          <w:rStyle w:val="o"/>
          <w:rFonts w:eastAsia="Adobe 黑体 Std R" w:cs="Courier New"/>
          <w:color w:val="AA2211"/>
        </w:rPr>
        <w:t>**</w:t>
      </w:r>
      <w:r w:rsidRPr="00F27C19">
        <w:rPr>
          <w:rStyle w:val="no"/>
          <w:rFonts w:eastAsia="Adobe 黑体 Std R" w:cs="Courier New"/>
          <w:color w:val="000A65"/>
        </w:rPr>
        <w:t>bold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</w:t>
      </w:r>
      <w:r w:rsidRPr="00F27C19">
        <w:rPr>
          <w:rStyle w:val="o"/>
          <w:rFonts w:eastAsia="Adobe 黑体 Std R" w:cs="Courier New"/>
          <w:color w:val="AA2211"/>
        </w:rPr>
        <w:t>**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c"/>
          <w:rFonts w:eastAsia="Adobe 黑体 Std R" w:cs="Courier New"/>
          <w:color w:val="74777D"/>
        </w:rPr>
      </w:pPr>
      <w:r w:rsidRPr="00F27C19">
        <w:rPr>
          <w:rStyle w:val="c"/>
          <w:rFonts w:eastAsia="Adobe 黑体 Std R" w:cs="Courier New"/>
          <w:color w:val="74777D"/>
        </w:rPr>
        <w:t>//italic text//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b"/>
          <w:rFonts w:eastAsia="Adobe 黑体 Std R" w:cs="Courier New"/>
          <w:color w:val="766510"/>
        </w:rPr>
      </w:pPr>
      <w:r w:rsidRPr="00F27C19">
        <w:rPr>
          <w:rStyle w:val="c"/>
          <w:rFonts w:eastAsia="Adobe 黑体 Std R" w:cs="Courier New"/>
          <w:color w:val="74777D"/>
        </w:rPr>
        <w:t>##monospaced text##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sb"/>
          <w:rFonts w:eastAsia="Adobe 黑体 Std R" w:cs="Courier New"/>
          <w:color w:val="766510"/>
        </w:rPr>
        <w:t>`monospaced text`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o"/>
          <w:rFonts w:eastAsia="Adobe 黑体 Std R" w:cs="Courier New"/>
          <w:color w:val="AA2211"/>
        </w:rPr>
        <w:t>~~</w:t>
      </w:r>
      <w:r w:rsidRPr="00F27C19">
        <w:rPr>
          <w:rStyle w:val="no"/>
          <w:rFonts w:eastAsia="Adobe 黑体 Std R" w:cs="Courier New"/>
          <w:color w:val="000A65"/>
        </w:rPr>
        <w:t>deleted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</w:t>
      </w:r>
      <w:r w:rsidRPr="00F27C19">
        <w:rPr>
          <w:rStyle w:val="o"/>
          <w:rFonts w:eastAsia="Adobe 黑体 Std R" w:cs="Courier New"/>
          <w:color w:val="AA2211"/>
        </w:rPr>
        <w:t>~~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__underlined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text__</w:t>
      </w:r>
    </w:p>
    <w:p w:rsidR="00E4537C" w:rsidRPr="00F27C19" w:rsidRDefault="00E4537C">
      <w:r w:rsidRPr="00F27C19">
        <w:t>这其中有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5"/>
          <w:rFonts w:cs="Arial"/>
          <w:color w:val="000000"/>
          <w:sz w:val="23"/>
          <w:szCs w:val="23"/>
        </w:rPr>
        <w:t>加粗文本</w:t>
      </w:r>
      <w:r w:rsidRPr="00F27C19">
        <w:t>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pple-converted-space"/>
          <w:rFonts w:cs="Arial"/>
          <w:i/>
          <w:iCs/>
          <w:color w:val="000000"/>
          <w:sz w:val="23"/>
          <w:szCs w:val="23"/>
        </w:rPr>
        <w:t>斜体文本</w:t>
      </w:r>
      <w:r w:rsidRPr="00F27C19">
        <w:t>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等宽文本</w:t>
      </w:r>
      <w:r w:rsidRPr="00F27C19">
        <w:t>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del w:id="323" w:author="Unknown">
        <w:r w:rsidRPr="00F27C19">
          <w:rPr>
            <w:rStyle w:val="apple-converted-space"/>
            <w:rFonts w:cs="Arial"/>
            <w:color w:val="000000"/>
            <w:sz w:val="23"/>
            <w:szCs w:val="23"/>
          </w:rPr>
          <w:delText>deleted text</w:delText>
        </w:r>
      </w:del>
      <w:r w:rsidRPr="00F27C19">
        <w:rPr>
          <w:rStyle w:val="apple-converted-space"/>
          <w:rFonts w:cs="Arial"/>
          <w:color w:val="000000"/>
          <w:sz w:val="23"/>
          <w:szCs w:val="23"/>
        </w:rPr>
        <w:t>删除文本</w:t>
      </w:r>
      <w:r w:rsidRPr="00F27C19">
        <w:t>, 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pple-converted-space"/>
          <w:rFonts w:cs="Arial"/>
          <w:color w:val="000000"/>
          <w:sz w:val="23"/>
          <w:szCs w:val="23"/>
          <w:u w:val="single"/>
        </w:rPr>
        <w:t>有下划线的文本</w:t>
      </w:r>
      <w:r w:rsidRPr="00F27C19">
        <w:t>。</w:t>
      </w:r>
    </w:p>
    <w:p w:rsidR="00E4537C" w:rsidRPr="00F27C19" w:rsidRDefault="00E4537C">
      <w:pPr>
        <w:pStyle w:val="3"/>
      </w:pPr>
      <w:bookmarkStart w:id="324" w:name="_Toc385544283"/>
      <w:r w:rsidRPr="00F27C19">
        <w:t>布局</w:t>
      </w:r>
      <w:bookmarkEnd w:id="324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让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5"/>
          <w:rFonts w:cs="Arial"/>
          <w:color w:val="000000"/>
          <w:sz w:val="23"/>
          <w:szCs w:val="23"/>
        </w:rPr>
        <w:t>头部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类似如下格式</w:t>
      </w:r>
      <w:r w:rsidRPr="00F27C19"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Large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=====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Very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=====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Alternate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Large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======================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Alternate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------------------------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你可以有选择的省略尾部的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=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。</w:t>
      </w:r>
      <w:r w:rsidRPr="00F27C19">
        <w:t xml:space="preserve"> -- 以下的情况是等价的: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lastRenderedPageBreak/>
        <w:t>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rPr>
          <w:rStyle w:val="apple-converted-space"/>
          <w:rFonts w:cs="Arial"/>
          <w:color w:val="000000"/>
          <w:sz w:val="23"/>
          <w:szCs w:val="23"/>
        </w:rPr>
      </w:pPr>
      <w:r w:rsidRPr="00F27C19">
        <w:t>这里就有了文本文档中的标题。在标题之前和之后，是否都有一个空格。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5"/>
          <w:rFonts w:cs="Arial"/>
          <w:color w:val="000000"/>
          <w:sz w:val="23"/>
          <w:szCs w:val="23"/>
        </w:rPr>
        <w:t>列表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的起始为一个“-”或“*”：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- milk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- eggs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- bread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* duck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* duck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* goose</w:t>
      </w:r>
    </w:p>
    <w:p w:rsidR="00E4537C" w:rsidRPr="00F27C19" w:rsidRDefault="00E4537C">
      <w:r w:rsidRPr="00F27C19">
        <w:t>这将会有如下显示:</w:t>
      </w:r>
    </w:p>
    <w:p w:rsidR="00E4537C" w:rsidRPr="00F27C19" w:rsidRDefault="00E4537C">
      <w:pPr>
        <w:pStyle w:val="a"/>
      </w:pPr>
      <w:r w:rsidRPr="00F27C19">
        <w:t>milk</w:t>
      </w:r>
    </w:p>
    <w:p w:rsidR="00E4537C" w:rsidRPr="00F27C19" w:rsidRDefault="00E4537C">
      <w:pPr>
        <w:pStyle w:val="a"/>
      </w:pPr>
      <w:r w:rsidRPr="00F27C19">
        <w:t>eggs</w:t>
      </w:r>
    </w:p>
    <w:p w:rsidR="00E4537C" w:rsidRPr="00F27C19" w:rsidRDefault="00E4537C">
      <w:pPr>
        <w:pStyle w:val="a"/>
      </w:pPr>
      <w:r w:rsidRPr="00F27C19">
        <w:t>bread</w:t>
      </w:r>
    </w:p>
    <w:p w:rsidR="00E4537C" w:rsidRPr="00F27C19" w:rsidRDefault="00E4537C">
      <w:r w:rsidRPr="00F27C19">
        <w:t>(注意你需要在“-”或“*”后面跟上一个空格)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你可以使用 "#"来替代 "-" 或 "*"，给列表前加序号:</w:t>
      </w:r>
    </w:p>
    <w:p w:rsidR="00E4537C" w:rsidRPr="00F27C19" w:rsidRDefault="00E4537C" w:rsidP="00553E2F">
      <w:pPr>
        <w:numPr>
          <w:ilvl w:val="0"/>
          <w:numId w:val="84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Articuno</w:t>
      </w:r>
    </w:p>
    <w:p w:rsidR="00E4537C" w:rsidRPr="00F27C19" w:rsidRDefault="00E4537C" w:rsidP="00553E2F">
      <w:pPr>
        <w:numPr>
          <w:ilvl w:val="0"/>
          <w:numId w:val="84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Zapdos</w:t>
      </w:r>
    </w:p>
    <w:p w:rsidR="00E4537C" w:rsidRPr="00F27C19" w:rsidRDefault="00E4537C" w:rsidP="00553E2F">
      <w:pPr>
        <w:numPr>
          <w:ilvl w:val="0"/>
          <w:numId w:val="84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3"/>
          <w:szCs w:val="23"/>
        </w:rPr>
        <w:t>Moltres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你也可以嵌套进列表：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Body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Arm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Elbow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Hand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Thumb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Index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Middle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Ring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Pinkie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Leg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Knee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lastRenderedPageBreak/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Foot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...就会产生如下显示:</w:t>
      </w:r>
    </w:p>
    <w:p w:rsidR="00E4537C" w:rsidRPr="00F27C19" w:rsidRDefault="00E4537C" w:rsidP="00553E2F">
      <w:pPr>
        <w:numPr>
          <w:ilvl w:val="0"/>
          <w:numId w:val="7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Body</w:t>
      </w:r>
    </w:p>
    <w:p w:rsidR="00E4537C" w:rsidRPr="00F27C19" w:rsidRDefault="00E4537C" w:rsidP="00553E2F">
      <w:pPr>
        <w:numPr>
          <w:ilvl w:val="0"/>
          <w:numId w:val="7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Head</w:t>
      </w:r>
    </w:p>
    <w:p w:rsidR="00E4537C" w:rsidRPr="00F27C19" w:rsidRDefault="00E4537C" w:rsidP="00553E2F">
      <w:pPr>
        <w:numPr>
          <w:ilvl w:val="0"/>
          <w:numId w:val="7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Arm</w:t>
      </w:r>
    </w:p>
    <w:p w:rsidR="00E4537C" w:rsidRPr="00F27C19" w:rsidRDefault="00E4537C" w:rsidP="00553E2F">
      <w:pPr>
        <w:numPr>
          <w:ilvl w:val="1"/>
          <w:numId w:val="75"/>
        </w:numPr>
        <w:shd w:val="clear" w:color="auto" w:fill="FFFFFF"/>
        <w:spacing w:line="326" w:lineRule="atLeast"/>
        <w:ind w:left="81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Elbow</w:t>
      </w:r>
    </w:p>
    <w:p w:rsidR="00E4537C" w:rsidRPr="00F27C19" w:rsidRDefault="00E4537C" w:rsidP="00553E2F">
      <w:pPr>
        <w:numPr>
          <w:ilvl w:val="1"/>
          <w:numId w:val="75"/>
        </w:numPr>
        <w:shd w:val="clear" w:color="auto" w:fill="FFFFFF"/>
        <w:spacing w:line="326" w:lineRule="atLeast"/>
        <w:ind w:left="81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Hand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Thumb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Index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Middle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Ring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Pinkie</w:t>
      </w:r>
    </w:p>
    <w:p w:rsidR="00E4537C" w:rsidRPr="00F27C19" w:rsidRDefault="00E4537C" w:rsidP="00553E2F">
      <w:pPr>
        <w:numPr>
          <w:ilvl w:val="0"/>
          <w:numId w:val="7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Leg</w:t>
      </w:r>
    </w:p>
    <w:p w:rsidR="00E4537C" w:rsidRPr="00F27C19" w:rsidRDefault="00E4537C" w:rsidP="00553E2F">
      <w:pPr>
        <w:numPr>
          <w:ilvl w:val="1"/>
          <w:numId w:val="75"/>
        </w:numPr>
        <w:shd w:val="clear" w:color="auto" w:fill="FFFFFF"/>
        <w:spacing w:line="326" w:lineRule="atLeast"/>
        <w:ind w:left="81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Knee</w:t>
      </w:r>
    </w:p>
    <w:p w:rsidR="00E4537C" w:rsidRPr="00F27C19" w:rsidRDefault="00E4537C" w:rsidP="00553E2F">
      <w:pPr>
        <w:numPr>
          <w:ilvl w:val="1"/>
          <w:numId w:val="75"/>
        </w:numPr>
        <w:shd w:val="clear" w:color="auto" w:fill="FFFFFF"/>
        <w:spacing w:line="326" w:lineRule="atLeast"/>
        <w:ind w:left="810"/>
      </w:pPr>
      <w:r w:rsidRPr="00F27C19">
        <w:rPr>
          <w:rFonts w:cs="Arial"/>
          <w:color w:val="000000"/>
          <w:sz w:val="23"/>
          <w:szCs w:val="23"/>
        </w:rPr>
        <w:t>Foot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如果你喜欢，你可以使用多个字符缩进列表显示缩进的深度，就像这样: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Tree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---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Twig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我们期望有如下的显示:</w:t>
      </w:r>
    </w:p>
    <w:p w:rsidR="00E4537C" w:rsidRPr="00F27C19" w:rsidRDefault="00E4537C" w:rsidP="00553E2F">
      <w:pPr>
        <w:numPr>
          <w:ilvl w:val="0"/>
          <w:numId w:val="93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Tree</w:t>
      </w:r>
    </w:p>
    <w:p w:rsidR="00E4537C" w:rsidRPr="00F27C19" w:rsidRDefault="00E4537C" w:rsidP="00553E2F">
      <w:pPr>
        <w:numPr>
          <w:ilvl w:val="1"/>
          <w:numId w:val="93"/>
        </w:numPr>
        <w:shd w:val="clear" w:color="auto" w:fill="FFFFFF"/>
        <w:spacing w:line="326" w:lineRule="atLeast"/>
        <w:ind w:left="81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Branch</w:t>
      </w:r>
    </w:p>
    <w:p w:rsidR="00E4537C" w:rsidRPr="00F27C19" w:rsidRDefault="00E4537C" w:rsidP="00553E2F">
      <w:pPr>
        <w:numPr>
          <w:ilvl w:val="2"/>
          <w:numId w:val="93"/>
        </w:numPr>
        <w:shd w:val="clear" w:color="auto" w:fill="FFFFFF"/>
        <w:spacing w:line="326" w:lineRule="atLeast"/>
        <w:ind w:left="1170"/>
      </w:pPr>
      <w:r w:rsidRPr="00F27C19">
        <w:rPr>
          <w:rFonts w:cs="Arial"/>
          <w:color w:val="000000"/>
          <w:sz w:val="23"/>
          <w:szCs w:val="23"/>
        </w:rPr>
        <w:t>Twig</w:t>
      </w:r>
    </w:p>
    <w:p w:rsidR="00E4537C" w:rsidRPr="00F27C19" w:rsidRDefault="00E4537C">
      <w:pPr>
        <w:rPr>
          <w:rStyle w:val="nf"/>
          <w:rFonts w:cs="Courier New"/>
          <w:color w:val="004012"/>
        </w:rPr>
      </w:pPr>
      <w:r w:rsidRPr="00F27C19">
        <w:t>让代码块缩进两个空格: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f"/>
          <w:rFonts w:eastAsia="Adobe 黑体 Std R" w:cs="Courier New"/>
          <w:color w:val="004012"/>
        </w:rPr>
        <w:t>f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nx"/>
          <w:rFonts w:eastAsia="Adobe 黑体 Std R" w:cs="Courier New"/>
          <w:color w:val="004012"/>
        </w:rPr>
        <w:t>x</w:t>
      </w:r>
      <w:r w:rsidRPr="00F27C19">
        <w:rPr>
          <w:rStyle w:val="k"/>
          <w:rFonts w:eastAsia="Adobe 黑体 Std R" w:cs="Courier New"/>
          <w:color w:val="AA4000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x"/>
          <w:rFonts w:eastAsia="Adobe 黑体 Std R" w:cs="Courier New"/>
          <w:color w:val="004012"/>
        </w:rPr>
        <w:t>y</w:t>
      </w:r>
      <w:r w:rsidRPr="00F27C19">
        <w:rPr>
          <w:rStyle w:val="k"/>
          <w:rFonts w:eastAsia="Adobe 黑体 Std R" w:cs="Courier New"/>
          <w:color w:val="AA4000"/>
        </w:rPr>
        <w:t>);</w:t>
      </w:r>
    </w:p>
    <w:p w:rsidR="00E4537C" w:rsidRPr="00F27C19" w:rsidRDefault="00E4537C">
      <w:pPr>
        <w:rPr>
          <w:rStyle w:val="sb"/>
          <w:rFonts w:cs="Courier New"/>
          <w:color w:val="766510"/>
        </w:rPr>
      </w:pPr>
      <w:r w:rsidRPr="00F27C19">
        <w:t>你也可以使用三个引号将代码块包围: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b"/>
          <w:rFonts w:eastAsia="Adobe 黑体 Std R" w:cs="Courier New"/>
          <w:color w:val="766510"/>
        </w:rPr>
      </w:pPr>
      <w:r w:rsidRPr="00F27C19">
        <w:rPr>
          <w:rStyle w:val="sb"/>
          <w:rFonts w:eastAsia="Adobe 黑体 Std R" w:cs="Courier New"/>
          <w:color w:val="766510"/>
        </w:rPr>
        <w:t>```f(x, y);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sb"/>
          <w:rFonts w:eastAsia="Adobe 黑体 Std R" w:cs="Courier New"/>
          <w:color w:val="766510"/>
        </w:rPr>
        <w:t>g(f);```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你可以通过“lang=xxx”来指定一种语言的语法高亮: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lang=html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&lt;a href="#"&gt;...&lt;/a&gt;</w:t>
      </w:r>
    </w:p>
    <w:p w:rsidR="00E4537C" w:rsidRPr="00F27C19" w:rsidRDefault="00E4537C">
      <w:pPr>
        <w:rPr>
          <w:rStyle w:val="nt"/>
          <w:rFonts w:cs="Courier New"/>
          <w:color w:val="00702A"/>
        </w:rPr>
      </w:pPr>
      <w:r w:rsidRPr="00F27C19">
        <w:lastRenderedPageBreak/>
        <w:t>如果可用，这将使这一块指定语言的代码产生高亮（在大多数情况下，这意味你需要去配置Pygments）：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t"/>
          <w:rFonts w:eastAsia="Adobe 黑体 Std R" w:cs="Courier New"/>
          <w:color w:val="00702A"/>
        </w:rPr>
        <w:t>&lt;a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a"/>
          <w:rFonts w:eastAsia="Adobe 黑体 Std R" w:cs="Courier New"/>
          <w:color w:val="354BB3"/>
        </w:rPr>
        <w:t>href=</w:t>
      </w:r>
      <w:r w:rsidRPr="00F27C19">
        <w:rPr>
          <w:rStyle w:val="s"/>
          <w:rFonts w:eastAsia="Adobe 黑体 Std R" w:cs="Courier New"/>
          <w:color w:val="766510"/>
        </w:rPr>
        <w:t>"#"</w:t>
      </w:r>
      <w:r w:rsidRPr="00F27C19">
        <w:rPr>
          <w:rStyle w:val="nt"/>
          <w:rFonts w:eastAsia="Adobe 黑体 Std R" w:cs="Courier New"/>
          <w:color w:val="00702A"/>
        </w:rPr>
        <w:t>&gt;</w:t>
      </w:r>
      <w:r w:rsidRPr="00F27C19">
        <w:rPr>
          <w:rFonts w:eastAsia="Adobe 黑体 Std R" w:cs="Courier New"/>
          <w:color w:val="000000"/>
        </w:rPr>
        <w:t>...</w:t>
      </w:r>
      <w:r w:rsidRPr="00F27C19">
        <w:rPr>
          <w:rStyle w:val="nt"/>
          <w:rFonts w:eastAsia="Adobe 黑体 Std R" w:cs="Courier New"/>
          <w:color w:val="00702A"/>
        </w:rPr>
        <w:t>&lt;/a&gt;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你可以使用"COUNTEREXAMPLE"标题作为文件的头部，来显示代码块是有问题的，且不可复制的：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COUNTEREXAMPLE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function f() 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global $$variable_variable;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}</w:t>
      </w:r>
    </w:p>
    <w:p w:rsidR="00E4537C" w:rsidRPr="00F27C19" w:rsidRDefault="00E4537C">
      <w:pPr>
        <w:rPr>
          <w:rStyle w:val="k"/>
          <w:rFonts w:cs="Courier New"/>
          <w:color w:val="AA4000"/>
        </w:rPr>
      </w:pPr>
      <w:r w:rsidRPr="00F27C19">
        <w:t>这段代码将产生如下效果：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Fonts w:eastAsia="Adobe 黑体 Std R" w:cs="Courier New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t>function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x"/>
          <w:rFonts w:eastAsia="Adobe 黑体 Std R" w:cs="Courier New"/>
          <w:color w:val="004012"/>
        </w:rPr>
        <w:t>f</w:t>
      </w:r>
      <w:r w:rsidRPr="00F27C19">
        <w:rPr>
          <w:rStyle w:val="k"/>
          <w:rFonts w:eastAsia="Adobe 黑体 Std R" w:cs="Courier New"/>
          <w:color w:val="AA4000"/>
        </w:rPr>
        <w:t>()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{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k"/>
          <w:rFonts w:eastAsia="Adobe 黑体 Std R" w:cs="Courier New"/>
          <w:color w:val="AA4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global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$</w:t>
      </w:r>
      <w:r w:rsidRPr="00F27C19">
        <w:rPr>
          <w:rStyle w:val="nv"/>
          <w:rFonts w:eastAsia="Adobe 黑体 Std R" w:cs="Courier New"/>
          <w:color w:val="001294"/>
        </w:rPr>
        <w:t>$variable_variable</w:t>
      </w:r>
      <w:r w:rsidRPr="00F27C19">
        <w:rPr>
          <w:rStyle w:val="k"/>
          <w:rFonts w:eastAsia="Adobe 黑体 Std R" w:cs="Courier New"/>
          <w:color w:val="AA4000"/>
        </w:rPr>
        <w:t>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Fonts w:eastAsia="Adobe 黑体 Std R"/>
        </w:rPr>
      </w:pPr>
      <w:r w:rsidRPr="00F27C19">
        <w:rPr>
          <w:rStyle w:val="k"/>
          <w:rFonts w:eastAsia="Adobe 黑体 Std R" w:cs="Courier New"/>
          <w:color w:val="AA4000"/>
        </w:rPr>
        <w:t>}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你可以使用line=N来限制垂直范围上的尺寸，并且可以用name=some_name.ext来给这个文件命名。以下就是一个例子：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lang=html, name=example.html, lines=12, counterexample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...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...这段代码将产生如下效果:</w:t>
      </w:r>
    </w:p>
    <w:p w:rsidR="00E4537C" w:rsidRPr="00F27C19" w:rsidRDefault="00E4537C">
      <w:pPr>
        <w:shd w:val="clear" w:color="auto" w:fill="FDF5D4"/>
        <w:rPr>
          <w:rStyle w:val="nt"/>
          <w:rFonts w:cs="Courier New"/>
          <w:color w:val="00702A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example.html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Apple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Apricot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Avocado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Banana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Bilberry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Blackberry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Blackcurrant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Blueberry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Currant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Cherry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Cherimoya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Clementine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lastRenderedPageBreak/>
        <w:t>&lt;p&gt;</w:t>
      </w:r>
      <w:r w:rsidRPr="00F27C19">
        <w:rPr>
          <w:rFonts w:eastAsia="Adobe 黑体 Std R" w:cs="Courier New"/>
          <w:color w:val="000000"/>
        </w:rPr>
        <w:t>Date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Damson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Durian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Eggplant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Elderberry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Feijoa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Gooseberry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Grape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Grapefruit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Guava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Huckleberry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Jackfruit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Jambul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Kiwi fruit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Kumquat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Legume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Lemon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Lime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Lychee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Mandarine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Mango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Mangostine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Fonts w:eastAsia="Adobe 黑体 Std R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Melon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你也可以使用 "NOTE:", "WARNING:", 或"IMPORTANT:" 等关键字来标记出比较重要的内容：</w:t>
      </w:r>
    </w:p>
    <w:p w:rsidR="00E4537C" w:rsidRPr="00F27C19" w:rsidRDefault="00E4537C">
      <w:pPr>
        <w:shd w:val="clear" w:color="auto" w:fill="DAEAF3"/>
        <w:spacing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NOTE: Best practices in proton pack operation include not crossing the streams.</w:t>
      </w:r>
    </w:p>
    <w:p w:rsidR="00E4537C" w:rsidRPr="00F27C19" w:rsidRDefault="00E4537C">
      <w:pPr>
        <w:shd w:val="clear" w:color="auto" w:fill="FDF5D4"/>
        <w:spacing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WARNING: Crossing the streams can result in total protonic reversal!</w:t>
      </w:r>
    </w:p>
    <w:p w:rsidR="00E4537C" w:rsidRPr="00F27C19" w:rsidRDefault="00E4537C">
      <w:pPr>
        <w:shd w:val="clear" w:color="auto" w:fill="F4DDDB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IMPORTANT: Don't cross the streams!</w:t>
      </w:r>
    </w:p>
    <w:p w:rsidR="00E4537C" w:rsidRPr="00F27C19" w:rsidRDefault="00E4537C">
      <w:r w:rsidRPr="00F27C19">
        <w:t>你也可以使用"(NOTE)", "(WARNING)", 或 "(IMPORTANT)"来达到相同的效果。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25" w:name="_Toc385544284"/>
      <w:r w:rsidRPr="00F27C19">
        <w:t>连接</w:t>
      </w:r>
      <w:r w:rsidRPr="00F27C19">
        <w:rPr>
          <w:rFonts w:cs="Adobe 黑体 Std R"/>
        </w:rPr>
        <w:t xml:space="preserve"> </w:t>
      </w:r>
      <w:r w:rsidRPr="00F27C19">
        <w:t>URIs</w:t>
      </w:r>
      <w:bookmarkEnd w:id="325"/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URIs链接会自动连接到: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9" w:anchor="_blank" w:history="1">
        <w:r w:rsidRPr="00F27C19">
          <w:rPr>
            <w:rStyle w:val="a6"/>
          </w:rPr>
          <w:t>http://phabricator.org/</w:t>
        </w:r>
      </w:hyperlink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如果你拥有一个URI，如同</w:t>
      </w:r>
      <w:hyperlink r:id="rId220" w:history="1">
        <w:r w:rsidRPr="00F27C19">
          <w:rPr>
            <w:rStyle w:val="a6"/>
          </w:rPr>
          <w:t>http://comma.org/</w:t>
        </w:r>
      </w:hyperlink>
      <w:r w:rsidRPr="00F27C19">
        <w:t>,，你可以使用尖括号将他们括起来，如下所示：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lastRenderedPageBreak/>
        <w:t>&lt;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comma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org</w:t>
      </w:r>
      <w:r w:rsidRPr="00F27C19">
        <w:rPr>
          <w:rStyle w:val="o"/>
          <w:rFonts w:eastAsia="Adobe 黑体 Std R" w:cs="Courier New"/>
          <w:color w:val="AA2211"/>
        </w:rPr>
        <w:t>/,&gt;</w:t>
      </w:r>
    </w:p>
    <w:p w:rsidR="00E4537C" w:rsidRPr="00F27C19" w:rsidRDefault="00E4537C">
      <w:r w:rsidRPr="00F27C19">
        <w:t>这会使URI分析器</w:t>
      </w:r>
      <w:r w:rsidR="00387A0F">
        <w:rPr>
          <w:rFonts w:hint="eastAsia"/>
        </w:rPr>
        <w:t>，</w:t>
      </w:r>
      <w:r w:rsidRPr="00F27C19">
        <w:t>强制对改该地址进行分析。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你也可以在文本中插入超链接字符串。这对于Phabricator内部的地址或互联网中的地址都是可行的：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[[/</w:t>
      </w:r>
      <w:r w:rsidRPr="00F27C19">
        <w:rPr>
          <w:rStyle w:val="no"/>
          <w:rFonts w:eastAsia="Adobe 黑体 Std R" w:cs="Courier New"/>
          <w:color w:val="000A65"/>
        </w:rPr>
        <w:t>herald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transcript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Herald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Transcripts</w:t>
      </w:r>
      <w:r w:rsidRPr="00F27C19">
        <w:rPr>
          <w:rStyle w:val="o"/>
          <w:rFonts w:eastAsia="Adobe 黑体 Std R" w:cs="Courier New"/>
          <w:color w:val="AA2211"/>
        </w:rPr>
        <w:t>]]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www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boring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documents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com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exciting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documents</w:t>
      </w:r>
      <w:r w:rsidRPr="00F27C19">
        <w:rPr>
          <w:rStyle w:val="o"/>
          <w:rFonts w:eastAsia="Adobe 黑体 Std R" w:cs="Courier New"/>
          <w:color w:val="AA2211"/>
        </w:rPr>
        <w:t>]]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以下的链接样式也是支持的：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[</w:t>
      </w:r>
      <w:r w:rsidRPr="00F27C19">
        <w:rPr>
          <w:rStyle w:val="no"/>
          <w:rFonts w:eastAsia="Adobe 黑体 Std R" w:cs="Courier New"/>
          <w:color w:val="000A65"/>
        </w:rPr>
        <w:t>Toil</w:t>
      </w:r>
      <w:r w:rsidRPr="00F27C19">
        <w:rPr>
          <w:rStyle w:val="o"/>
          <w:rFonts w:eastAsia="Adobe 黑体 Std R" w:cs="Courier New"/>
          <w:color w:val="AA2211"/>
        </w:rPr>
        <w:t>](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www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trouble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com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3"/>
      </w:pPr>
      <w:bookmarkStart w:id="326" w:name="_Toc385544285"/>
      <w:r w:rsidRPr="00F27C19">
        <w:t>连接到对象</w:t>
      </w:r>
      <w:bookmarkEnd w:id="326"/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你可以通过之前提到的对象命名链接到特定的Differential修订 , Diffusion提交版本和Maniphest 任务：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t>D123</w:t>
      </w:r>
      <w:r w:rsidRPr="00F27C19">
        <w:rPr>
          <w:rFonts w:eastAsia="Adobe 黑体 Std R" w:cs="Courier New"/>
          <w:color w:val="000000"/>
        </w:rPr>
        <w:t xml:space="preserve">          </w:t>
      </w:r>
      <w:r w:rsidRPr="00F27C19">
        <w:rPr>
          <w:rStyle w:val="c"/>
          <w:rFonts w:eastAsia="Adobe 黑体 Std R" w:cs="Courier New"/>
          <w:color w:val="74777D"/>
        </w:rPr>
        <w:t># Link to Differential revision D123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t>rX123</w:t>
      </w:r>
      <w:r w:rsidRPr="00F27C19">
        <w:rPr>
          <w:rFonts w:eastAsia="Adobe 黑体 Std R" w:cs="Courier New"/>
          <w:color w:val="000000"/>
        </w:rPr>
        <w:t xml:space="preserve">         </w:t>
      </w:r>
      <w:r w:rsidRPr="00F27C19">
        <w:rPr>
          <w:rStyle w:val="c"/>
          <w:rFonts w:eastAsia="Adobe 黑体 Std R" w:cs="Courier New"/>
          <w:color w:val="74777D"/>
        </w:rPr>
        <w:t># Link to SVN commit 123 from the "X" repository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rXaf3192cd5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c"/>
          <w:rFonts w:eastAsia="Adobe 黑体 Std R" w:cs="Courier New"/>
          <w:color w:val="74777D"/>
        </w:rPr>
        <w:t># Link to Git commit "af3192cd5..." from the "X" repository.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Fonts w:eastAsia="Adobe 黑体 Std R" w:cs="Courier New"/>
          <w:color w:val="000000"/>
        </w:rPr>
        <w:t xml:space="preserve">              </w:t>
      </w:r>
      <w:r w:rsidRPr="00F27C19">
        <w:rPr>
          <w:rStyle w:val="c"/>
          <w:rFonts w:eastAsia="Adobe 黑体 Std R" w:cs="Courier New"/>
          <w:color w:val="74777D"/>
        </w:rPr>
        <w:t># You must specify at least 7 characters of the hash.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Fonts w:eastAsia="Adobe 黑体 Std R" w:cs="Courier New"/>
          <w:color w:val="000000"/>
        </w:rPr>
        <w:t xml:space="preserve">          </w:t>
      </w:r>
      <w:r w:rsidRPr="00F27C19">
        <w:rPr>
          <w:rStyle w:val="c"/>
          <w:rFonts w:eastAsia="Adobe 黑体 Std R" w:cs="Courier New"/>
          <w:color w:val="74777D"/>
        </w:rPr>
        <w:t># Link to Maniphest task T123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你也可以直接链接到Maniphest 和Differential中的指定评论: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Style w:val="c"/>
          <w:rFonts w:eastAsia="Adobe 黑体 Std R" w:cs="Courier New"/>
          <w:color w:val="74777D"/>
        </w:rPr>
        <w:t>#4        # Link to comment #4 of T123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27" w:name="_Toc385544286"/>
      <w:r w:rsidRPr="00F27C19">
        <w:t>内嵌对象</w:t>
      </w:r>
      <w:bookmarkEnd w:id="327"/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>You can also generate full-name references to some objects by using braces: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D123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       </w:t>
      </w:r>
      <w:r w:rsidRPr="00F27C19">
        <w:rPr>
          <w:rStyle w:val="c"/>
          <w:rFonts w:eastAsia="Adobe 黑体 Std R" w:cs="Courier New"/>
          <w:color w:val="74777D"/>
        </w:rPr>
        <w:t># Link to Differential revision D123 with the full name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       </w:t>
      </w:r>
      <w:r w:rsidRPr="00F27C19">
        <w:rPr>
          <w:rStyle w:val="c"/>
          <w:rFonts w:eastAsia="Adobe 黑体 Std R" w:cs="Courier New"/>
          <w:color w:val="74777D"/>
        </w:rPr>
        <w:t># Link to Maniphest task T123 with the full name</w:t>
      </w:r>
    </w:p>
    <w:p w:rsidR="00E4537C" w:rsidRPr="00F27C19" w:rsidRDefault="00E4537C">
      <w:r w:rsidRPr="00F27C19">
        <w:t>这些引用也将显示一个对象变化时的状态（比如，一个任务或者一个修订被关闭了）。有些类型的对象，还支持更加丰富的嵌入形式。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328" w:name="embedding-mocks-pholio"/>
      <w:bookmarkEnd w:id="328"/>
      <w:r w:rsidRPr="00F27C19">
        <w:rPr>
          <w:rFonts w:ascii="Adobe 黑体 Std R" w:hAnsi="Adobe 黑体 Std R"/>
        </w:rPr>
        <w:t>内嵌测试</w:t>
      </w:r>
      <w:r w:rsidRPr="00F27C19">
        <w:rPr>
          <w:rFonts w:ascii="Adobe 黑体 Std R" w:hAnsi="Adobe 黑体 Std R" w:cs="Adobe Gothic Std B"/>
        </w:rPr>
        <w:t xml:space="preserve"> </w:t>
      </w:r>
      <w:r w:rsidRPr="00F27C19">
        <w:rPr>
          <w:rFonts w:ascii="Adobe 黑体 Std R" w:hAnsi="Adobe 黑体 Std R"/>
        </w:rPr>
        <w:t>(Pholio)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你可以通过用大括号来内嵌一个Pholio测试：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lastRenderedPageBreak/>
        <w:t>{</w:t>
      </w:r>
      <w:r w:rsidRPr="00F27C19">
        <w:rPr>
          <w:rStyle w:val="no"/>
          <w:rFonts w:eastAsia="Adobe 黑体 Std R" w:cs="Courier New"/>
          <w:color w:val="000A65"/>
        </w:rPr>
        <w:t>M123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>默认情况下测试集中的1/4幅图片将被展示。这个行为可以通过图像选来复写。你可以提供这个图片选项或者更多图像的ID号，来让他们显示出来。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你可以使用如下的方式将图片显示出来: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M123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image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mi"/>
          <w:rFonts w:eastAsia="Adobe 黑体 Std R" w:cs="Courier New"/>
          <w:color w:val="601200"/>
        </w:rPr>
        <w:t>12345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M123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image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mi"/>
          <w:rFonts w:eastAsia="Adobe 黑体 Std R" w:cs="Courier New"/>
          <w:color w:val="601200"/>
        </w:rPr>
        <w:t>12345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&amp;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6789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329" w:name="embedding-pastes"/>
      <w:bookmarkEnd w:id="329"/>
      <w:r w:rsidRPr="00F27C19">
        <w:rPr>
          <w:rFonts w:ascii="Adobe 黑体 Std R" w:hAnsi="Adobe 黑体 Std R"/>
        </w:rPr>
        <w:t>内嵌粘贴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你可以使用大括号内嵌一个粘贴：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P123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你可以调整内置的高度，通过lines选项：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P123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lines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mi"/>
          <w:rFonts w:eastAsia="Adobe 黑体 Std R" w:cs="Courier New"/>
          <w:color w:val="601200"/>
        </w:rPr>
        <w:t>15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你也可以让特定行产生高亮，通过highlight选项：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P123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highlight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mi"/>
          <w:rFonts w:eastAsia="Adobe 黑体 Std R" w:cs="Courier New"/>
          <w:color w:val="601200"/>
        </w:rPr>
        <w:t>15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P123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highlight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s2"/>
          <w:rFonts w:eastAsia="Adobe 黑体 Std R" w:cs="Courier New"/>
          <w:color w:val="766510"/>
        </w:rPr>
        <w:t>"23-25, 31"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330" w:name="embedding-images"/>
      <w:bookmarkEnd w:id="330"/>
      <w:r w:rsidRPr="00F27C19">
        <w:rPr>
          <w:rFonts w:ascii="Adobe 黑体 Std R" w:hAnsi="Adobe 黑体 Std R"/>
        </w:rPr>
        <w:t>内嵌图片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你可以通过大括号内嵌图片或者其他文件：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F123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>在多数接口中，你可以使用拖拽的方式从本地插入文本区域进行上传，然后进行引用。</w:t>
      </w:r>
    </w:p>
    <w:p w:rsidR="00E4537C" w:rsidRPr="00F27C19" w:rsidRDefault="00E4537C">
      <w:r w:rsidRPr="00F27C19">
        <w:t>一些浏览器（例如，Chrome）支持通过剪切板把图片粘如文本区域的形式，上传图片数据。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你可以用以下的方式来设置显示选项：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F123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layout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no"/>
          <w:rFonts w:eastAsia="Adobe 黑体 Std R" w:cs="Courier New"/>
          <w:color w:val="000A65"/>
        </w:rPr>
        <w:t>left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float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size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no"/>
          <w:rFonts w:eastAsia="Adobe 黑体 Std R" w:cs="Courier New"/>
          <w:color w:val="000A65"/>
        </w:rPr>
        <w:t>full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t>这里可用的选项有：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布局（layout）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左对齐 (默认设置), 居中, 有对齐, 等宽, 链接 (提供一个链接，而不是一个图片的缩放图)。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悬浮（float）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如果布局设置为向左或向右对齐，图片将让文字环绕着它。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缩放比例（size）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缩放(默认设置)，原始比例。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lastRenderedPageBreak/>
        <w:t>名字（name）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和layout=link或不直接链接图片，这里使用图片名直接使用文本进行链接。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宽度（width）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指定图像宽度。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  <w:sz w:val="23"/>
          <w:szCs w:val="23"/>
        </w:rPr>
        <w:t>高度（height）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指定图像高度。</w:t>
      </w:r>
    </w:p>
    <w:p w:rsidR="00E4537C" w:rsidRPr="00F27C19" w:rsidRDefault="00E4537C">
      <w:pPr>
        <w:pStyle w:val="4"/>
        <w:numPr>
          <w:ilvl w:val="0"/>
          <w:numId w:val="0"/>
        </w:numPr>
        <w:ind w:left="864" w:hanging="864"/>
        <w:rPr>
          <w:rFonts w:ascii="Adobe 黑体 Std R" w:hAnsi="Adobe 黑体 Std R"/>
        </w:rPr>
      </w:pPr>
      <w:bookmarkStart w:id="331" w:name="embedding-countdowns"/>
      <w:bookmarkEnd w:id="331"/>
      <w:r w:rsidRPr="00F27C19">
        <w:rPr>
          <w:rFonts w:ascii="Adobe 黑体 Std R" w:hAnsi="Adobe 黑体 Std R"/>
        </w:rPr>
        <w:t>内嵌倒计时器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你可以使用括号来内嵌一个倒计时器：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C123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3"/>
      </w:pPr>
      <w:bookmarkStart w:id="332" w:name="_Toc385544287"/>
      <w:r w:rsidRPr="00F27C19">
        <w:t>引用文本</w:t>
      </w:r>
      <w:bookmarkEnd w:id="332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可以使用 "&gt;"对文本进行引用: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This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is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quoted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</w:t>
      </w:r>
      <w:r w:rsidRPr="00F27C19">
        <w:rPr>
          <w:rStyle w:val="o"/>
          <w:rFonts w:eastAsia="Adobe 黑体 Std R" w:cs="Courier New"/>
          <w:color w:val="AA2211"/>
        </w:rPr>
        <w:t>.</w:t>
      </w:r>
    </w:p>
    <w:p w:rsidR="00E4537C" w:rsidRPr="00F27C19" w:rsidRDefault="00E4537C">
      <w:pPr>
        <w:rPr>
          <w:rFonts w:cs="Arial"/>
          <w:i/>
          <w:iCs/>
          <w:color w:val="6B748C"/>
          <w:sz w:val="23"/>
          <w:szCs w:val="23"/>
        </w:rPr>
      </w:pPr>
      <w:r w:rsidRPr="00F27C19">
        <w:t>将会</w:t>
      </w:r>
      <w:r w:rsidR="00F16162" w:rsidRPr="00F27C19">
        <w:t>显示</w:t>
      </w:r>
      <w:r w:rsidRPr="00F27C19">
        <w:t>如下：</w:t>
      </w:r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This is quoted text.</w:t>
      </w:r>
    </w:p>
    <w:p w:rsidR="00E4537C" w:rsidRPr="00F27C19" w:rsidRDefault="00E4537C">
      <w:pPr>
        <w:pStyle w:val="3"/>
      </w:pPr>
      <w:bookmarkStart w:id="333" w:name="embedding-media"/>
      <w:bookmarkStart w:id="334" w:name="_Toc385544288"/>
      <w:bookmarkEnd w:id="333"/>
      <w:r w:rsidRPr="00F27C19">
        <w:t>内嵌多媒体类型</w:t>
      </w:r>
      <w:bookmarkEnd w:id="334"/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t>如果你配置了这个表示，你就可以直接在文本中内嵌多媒体类型：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  <w:sz w:val="23"/>
          <w:szCs w:val="23"/>
        </w:rPr>
        <w:t>remarkup.enable-embedded-youtube</w:t>
      </w:r>
      <w:r w:rsidRPr="00F27C19">
        <w:t>:允许你直接从粘贴YouTube的视频，以及支持他们使用内联渲染。</w:t>
      </w:r>
    </w:p>
    <w:p w:rsidR="00E4537C" w:rsidRPr="00F27C19" w:rsidRDefault="00E4537C">
      <w:r w:rsidRPr="00F27C19">
        <w:t>这个选项在默认情况下是关闭的，因为它对安全性有一定的影响。在开启这个选项之前，可以在default.conf.php了解这个选项的详情。</w:t>
      </w:r>
    </w:p>
    <w:p w:rsidR="00E4537C" w:rsidRPr="00F27C19" w:rsidRDefault="00E4537C">
      <w:pPr>
        <w:pStyle w:val="3"/>
      </w:pPr>
      <w:bookmarkStart w:id="335" w:name="image-macros"/>
      <w:bookmarkStart w:id="336" w:name="_Toc385544289"/>
      <w:bookmarkEnd w:id="335"/>
      <w:r w:rsidRPr="00F27C19">
        <w:t>图像宏</w:t>
      </w:r>
      <w:bookmarkEnd w:id="336"/>
    </w:p>
    <w:p w:rsidR="00E4537C" w:rsidRPr="00F27C19" w:rsidRDefault="00E4537C">
      <w:r w:rsidRPr="00F27C19">
        <w:t>你可以上传图像宏(Stuff -&gt; Macro) ，可以直接使用指定的图片来替换文本字符串。.例如，你可以上传一个跳舞香蕉的图片，并创建一个名为“peanutbutterjellytime”的宏，之后你在文本区域可以使用这个字符串来显示这个跳舞香蕉的图片。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37" w:name="_Toc385544290"/>
      <w:r w:rsidRPr="00F27C19">
        <w:t>模</w:t>
      </w:r>
      <w:r w:rsidR="00C45C31" w:rsidRPr="00F27C19">
        <w:rPr>
          <w:rFonts w:hint="eastAsia"/>
        </w:rPr>
        <w:t>块</w:t>
      </w:r>
      <w:bookmarkEnd w:id="337"/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>你也可以在模</w:t>
      </w:r>
      <w:r w:rsidR="00C45C31" w:rsidRPr="00F27C19">
        <w:rPr>
          <w:rFonts w:eastAsia="Adobe 黑体 Std R" w:cs="Arial" w:hint="eastAsia"/>
          <w:color w:val="000000"/>
          <w:sz w:val="23"/>
          <w:szCs w:val="23"/>
        </w:rPr>
        <w:t>块</w:t>
      </w:r>
      <w:r w:rsidRPr="00F27C19">
        <w:rPr>
          <w:rFonts w:eastAsia="Adobe 黑体 Std R" w:cs="Arial"/>
          <w:color w:val="000000"/>
          <w:sz w:val="23"/>
          <w:szCs w:val="23"/>
        </w:rPr>
        <w:t>的上下文中使用图像宏。 例如，如果你有一个图像宏名为“grumpy”，你可以通过一下代码段来创建一个模</w:t>
      </w:r>
      <w:r w:rsidR="00C45C31" w:rsidRPr="00F27C19">
        <w:rPr>
          <w:rFonts w:eastAsia="Adobe 黑体 Std R" w:cs="Arial" w:hint="eastAsia"/>
          <w:color w:val="000000"/>
          <w:sz w:val="23"/>
          <w:szCs w:val="23"/>
        </w:rPr>
        <w:t>块</w:t>
      </w:r>
      <w:r w:rsidRPr="00F27C19">
        <w:rPr>
          <w:rFonts w:eastAsia="Adobe 黑体 Std R" w:cs="Arial"/>
          <w:color w:val="000000"/>
          <w:sz w:val="23"/>
          <w:szCs w:val="23"/>
        </w:rPr>
        <w:t>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meme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src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grumpy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above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toptextgoeshere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below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bottomtextgoeshere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在默认情况下，前端文字模</w:t>
      </w:r>
      <w:r w:rsidR="00C45C31" w:rsidRPr="00F27C19">
        <w:rPr>
          <w:rFonts w:eastAsia="Adobe 黑体 Std R" w:cs="Arial" w:hint="eastAsia"/>
          <w:color w:val="000000"/>
          <w:sz w:val="23"/>
          <w:szCs w:val="23"/>
        </w:rPr>
        <w:t>块</w:t>
      </w:r>
      <w:r w:rsidRPr="00F27C19">
        <w:rPr>
          <w:rFonts w:eastAsia="Adobe 黑体 Std R" w:cs="Arial"/>
          <w:color w:val="000000"/>
          <w:sz w:val="23"/>
          <w:szCs w:val="23"/>
        </w:rPr>
        <w:t>使用的字体为tuffy.ttf。不过使用impact.ttf字体感觉显示的更真实，你只需要简单的在Phabricator中对前端字体进行替换即可，字体文件位置在/resources/font/下。如果Remarkup检测到impact.ttf，它将会自动使用它。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38" w:name="mentioning-users"/>
      <w:bookmarkStart w:id="339" w:name="_Toc385544291"/>
      <w:bookmarkEnd w:id="338"/>
      <w:r w:rsidRPr="00F27C19">
        <w:lastRenderedPageBreak/>
        <w:t>提醒用户</w:t>
      </w:r>
      <w:bookmarkEnd w:id="339"/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 xml:space="preserve">在Differential 和 Maniphest中，你可以通过如下写法提及（并通知）其他用户： </w:t>
      </w:r>
    </w:p>
    <w:p w:rsidR="00E4537C" w:rsidRPr="00F27C19" w:rsidRDefault="00E4537C">
      <w:pPr>
        <w:pStyle w:val="HTML0"/>
        <w:pBdr>
          <w:top w:val="single" w:sz="6" w:space="5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@</w:t>
      </w:r>
      <w:r w:rsidRPr="00F27C19">
        <w:rPr>
          <w:rStyle w:val="no"/>
          <w:rFonts w:eastAsia="Adobe 黑体 Std R" w:cs="Courier New"/>
          <w:color w:val="000A65"/>
        </w:rPr>
        <w:t>username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当你上传你的评论，这个用户就会被加入抄送列表。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40" w:name="phriction-documents"/>
      <w:bookmarkStart w:id="341" w:name="_Toc385544292"/>
      <w:bookmarkEnd w:id="340"/>
      <w:r w:rsidRPr="00F27C19">
        <w:t>Phriction 文档</w:t>
      </w:r>
      <w:bookmarkEnd w:id="341"/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no"/>
          <w:rFonts w:eastAsia="Adobe 黑体 Std R" w:cs="Courier New"/>
          <w:color w:val="000A65"/>
        </w:rPr>
      </w:pPr>
      <w:r w:rsidRPr="00F27C19">
        <w:rPr>
          <w:rFonts w:eastAsia="Adobe 黑体 Std R" w:cs="Arial"/>
          <w:color w:val="000000"/>
          <w:sz w:val="23"/>
          <w:szCs w:val="23"/>
        </w:rPr>
        <w:t>You can link to Phriction documents with a name or path: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no"/>
          <w:rFonts w:eastAsia="Adobe 黑体 Std R" w:cs="Courier New"/>
          <w:color w:val="000A65"/>
        </w:rPr>
        <w:t>Make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sure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you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sign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and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date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your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Letter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of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Marque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and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Reprisal</w:t>
      </w:r>
      <w:r w:rsidRPr="00F27C19">
        <w:rPr>
          <w:rStyle w:val="o"/>
          <w:rFonts w:eastAsia="Adobe 黑体 Std R" w:cs="Courier New"/>
          <w:color w:val="AA2211"/>
        </w:rPr>
        <w:t>]]!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no"/>
          <w:rFonts w:eastAsia="Adobe 黑体 Std R" w:cs="Courier New"/>
          <w:color w:val="000A65"/>
        </w:rPr>
      </w:pPr>
      <w:r w:rsidRPr="00F27C19">
        <w:rPr>
          <w:rFonts w:eastAsia="Adobe 黑体 Std R" w:cs="Arial"/>
          <w:color w:val="000000"/>
          <w:sz w:val="23"/>
          <w:szCs w:val="23"/>
        </w:rPr>
        <w:t>With a pipe (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|</w:t>
      </w:r>
      <w:r w:rsidRPr="00F27C19">
        <w:rPr>
          <w:rFonts w:eastAsia="Adobe 黑体 Std R" w:cs="Arial"/>
          <w:color w:val="000000"/>
          <w:sz w:val="23"/>
          <w:szCs w:val="23"/>
        </w:rPr>
        <w:t>), you can retitle the link. Use this to mislead your opponents: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Check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out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these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boring_documents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exciting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documents</w:t>
      </w:r>
      <w:r w:rsidRPr="00F27C19">
        <w:rPr>
          <w:rStyle w:val="o"/>
          <w:rFonts w:eastAsia="Adobe 黑体 Std R" w:cs="Courier New"/>
          <w:color w:val="AA2211"/>
        </w:rPr>
        <w:t>]]!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42" w:name="_Toc385544293"/>
      <w:r w:rsidRPr="00F27C19">
        <w:t>文字块</w:t>
      </w:r>
      <w:bookmarkEnd w:id="342"/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>表示文本中的文字块，可使用 "%%%":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1"/>
          <w:rFonts w:eastAsia="Adobe 黑体 Std R" w:cs="Courier New"/>
          <w:color w:val="766510"/>
        </w:rPr>
      </w:pPr>
      <w:r w:rsidRPr="00F27C19">
        <w:rPr>
          <w:rStyle w:val="o"/>
          <w:rFonts w:eastAsia="Adobe 黑体 Std R" w:cs="Courier New"/>
          <w:color w:val="AA2211"/>
        </w:rPr>
        <w:t>%%%</w:t>
      </w:r>
      <w:r w:rsidRPr="00F27C19">
        <w:rPr>
          <w:rStyle w:val="no"/>
          <w:rFonts w:eastAsia="Adobe 黑体 Std R" w:cs="Courier New"/>
          <w:color w:val="000A65"/>
        </w:rPr>
        <w:t>Text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that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won</w:t>
      </w:r>
      <w:r w:rsidRPr="00F27C19">
        <w:rPr>
          <w:rStyle w:val="s1"/>
          <w:rFonts w:eastAsia="Adobe 黑体 Std R" w:cs="Courier New"/>
          <w:color w:val="766510"/>
        </w:rPr>
        <w:t>'t be processed by remarkup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[[http://www.example.com | example]]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s1"/>
          <w:rFonts w:eastAsia="Adobe 黑体 Std R" w:cs="Courier New"/>
          <w:color w:val="766510"/>
        </w:rPr>
        <w:t>%%%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Remarkup将不会处理在文字块中的内容 (比如，保留空格)。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43" w:name="tables"/>
      <w:bookmarkStart w:id="344" w:name="_Toc385544294"/>
      <w:bookmarkEnd w:id="343"/>
      <w:r w:rsidRPr="00F27C19">
        <w:t>表格</w:t>
      </w:r>
      <w:bookmarkEnd w:id="344"/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>Remarkup支持简单的表格语法。例如: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Fruit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Color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Price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Peel</w:t>
      </w:r>
      <w:r w:rsidRPr="00F27C19">
        <w:rPr>
          <w:rStyle w:val="o"/>
          <w:rFonts w:eastAsia="Adobe 黑体 Std R" w:cs="Courier New"/>
          <w:color w:val="AA2211"/>
        </w:rPr>
        <w:t>?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-----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-----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-----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-----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Apple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red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b"/>
          <w:rFonts w:eastAsia="Adobe 黑体 Std R" w:cs="Courier New"/>
          <w:color w:val="766510"/>
        </w:rPr>
        <w:t>`$0.93`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Banana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yellow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b"/>
          <w:rFonts w:eastAsia="Adobe 黑体 Std R" w:cs="Courier New"/>
          <w:color w:val="766510"/>
        </w:rPr>
        <w:t>`$0.19`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**</w:t>
      </w:r>
      <w:r w:rsidRPr="00F27C19">
        <w:rPr>
          <w:rStyle w:val="no"/>
          <w:rFonts w:eastAsia="Adobe 黑体 Std R" w:cs="Courier New"/>
          <w:color w:val="000A65"/>
        </w:rPr>
        <w:t>YES</w:t>
      </w:r>
      <w:r w:rsidRPr="00F27C19">
        <w:rPr>
          <w:rStyle w:val="o"/>
          <w:rFonts w:eastAsia="Adobe 黑体 Std R" w:cs="Courier New"/>
          <w:color w:val="AA2211"/>
        </w:rPr>
        <w:t>**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Fonts w:eastAsia="Adobe 黑体 Std R" w:cs="Arial"/>
          <w:b/>
          <w:bCs/>
          <w:color w:val="000000"/>
          <w:sz w:val="23"/>
          <w:szCs w:val="23"/>
        </w:rPr>
      </w:pPr>
      <w:r w:rsidRPr="00F27C19">
        <w:rPr>
          <w:rFonts w:eastAsia="Adobe 黑体 Std R" w:cs="Arial"/>
          <w:color w:val="000000"/>
          <w:sz w:val="23"/>
          <w:szCs w:val="23"/>
        </w:rPr>
        <w:t>...产生如下效果:</w:t>
      </w:r>
    </w:p>
    <w:tbl>
      <w:tblPr>
        <w:tblW w:w="0" w:type="auto"/>
        <w:tblInd w:w="-1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8"/>
        <w:gridCol w:w="850"/>
        <w:gridCol w:w="773"/>
        <w:gridCol w:w="839"/>
      </w:tblGrid>
      <w:tr w:rsidR="00E4537C" w:rsidRPr="00F27C19">
        <w:tc>
          <w:tcPr>
            <w:tcW w:w="1018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Fruit</w:t>
            </w:r>
          </w:p>
        </w:tc>
        <w:tc>
          <w:tcPr>
            <w:tcW w:w="850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773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Price</w:t>
            </w:r>
          </w:p>
        </w:tc>
        <w:tc>
          <w:tcPr>
            <w:tcW w:w="839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Peel?</w:t>
            </w:r>
          </w:p>
        </w:tc>
      </w:tr>
      <w:tr w:rsidR="00E4537C" w:rsidRPr="00F27C19">
        <w:tc>
          <w:tcPr>
            <w:tcW w:w="1018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Apple</w:t>
            </w:r>
          </w:p>
        </w:tc>
        <w:tc>
          <w:tcPr>
            <w:tcW w:w="850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red</w:t>
            </w:r>
          </w:p>
        </w:tc>
        <w:tc>
          <w:tcPr>
            <w:tcW w:w="773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  <w:t>$0.93</w:t>
            </w:r>
          </w:p>
        </w:tc>
        <w:tc>
          <w:tcPr>
            <w:tcW w:w="839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no</w:t>
            </w:r>
          </w:p>
        </w:tc>
      </w:tr>
      <w:tr w:rsidR="00E4537C" w:rsidRPr="00F27C19">
        <w:tc>
          <w:tcPr>
            <w:tcW w:w="1018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Banana</w:t>
            </w:r>
          </w:p>
        </w:tc>
        <w:tc>
          <w:tcPr>
            <w:tcW w:w="850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yellow</w:t>
            </w:r>
          </w:p>
        </w:tc>
        <w:tc>
          <w:tcPr>
            <w:tcW w:w="773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a5"/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  <w:t>$0.19</w:t>
            </w:r>
          </w:p>
        </w:tc>
        <w:tc>
          <w:tcPr>
            <w:tcW w:w="839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a5"/>
                <w:rFonts w:cs="Arial"/>
                <w:color w:val="000000"/>
                <w:sz w:val="23"/>
                <w:szCs w:val="23"/>
              </w:rPr>
              <w:t>YES</w:t>
            </w:r>
          </w:p>
        </w:tc>
      </w:tr>
    </w:tbl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lastRenderedPageBreak/>
        <w:t>Remarkup 也支持简化的HTML表格语法。例如：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table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Fruit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Color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Price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Peel</w:t>
      </w:r>
      <w:r w:rsidRPr="00F27C19">
        <w:rPr>
          <w:rStyle w:val="o"/>
          <w:rFonts w:eastAsia="Adobe 黑体 Std R" w:cs="Courier New"/>
          <w:color w:val="AA2211"/>
        </w:rPr>
        <w:t>?&lt;/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Apple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red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sb"/>
          <w:rFonts w:eastAsia="Adobe 黑体 Std R" w:cs="Courier New"/>
          <w:color w:val="766510"/>
        </w:rPr>
        <w:t>`$0.93`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no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Banana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yellow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sb"/>
          <w:rFonts w:eastAsia="Adobe 黑体 Std R" w:cs="Courier New"/>
          <w:color w:val="766510"/>
        </w:rPr>
        <w:t>`$0.19`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&gt;**</w:t>
      </w:r>
      <w:r w:rsidRPr="00F27C19">
        <w:rPr>
          <w:rStyle w:val="no"/>
          <w:rFonts w:eastAsia="Adobe 黑体 Std R" w:cs="Courier New"/>
          <w:color w:val="000A65"/>
        </w:rPr>
        <w:t>YES</w:t>
      </w:r>
      <w:r w:rsidRPr="00F27C19">
        <w:rPr>
          <w:rStyle w:val="o"/>
          <w:rFonts w:eastAsia="Adobe 黑体 Std R" w:cs="Courier New"/>
          <w:color w:val="AA2211"/>
        </w:rPr>
        <w:t>**&lt;/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table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Fonts w:eastAsia="Adobe 黑体 Std R" w:cs="Arial"/>
          <w:b/>
          <w:bCs/>
          <w:color w:val="000000"/>
          <w:sz w:val="23"/>
          <w:szCs w:val="23"/>
        </w:rPr>
      </w:pPr>
      <w:r w:rsidRPr="00F27C19">
        <w:rPr>
          <w:rFonts w:eastAsia="Adobe 黑体 Std R" w:cs="Arial"/>
          <w:color w:val="000000"/>
          <w:sz w:val="23"/>
          <w:szCs w:val="23"/>
        </w:rPr>
        <w:t>...将会有如下效果:</w:t>
      </w:r>
    </w:p>
    <w:tbl>
      <w:tblPr>
        <w:tblW w:w="0" w:type="auto"/>
        <w:tblInd w:w="-1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8"/>
        <w:gridCol w:w="850"/>
        <w:gridCol w:w="773"/>
        <w:gridCol w:w="839"/>
      </w:tblGrid>
      <w:tr w:rsidR="00E4537C" w:rsidRPr="00F27C19">
        <w:tc>
          <w:tcPr>
            <w:tcW w:w="1018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Fruit</w:t>
            </w:r>
          </w:p>
        </w:tc>
        <w:tc>
          <w:tcPr>
            <w:tcW w:w="850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773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Price</w:t>
            </w:r>
          </w:p>
        </w:tc>
        <w:tc>
          <w:tcPr>
            <w:tcW w:w="839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Peel?</w:t>
            </w:r>
          </w:p>
        </w:tc>
      </w:tr>
      <w:tr w:rsidR="00E4537C" w:rsidRPr="00F27C19">
        <w:tc>
          <w:tcPr>
            <w:tcW w:w="1018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Apple</w:t>
            </w:r>
          </w:p>
        </w:tc>
        <w:tc>
          <w:tcPr>
            <w:tcW w:w="850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red</w:t>
            </w:r>
          </w:p>
        </w:tc>
        <w:tc>
          <w:tcPr>
            <w:tcW w:w="773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  <w:t>$0.93</w:t>
            </w:r>
          </w:p>
        </w:tc>
        <w:tc>
          <w:tcPr>
            <w:tcW w:w="839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no</w:t>
            </w:r>
          </w:p>
        </w:tc>
      </w:tr>
      <w:tr w:rsidR="00E4537C" w:rsidRPr="00F27C19">
        <w:tc>
          <w:tcPr>
            <w:tcW w:w="1018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Banana</w:t>
            </w:r>
          </w:p>
        </w:tc>
        <w:tc>
          <w:tcPr>
            <w:tcW w:w="850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yellow</w:t>
            </w:r>
          </w:p>
        </w:tc>
        <w:tc>
          <w:tcPr>
            <w:tcW w:w="773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a5"/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  <w:t>$0.19</w:t>
            </w:r>
          </w:p>
        </w:tc>
        <w:tc>
          <w:tcPr>
            <w:tcW w:w="839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a5"/>
                <w:rFonts w:cs="Arial"/>
                <w:color w:val="000000"/>
                <w:sz w:val="23"/>
                <w:szCs w:val="23"/>
              </w:rPr>
              <w:t>YES</w:t>
            </w:r>
          </w:p>
        </w:tc>
      </w:tr>
    </w:tbl>
    <w:p w:rsidR="00E4537C" w:rsidRPr="00F27C19" w:rsidRDefault="00E4537C">
      <w:pPr>
        <w:pStyle w:val="ac"/>
        <w:shd w:val="clear" w:color="auto" w:fill="FFFFFF"/>
        <w:spacing w:before="0" w:after="180" w:line="326" w:lineRule="atLeast"/>
        <w:rPr>
          <w:rFonts w:eastAsia="Adobe 黑体 Std R" w:cs="Arial"/>
          <w:color w:val="000000"/>
          <w:sz w:val="23"/>
          <w:szCs w:val="23"/>
        </w:rPr>
      </w:pPr>
      <w:r w:rsidRPr="00F27C19">
        <w:rPr>
          <w:rFonts w:eastAsia="Adobe 黑体 Std R" w:cs="Arial"/>
          <w:color w:val="000000"/>
          <w:sz w:val="23"/>
          <w:szCs w:val="23"/>
        </w:rPr>
        <w:t>在使用这个语法时需要注意的是：</w:t>
      </w:r>
    </w:p>
    <w:p w:rsidR="00E4537C" w:rsidRPr="00F27C19" w:rsidRDefault="00E4537C" w:rsidP="00553E2F">
      <w:pPr>
        <w:numPr>
          <w:ilvl w:val="0"/>
          <w:numId w:val="62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你的标签必须是使用适当的。</w:t>
      </w:r>
    </w:p>
    <w:p w:rsidR="00E4537C" w:rsidRPr="00F27C19" w:rsidRDefault="00E4537C" w:rsidP="00553E2F">
      <w:pPr>
        <w:numPr>
          <w:ilvl w:val="0"/>
          <w:numId w:val="62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你的标签不能包含属性（例如:&lt;td&gt;是没有问题的，不过 &lt;td style=”...”&gt;就不允许了）。</w:t>
      </w:r>
    </w:p>
    <w:p w:rsidR="00E4537C" w:rsidRPr="00F27C19" w:rsidRDefault="00E4537C" w:rsidP="00553E2F">
      <w:pPr>
        <w:numPr>
          <w:ilvl w:val="0"/>
          <w:numId w:val="62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3"/>
          <w:szCs w:val="23"/>
        </w:rPr>
        <w:t>你可以在表格单元中使用其他Remarkup规则 (例如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5"/>
          <w:rFonts w:cs="Arial"/>
          <w:color w:val="000000"/>
          <w:sz w:val="23"/>
          <w:szCs w:val="23"/>
        </w:rPr>
        <w:t>粗体</w:t>
      </w:r>
      <w:r w:rsidRPr="00F27C19">
        <w:rPr>
          <w:rFonts w:cs="Arial"/>
          <w:color w:val="000000"/>
          <w:sz w:val="23"/>
          <w:szCs w:val="23"/>
        </w:rPr>
        <w:t>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7"/>
          <w:rFonts w:cs="Arial"/>
          <w:color w:val="000000"/>
          <w:sz w:val="23"/>
          <w:szCs w:val="23"/>
        </w:rPr>
        <w:t>斜体</w:t>
      </w:r>
      <w:r w:rsidRPr="00F27C19">
        <w:rPr>
          <w:rFonts w:cs="Arial"/>
          <w:color w:val="000000"/>
          <w:sz w:val="23"/>
          <w:szCs w:val="23"/>
        </w:rPr>
        <w:t xml:space="preserve">, 等等)。 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45" w:name="fullscreen-mode"/>
      <w:bookmarkStart w:id="346" w:name="_Toc385544295"/>
      <w:bookmarkEnd w:id="345"/>
      <w:r w:rsidRPr="00F27C19">
        <w:lastRenderedPageBreak/>
        <w:t>全屏模式</w:t>
      </w:r>
      <w:bookmarkEnd w:id="346"/>
    </w:p>
    <w:p w:rsidR="00E4537C" w:rsidRPr="00F27C19" w:rsidRDefault="00E4537C">
      <w:pPr>
        <w:pStyle w:val="ac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Remarkup</w:t>
      </w:r>
      <w:r w:rsidR="008F2DEE">
        <w:rPr>
          <w:rFonts w:eastAsia="Adobe 黑体 Std R" w:cs="Arial"/>
          <w:color w:val="000000"/>
          <w:sz w:val="23"/>
          <w:szCs w:val="23"/>
        </w:rPr>
        <w:t>编辑器也提供全屏模式。这会</w:t>
      </w:r>
      <w:r w:rsidR="008F2DEE">
        <w:rPr>
          <w:rFonts w:eastAsia="Adobe 黑体 Std R" w:cs="Arial" w:hint="eastAsia"/>
          <w:color w:val="000000"/>
          <w:sz w:val="23"/>
          <w:szCs w:val="23"/>
        </w:rPr>
        <w:t>使得</w:t>
      </w:r>
      <w:r w:rsidRPr="00F27C19">
        <w:rPr>
          <w:rFonts w:eastAsia="Adobe 黑体 Std R" w:cs="Arial"/>
          <w:color w:val="000000"/>
          <w:sz w:val="23"/>
          <w:szCs w:val="23"/>
        </w:rPr>
        <w:t>修改大块文本变得容易，或提高注意力，避免无心之举。你可以通过点击相应的按钮，或者使用ESC键退出全屏模式。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47" w:name="_Toc385544296"/>
      <w:r w:rsidRPr="00F27C19">
        <w:t>Slowvote 使用教程</w:t>
      </w:r>
      <w:bookmarkEnd w:id="347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详细解决争议的手册。</w:t>
      </w:r>
    </w:p>
    <w:p w:rsidR="00E4537C" w:rsidRPr="00F27C19" w:rsidRDefault="00E4537C">
      <w:pPr>
        <w:pStyle w:val="3"/>
      </w:pPr>
      <w:bookmarkStart w:id="348" w:name="_Toc385544297"/>
      <w:r w:rsidRPr="00F27C19">
        <w:t>概述</w:t>
      </w:r>
      <w:bookmarkEnd w:id="348"/>
    </w:p>
    <w:p w:rsidR="00E4537C" w:rsidRPr="00F27C19" w:rsidRDefault="00E4537C">
      <w:r w:rsidRPr="00F27C19">
        <w:t>Slowvote是一个简单的轮询应用，可以提出诸如“我们应该在哪里订购披萨？”，“狗是不是比猫好？”和“我们公司的最佳战略方向在哪里？”</w:t>
      </w:r>
      <w:r w:rsidR="004E224B">
        <w:t>。可以通过轻量化和结构化的方式从人们那里收集</w:t>
      </w:r>
      <w:r w:rsidR="004E224B">
        <w:rPr>
          <w:rFonts w:hint="eastAsia"/>
        </w:rPr>
        <w:t>到</w:t>
      </w:r>
      <w:r w:rsidRPr="00F27C19">
        <w:t>必要的反馈。</w:t>
      </w:r>
    </w:p>
    <w:p w:rsidR="00E4537C" w:rsidRPr="00F27C19" w:rsidRDefault="00E4537C">
      <w:pPr>
        <w:pStyle w:val="3"/>
      </w:pPr>
      <w:bookmarkStart w:id="349" w:name="plurality-vs-approval"/>
      <w:bookmarkStart w:id="350" w:name="_Toc385544298"/>
      <w:bookmarkEnd w:id="349"/>
      <w:r w:rsidRPr="00F27C19">
        <w:t>Plurality vs. Approval</w:t>
      </w:r>
      <w:bookmarkEnd w:id="350"/>
    </w:p>
    <w:p w:rsidR="00E4537C" w:rsidRPr="00F27C19" w:rsidRDefault="00E4537C">
      <w:r w:rsidRPr="00F27C19">
        <w:t>当你创建了一个轮询，你需要选择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5"/>
          <w:rFonts w:cs="Arial"/>
          <w:color w:val="000000"/>
          <w:sz w:val="23"/>
          <w:szCs w:val="23"/>
        </w:rPr>
        <w:t>plurality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或 </w:t>
      </w:r>
      <w:r w:rsidRPr="00F27C19">
        <w:rPr>
          <w:rStyle w:val="a5"/>
          <w:rFonts w:cs="Arial"/>
          <w:color w:val="000000"/>
          <w:sz w:val="23"/>
          <w:szCs w:val="23"/>
        </w:rPr>
        <w:t>approval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投票的模式</w:t>
      </w:r>
      <w:r w:rsidRPr="00F27C19">
        <w:t>。</w:t>
      </w:r>
    </w:p>
    <w:p w:rsidR="00E4537C" w:rsidRPr="00F27C19" w:rsidRDefault="00E4537C">
      <w:r w:rsidRPr="00F27C19">
        <w:t>plurality模式中, 用户只能选择一个选项</w:t>
      </w:r>
      <w:r w:rsidR="00CA0539">
        <w:t>。需要在众多选项中，选择自己认为最好的那个。然后，投票最多的那</w:t>
      </w:r>
      <w:r w:rsidR="00CA0539">
        <w:rPr>
          <w:rFonts w:hint="eastAsia"/>
        </w:rPr>
        <w:t>种</w:t>
      </w:r>
      <w:r w:rsidRPr="00F27C19">
        <w:t>方式胜出。</w:t>
      </w:r>
    </w:p>
    <w:p w:rsidR="00E4537C" w:rsidRPr="00F27C19" w:rsidRDefault="00E4537C">
      <w:r w:rsidRPr="00F27C19">
        <w:t>approval模式中, 用户可以有多个选择。需要在众多选项中，复选自己比较支持的选项。最终胜出的选项，是被大多数人接受的。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51" w:name="_Toc385544299"/>
      <w:r w:rsidRPr="00F27C19">
        <w:t>使用教程: 账户角色</w:t>
      </w:r>
      <w:bookmarkEnd w:id="351"/>
    </w:p>
    <w:p w:rsidR="00E4537C" w:rsidRPr="00F27C19" w:rsidRDefault="00E4537C">
      <w:r w:rsidRPr="00F27C19">
        <w:t>介绍系统中不同的角色。</w:t>
      </w:r>
    </w:p>
    <w:p w:rsidR="00E4537C" w:rsidRPr="00F27C19" w:rsidRDefault="00E4537C">
      <w:pPr>
        <w:pStyle w:val="3"/>
      </w:pPr>
      <w:bookmarkStart w:id="352" w:name="_Toc385544300"/>
      <w:r w:rsidRPr="00F27C19">
        <w:t>概述</w:t>
      </w:r>
      <w:bookmarkEnd w:id="352"/>
    </w:p>
    <w:p w:rsidR="00E4537C" w:rsidRPr="00F27C19" w:rsidRDefault="00E4537C">
      <w:r w:rsidRPr="00F27C19">
        <w:t>当你创建了一个账户，你就可以在角色中选择一种，"Administrator", "Disabled" 或 "System Agent"。本节就来说明一下设置各个角色的用意所在。</w:t>
      </w:r>
    </w:p>
    <w:p w:rsidR="00E4537C" w:rsidRPr="00F27C19" w:rsidRDefault="00E4537C">
      <w:pPr>
        <w:pStyle w:val="3"/>
        <w:rPr>
          <w:rStyle w:val="a5"/>
          <w:rFonts w:cs="Arial"/>
          <w:color w:val="000000"/>
          <w:sz w:val="23"/>
          <w:szCs w:val="23"/>
        </w:rPr>
      </w:pPr>
      <w:bookmarkStart w:id="353" w:name="_Toc385544301"/>
      <w:r w:rsidRPr="00F27C19">
        <w:t>管理员（Administrators）</w:t>
      </w:r>
      <w:bookmarkEnd w:id="353"/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管理员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就是添加了特殊功能的普通用户。他们可以访问一些普通用户访问不到的工具和工作流，可以在Phabricator中去调试和配置这些工具和工作流。例如，他们能访问：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账户管理（Account Management）</w:t>
      </w:r>
      <w:r w:rsidRPr="00F27C19">
        <w:t>: 管理员可以是添加、禁用，以及管理用户账户。管理员也可以创建和编辑账户，有也可以访问系统日志。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  <w:sz w:val="23"/>
          <w:szCs w:val="23"/>
        </w:rPr>
        <w:t>代码库（Repositories）</w:t>
      </w:r>
      <w:r w:rsidRPr="00F27C19">
        <w:t>:管理员可以对库进行配置。普通用户是不允许的，因为这个操作通常需要专业化，并十分复杂的配置。</w:t>
      </w:r>
    </w:p>
    <w:p w:rsidR="00E4537C" w:rsidRPr="00F27C19" w:rsidRDefault="00E4537C">
      <w:r w:rsidRPr="00F27C19">
        <w:lastRenderedPageBreak/>
        <w:t>管理员在一些工具中，拥有一些特别的功能。当你在管理界面是，你会看到菜单栏是红色的。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管理员并不能完全控制系统。管理员也不能以其他用户登陆。管理员也不能对旁路对象有私下政策。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管理员现在可以通过Conduit代表其他用户。</w:t>
      </w:r>
      <w:r w:rsidR="00165354">
        <w:rPr>
          <w:rFonts w:cs="Arial" w:hint="eastAsia"/>
          <w:color w:val="000000"/>
          <w:sz w:val="23"/>
          <w:szCs w:val="23"/>
        </w:rPr>
        <w:t>在未来</w:t>
      </w:r>
      <w:r w:rsidR="00165354">
        <w:rPr>
          <w:rFonts w:cs="Arial"/>
          <w:color w:val="000000"/>
          <w:sz w:val="23"/>
          <w:szCs w:val="23"/>
        </w:rPr>
        <w:t>，</w:t>
      </w:r>
      <w:r w:rsidRPr="00F27C19">
        <w:rPr>
          <w:rFonts w:cs="Arial"/>
          <w:color w:val="000000"/>
          <w:sz w:val="23"/>
          <w:szCs w:val="23"/>
        </w:rPr>
        <w:t>这</w:t>
      </w:r>
      <w:r w:rsidR="00165354">
        <w:rPr>
          <w:rFonts w:cs="Arial" w:hint="eastAsia"/>
          <w:color w:val="000000"/>
          <w:sz w:val="23"/>
          <w:szCs w:val="23"/>
        </w:rPr>
        <w:t>种方式可能</w:t>
      </w:r>
      <w:r w:rsidR="00165354">
        <w:rPr>
          <w:rFonts w:cs="Arial"/>
          <w:color w:val="000000"/>
          <w:sz w:val="23"/>
          <w:szCs w:val="23"/>
        </w:rPr>
        <w:t>会发生</w:t>
      </w:r>
      <w:r w:rsidR="00C45C31" w:rsidRPr="00F27C19">
        <w:rPr>
          <w:rFonts w:cs="Arial" w:hint="eastAsia"/>
          <w:color w:val="000000"/>
          <w:sz w:val="23"/>
          <w:szCs w:val="23"/>
        </w:rPr>
        <w:t>改变</w:t>
      </w:r>
      <w:r w:rsidRPr="00F27C19">
        <w:rPr>
          <w:rFonts w:cs="Arial"/>
          <w:color w:val="000000"/>
          <w:sz w:val="23"/>
          <w:szCs w:val="23"/>
        </w:rPr>
        <w:t>。</w:t>
      </w:r>
    </w:p>
    <w:p w:rsidR="00E4537C" w:rsidRPr="00F27C19" w:rsidRDefault="00E4537C">
      <w:pPr>
        <w:pStyle w:val="3"/>
        <w:rPr>
          <w:rStyle w:val="a5"/>
          <w:rFonts w:cs="Arial"/>
          <w:color w:val="000000"/>
          <w:sz w:val="23"/>
          <w:szCs w:val="23"/>
        </w:rPr>
      </w:pPr>
      <w:bookmarkStart w:id="354" w:name="_Toc385544302"/>
      <w:r w:rsidRPr="00F27C19">
        <w:t>系统代理（System Agents）</w:t>
      </w:r>
      <w:bookmarkEnd w:id="354"/>
    </w:p>
    <w:p w:rsidR="00E4537C" w:rsidRPr="00F27C19" w:rsidRDefault="00E4537C">
      <w:r w:rsidRPr="00F27C19">
        <w:rPr>
          <w:rStyle w:val="a5"/>
          <w:rFonts w:cs="Arial"/>
          <w:color w:val="000000"/>
          <w:sz w:val="23"/>
          <w:szCs w:val="23"/>
        </w:rPr>
        <w:t>系统代理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和脚本需要与系统接口相连，普通用户做不到这点。通常，当你的脚本使用Conduit（比如IRC bot），你就应该为他们创建一个系统代理账户。</w:t>
      </w:r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t>系统代理用户可以: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不能进行登陆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(他们可以提供的管道来访问API方法）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不能查看diff或拥有任务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  <w:sz w:val="23"/>
          <w:szCs w:val="23"/>
        </w:rPr>
        <w:t>不能出现在邮件抄送列表中</w:t>
      </w:r>
    </w:p>
    <w:p w:rsidR="00E4537C" w:rsidRPr="00F27C19" w:rsidRDefault="00E4537C">
      <w:r w:rsidRPr="00F27C19">
        <w:t xml:space="preserve">现在, 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5"/>
          <w:rFonts w:cs="Arial"/>
          <w:color w:val="000000"/>
          <w:sz w:val="23"/>
          <w:szCs w:val="23"/>
        </w:rPr>
        <w:t>系统代理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账户一旦创建就没有办法进行修改。</w:t>
      </w:r>
      <w:r w:rsidRPr="00F27C19">
        <w:t>这是为了避免管理员把系统代理当做一个普通用户进行修改，检索他们的管道验证，以及将他们改回来（这里允许管理员为其他用户添加证书验证）。</w:t>
      </w:r>
    </w:p>
    <w:p w:rsidR="00E4537C" w:rsidRPr="00F27C19" w:rsidRDefault="00E4537C">
      <w:pPr>
        <w:pStyle w:val="3"/>
        <w:rPr>
          <w:rStyle w:val="a5"/>
          <w:rFonts w:cs="Arial"/>
          <w:color w:val="000000"/>
          <w:sz w:val="23"/>
          <w:szCs w:val="23"/>
        </w:rPr>
      </w:pPr>
      <w:bookmarkStart w:id="355" w:name="_Toc385544303"/>
      <w:r w:rsidRPr="00F27C19">
        <w:t>禁用账户（Disable Users）</w:t>
      </w:r>
      <w:bookmarkEnd w:id="355"/>
    </w:p>
    <w:p w:rsidR="00E4537C" w:rsidRPr="00F27C19" w:rsidRDefault="00E4537C">
      <w:r w:rsidRPr="00F27C19">
        <w:rPr>
          <w:rStyle w:val="a5"/>
          <w:rFonts w:cs="Arial"/>
          <w:color w:val="000000"/>
          <w:sz w:val="23"/>
          <w:szCs w:val="23"/>
        </w:rPr>
        <w:t>禁用账户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是那些将不会处于激活状态的账户。 通常，当有人离开一个项目（例如，有人离职，实习生或合同期满），你需要将其账户进行反激活，来终止它对系统的访问。</w:t>
      </w:r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t>禁用账户: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不能登陆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不能访问Conduit</w:t>
      </w:r>
    </w:p>
    <w:p w:rsidR="00E4537C" w:rsidRPr="00F27C19" w:rsidRDefault="00E4537C">
      <w:pPr>
        <w:pStyle w:val="a"/>
        <w:rPr>
          <w:rStyle w:val="a5"/>
          <w:rFonts w:cs="Arial"/>
          <w:color w:val="000000"/>
          <w:sz w:val="23"/>
          <w:szCs w:val="23"/>
        </w:rPr>
      </w:pPr>
      <w:r w:rsidRPr="00F27C19">
        <w:rPr>
          <w:rStyle w:val="a5"/>
          <w:rFonts w:cs="Arial"/>
          <w:color w:val="000000"/>
          <w:sz w:val="23"/>
          <w:szCs w:val="23"/>
        </w:rPr>
        <w:t>不能接收邮件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  <w:sz w:val="23"/>
          <w:szCs w:val="23"/>
        </w:rPr>
        <w:t>将不会出现在拥有者/回查者/邮件抄送列表中</w:t>
      </w:r>
      <w:r w:rsidRPr="00F27C19">
        <w:t>.</w:t>
      </w:r>
    </w:p>
    <w:p w:rsidR="00E4537C" w:rsidRPr="00F27C19" w:rsidRDefault="00E4537C">
      <w:r w:rsidRPr="00F27C19">
        <w:t>用户仅仅是被关闭（而不是删除），因为这里有一</w:t>
      </w:r>
      <w:r w:rsidR="00A1132C">
        <w:rPr>
          <w:rFonts w:hint="eastAsia"/>
        </w:rPr>
        <w:t>系列</w:t>
      </w:r>
      <w:r w:rsidRPr="00F27C19">
        <w:t>工作流不同意将用户完全删除，例如，寻找与这些用户相关的旧版本或者任务（所以你可以找别人来关注他们）; 需要通过用户名来识别修订的作者;并且，保存他们所有的数据，当他们重新返回项目（例如，离职延期，实习转正）。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56" w:name="_Toc385544304"/>
      <w:r w:rsidRPr="00F27C19">
        <w:t>使用教程: 配置一个外置编辑器</w:t>
      </w:r>
      <w:bookmarkEnd w:id="356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将一个外置编辑器集成到Diffusion和Differential中。</w:t>
      </w:r>
    </w:p>
    <w:p w:rsidR="00E4537C" w:rsidRPr="00F27C19" w:rsidRDefault="00E4537C">
      <w:pPr>
        <w:pStyle w:val="3"/>
      </w:pPr>
      <w:bookmarkStart w:id="357" w:name="_Toc385544305"/>
      <w:r w:rsidRPr="00F27C19">
        <w:lastRenderedPageBreak/>
        <w:t>概述</w:t>
      </w:r>
      <w:bookmarkEnd w:id="357"/>
    </w:p>
    <w:p w:rsidR="00E4537C" w:rsidRPr="00F27C19" w:rsidRDefault="00E4537C">
      <w:r w:rsidRPr="00F27C19">
        <w:t>你可以配置一个URI处理器允许使用你喜欢的编辑器，打开Differential和Diffusion中的文件。</w:t>
      </w:r>
    </w:p>
    <w:p w:rsidR="00E4537C" w:rsidRPr="00F27C19" w:rsidRDefault="00E4537C">
      <w:pPr>
        <w:pStyle w:val="3"/>
      </w:pPr>
      <w:bookmarkStart w:id="358" w:name="_Toc385544306"/>
      <w:r w:rsidRPr="00F27C19">
        <w:t>配置编辑器</w:t>
      </w:r>
      <w:bookmarkEnd w:id="358"/>
    </w:p>
    <w:p w:rsidR="00E4537C" w:rsidRPr="00F27C19" w:rsidRDefault="00E4537C">
      <w:r w:rsidRPr="00F27C19">
        <w:t>为了配置一个外置编辑器，需要到 Settings -&gt; Application Settings -&gt; Display Preferences ，并且设置通过一个 URI模式来设置"Editor Link" (见下文)。这将在Differential开启一个“Open in Editor”连接，在Diffusion添加了一个“Edit”按钮。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通常，你可以通过如下方式设置这个域：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editor://open/?file=%f</w:t>
      </w:r>
    </w:p>
    <w:p w:rsidR="00E4537C" w:rsidRPr="00F27C19" w:rsidRDefault="00E4537C">
      <w:r w:rsidRPr="00F27C19">
        <w:t>一些编辑器支持一次性打开过个文件，文件名之间可以用空格隔开。如果你的编辑器支持这种功能，设置 "Edit Multiple Files" 为 "Supported"。 当你将这个选项设置为"Not Supported"就会在界面中关闭"Open All"按钮。</w:t>
      </w:r>
    </w:p>
    <w:p w:rsidR="00E4537C" w:rsidRPr="00F27C19" w:rsidRDefault="00E4537C">
      <w:pPr>
        <w:pStyle w:val="3"/>
      </w:pPr>
      <w:bookmarkStart w:id="359" w:name="_Toc385544307"/>
      <w:r w:rsidRPr="00F27C19">
        <w:t>配置: TextMate （OS X）</w:t>
      </w:r>
      <w:bookmarkEnd w:id="359"/>
    </w:p>
    <w:p w:rsidR="00E4537C" w:rsidRPr="00F27C19" w:rsidRDefault="00E4537C">
      <w:r w:rsidRPr="00F27C19">
        <w:t>TextMate 默认安装了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txmt://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处理器，所以当使用</w:t>
      </w:r>
      <w:r w:rsidRPr="00F27C19">
        <w:t>TextMate你可以很容易的配置这些功能。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首先，通过</w:t>
      </w:r>
      <w:r w:rsidR="007C77B7">
        <w:rPr>
          <w:rFonts w:hint="eastAsia"/>
        </w:rPr>
        <w:t>（</w:t>
      </w:r>
      <w:r w:rsidRPr="00F27C19">
        <w:t>不同</w:t>
      </w:r>
      <w:r w:rsidR="007C77B7">
        <w:rPr>
          <w:rFonts w:hint="eastAsia"/>
        </w:rPr>
        <w:t>）</w:t>
      </w:r>
      <w:r w:rsidRPr="00F27C19">
        <w:t>库的代号，创建一个带符号连接的本地目录。例如，如果你正在开发Phabricator，你将会看到如下的信息：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/Users/alincoln/editor_links/ </w:t>
      </w:r>
      <w:r w:rsidRPr="00F27C19">
        <w:rPr>
          <w:rStyle w:val="gp"/>
          <w:rFonts w:eastAsia="Adobe 黑体 Std R" w:cs="Courier New"/>
          <w:color w:val="000080"/>
        </w:rPr>
        <w:t>$ ls -l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... ARC -&gt; /Users/alincoln/workspace/arcanist/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... P -&gt; /Users/alincoln/workspace/phabricator/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... PHU -&gt; /Users/alincoln/workspace/libphutil/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然后设置"Editor Link" 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txmt://open/?url=file:///Users/alincoln/editor_links/%r/%f&amp;line=%l</w:t>
      </w:r>
    </w:p>
    <w:p w:rsidR="00E4537C" w:rsidRPr="00F27C19" w:rsidRDefault="00E4537C">
      <w:pPr>
        <w:pStyle w:val="3"/>
      </w:pPr>
      <w:bookmarkStart w:id="360" w:name="_Toc385544308"/>
      <w:r w:rsidRPr="00F27C19">
        <w:t>配置: 其他编辑器</w:t>
      </w:r>
      <w:bookmarkEnd w:id="360"/>
    </w:p>
    <w:p w:rsidR="00E4537C" w:rsidRPr="00F27C19" w:rsidRDefault="00E4537C">
      <w:pPr>
        <w:rPr>
          <w:rStyle w:val="nx"/>
          <w:rFonts w:cs="Courier New"/>
          <w:color w:val="004012"/>
        </w:rPr>
      </w:pPr>
      <w:r w:rsidRPr="00F27C19">
        <w:t>配置其他编辑器和环境，可以在以下的连接找到方法: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x"/>
          <w:rFonts w:eastAsia="Adobe 黑体 Std R" w:cs="Courier New"/>
          <w:color w:val="004012"/>
        </w:rPr>
        <w:t>http</w:t>
      </w:r>
      <w:r w:rsidRPr="00F27C19">
        <w:rPr>
          <w:rStyle w:val="k"/>
          <w:rFonts w:eastAsia="Adobe 黑体 Std R" w:cs="Courier New"/>
          <w:color w:val="AA4000"/>
        </w:rPr>
        <w:t>:</w:t>
      </w:r>
      <w:r w:rsidRPr="00F27C19">
        <w:rPr>
          <w:rStyle w:val="c"/>
          <w:rFonts w:eastAsia="Adobe 黑体 Std R" w:cs="Courier New"/>
          <w:color w:val="74777D"/>
        </w:rPr>
        <w:t>//wiki.nette.org/en/howto-editor-link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61" w:name="_Toc385544309"/>
      <w:r w:rsidRPr="00F27C19">
        <w:lastRenderedPageBreak/>
        <w:t>使用教程: 管理 Phabricator 的邮件</w:t>
      </w:r>
      <w:bookmarkEnd w:id="361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如何有效的管理Phabricator中的邮件通告。</w:t>
      </w:r>
    </w:p>
    <w:p w:rsidR="00E4537C" w:rsidRPr="00F27C19" w:rsidRDefault="00E4537C">
      <w:pPr>
        <w:pStyle w:val="3"/>
      </w:pPr>
      <w:bookmarkStart w:id="362" w:name="_Toc385544310"/>
      <w:r w:rsidRPr="00F27C19">
        <w:t>概述</w:t>
      </w:r>
      <w:bookmarkEnd w:id="362"/>
    </w:p>
    <w:p w:rsidR="00E4537C" w:rsidRPr="00F27C19" w:rsidRDefault="00E4537C">
      <w:r w:rsidRPr="00F27C19">
        <w:t>Phabricator使用邮件，作为主要的通知渠道，但是它发出的邮件数量，在一个活跃的团队中，会给组内人员带来困扰。本节就是来讨论管理邮件的策略。</w:t>
      </w:r>
    </w:p>
    <w:p w:rsidR="00E4537C" w:rsidRPr="00F27C19" w:rsidRDefault="00E4537C">
      <w:r w:rsidRPr="00F27C19">
        <w:t>迄今为止，管理邮件的最好的方式就是去写邮件规则，将邮件进行分类。现在大多数的邮件客户端，都允许你快速编写复杂的邮件规则，来对邮件进行分类，删除等操作。</w:t>
      </w:r>
    </w:p>
    <w:p w:rsidR="00E4537C" w:rsidRPr="00F27C19" w:rsidRDefault="00E4537C">
      <w:pPr>
        <w:pStyle w:val="3"/>
      </w:pPr>
      <w:bookmarkStart w:id="363" w:name="_Toc385544311"/>
      <w:r w:rsidRPr="00F27C19">
        <w:t>减少邮件</w:t>
      </w:r>
      <w:bookmarkEnd w:id="363"/>
    </w:p>
    <w:p w:rsidR="00E4537C" w:rsidRPr="00F27C19" w:rsidRDefault="00E4537C">
      <w:r w:rsidRPr="00F27C19">
        <w:t>你可以减少你的邮件接收量，通过关闭一些邮件类型来达到这种功能，在Settings-&gt;Email Preferences中可以进行设置。例如，你可以关闭由与你自己的动作而产生的邮件（例如，你对一个修订进行评论），或者关闭那些不是很重要邮件类型。</w:t>
      </w:r>
    </w:p>
    <w:p w:rsidR="00E4537C" w:rsidRPr="00F27C19" w:rsidRDefault="00E4537C">
      <w:pPr>
        <w:pStyle w:val="3"/>
      </w:pPr>
      <w:bookmarkStart w:id="364" w:name="_Toc385544312"/>
      <w:r w:rsidRPr="00F27C19">
        <w:t>邮件规则</w:t>
      </w:r>
      <w:bookmarkEnd w:id="364"/>
    </w:p>
    <w:p w:rsidR="00E4537C" w:rsidRPr="00F27C19" w:rsidRDefault="00E4537C">
      <w:r w:rsidRPr="00F27C19">
        <w:t>管理邮件的最好方式就是撰写邮件规则。简单的规则就可以将从Differential，Maniphest以及Herald发送的邮件移动到不同的文件夹中。</w:t>
      </w:r>
    </w:p>
    <w:p w:rsidR="00E4537C" w:rsidRPr="00F27C19" w:rsidRDefault="00E4537C">
      <w:r w:rsidRPr="00F27C19">
        <w:t>Phabricator 还设置大量的邮件头（见下文），让你写出更有效的邮件规则。</w:t>
      </w:r>
    </w:p>
    <w:p w:rsidR="00E4537C" w:rsidRPr="00F27C19" w:rsidRDefault="00E4537C">
      <w:pPr>
        <w:pStyle w:val="3"/>
      </w:pPr>
      <w:bookmarkStart w:id="365" w:name="_Toc385544313"/>
      <w:r w:rsidRPr="00F27C19">
        <w:t>邮件头</w:t>
      </w:r>
      <w:bookmarkEnd w:id="365"/>
    </w:p>
    <w:p w:rsidR="00E4537C" w:rsidRPr="00F27C19" w:rsidRDefault="00E4537C">
      <w:r w:rsidRPr="00F27C19">
        <w:t>Phabricator发送的邮件拥有各种邮件头，邮件头可以用于邮件规则，并管理邮件。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Headers可以包含多个列表。例如，A列表包含两个元素,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1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和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15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。一般写成如下的形式：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X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mi"/>
          <w:rFonts w:eastAsia="Adobe 黑体 Std R" w:cs="Courier New"/>
          <w:color w:val="601200"/>
        </w:rPr>
        <w:t>1</w:t>
      </w:r>
      <w:r w:rsidRPr="00F27C19">
        <w:rPr>
          <w:rStyle w:val="o"/>
          <w:rFonts w:eastAsia="Adobe 黑体 Std R" w:cs="Courier New"/>
          <w:color w:val="AA2211"/>
        </w:rPr>
        <w:t>&gt;,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mi"/>
          <w:rFonts w:eastAsia="Adobe 黑体 Std R" w:cs="Courier New"/>
          <w:color w:val="601200"/>
        </w:rPr>
        <w:t>15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r w:rsidRPr="00F27C19">
        <w:t>这意味这你可以写一条规则去在文件头中匹配 "&lt;1&gt;"。如果只与 "1"匹配，你将不会正确匹配到"15";但是当匹配 "&lt;1&gt;" 时，就仅正确的匹配到"&lt;1&gt;"。</w:t>
      </w:r>
    </w:p>
    <w:p w:rsidR="00E4537C" w:rsidRPr="00F27C19" w:rsidRDefault="00E4537C">
      <w:r w:rsidRPr="00F27C19">
        <w:t>有些邮件头只是用单一的值，不过会出现多次。但邮件客户端（例如，Outlook）不能创建使用正表达式或者通配符的邮件规则。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Phabricator会在邮件中添加的邮件头: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X-Phabricator-Sent-This-Message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发出的邮件头中都会标明。你可以用它来区分邮件是来自与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，或是某人回复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/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转发的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邮件。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X-Phabricator-To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发出的邮件头中都会标明。它会表明在邮件配置发生任何突变前，哪个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PHID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是这封邮件的原始接收者。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X-Phabricator-Cc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发出的邮件头中都会标明。它会表明在邮件配置发生任何突变前，哪个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PHID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是这封邮件的原始抄送接收者。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lastRenderedPageBreak/>
        <w:t>X-Differential-Author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这个信息将会在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Differential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发送邮件的头部，并写明修订作者。你可以用过滤器只接受你（或者其他的用户）的修订发出的邮件。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X-Differential-Reviewer</w:t>
      </w:r>
      <w:r w:rsidRPr="00F27C19">
        <w:t>: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这个信息将会在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Differential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发送邮件的头部，并且写明回查者。你可以使用过滤器只接受需要你去回查的，明确将你添加入抄送列表的，或匹配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Herald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规则被添加入抄送列表的修订。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X-Differential-Reviewers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列出之前的版本。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X-Differential-CC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这个信息将会出现在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Differential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发送邮件的头部，并且明确对于这个修订的抄送列表。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X-Differential-CCs</w:t>
      </w:r>
      <w:r w:rsidRPr="00F27C19">
        <w:t>: 列出之前的版本。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X-Differential-Explicit-CC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这个信息将会出现在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Differential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发送邮件的头部，并且明确对于这个修订的抄送列表。（这里抄送列表是人为添加，而非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Herald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规则添加）。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X-Differential-Explicit-CCs</w:t>
      </w:r>
      <w:r w:rsidRPr="00F27C19">
        <w:t>: 列出之前的版本。</w:t>
      </w:r>
    </w:p>
    <w:p w:rsidR="00E4537C" w:rsidRPr="00F27C19" w:rsidRDefault="00E4537C">
      <w:pPr>
        <w:pStyle w:val="a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X-Phabricator-Mail-Tags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这个信息会在一些邮件的头部添加，并且有一系列关于邮件的描述符（这是一项新功能，并且主题会有所改变）。</w:t>
      </w:r>
    </w:p>
    <w:p w:rsidR="00E4537C" w:rsidRPr="00F27C19" w:rsidRDefault="00E4537C">
      <w:pPr>
        <w:pStyle w:val="a"/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X-Herald-Rules</w:t>
      </w:r>
      <w:r w:rsidRPr="00F27C19">
        <w:t>: 这个信息会在一些邮件的头部添加，并且标明被触发的Herald规则编号。你可以使用它对不同规则触发的邮件，进行排序或分类。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66" w:name="_Toc385544314"/>
      <w:r w:rsidRPr="00F27C19">
        <w:t>使用教程: Review vs</w:t>
      </w:r>
      <w:r w:rsidR="0040647E" w:rsidRPr="00F27C19">
        <w:t>.</w:t>
      </w:r>
      <w:r w:rsidRPr="00F27C19">
        <w:t xml:space="preserve"> Audit</w:t>
      </w:r>
      <w:bookmarkEnd w:id="366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讨论回查和审核工作流的不同之处。</w:t>
      </w:r>
    </w:p>
    <w:p w:rsidR="00E4537C" w:rsidRPr="00F27C19" w:rsidRDefault="00E4537C">
      <w:pPr>
        <w:pStyle w:val="3"/>
      </w:pPr>
      <w:bookmarkStart w:id="367" w:name="_Toc385544315"/>
      <w:r w:rsidRPr="00F27C19">
        <w:t>概述</w:t>
      </w:r>
      <w:bookmarkEnd w:id="367"/>
    </w:p>
    <w:p w:rsidR="00E4537C" w:rsidRPr="00F27C19" w:rsidRDefault="00E4537C">
      <w:pPr>
        <w:rPr>
          <w:rStyle w:val="a5"/>
          <w:rFonts w:cs="Arial"/>
          <w:color w:val="000000"/>
          <w:sz w:val="23"/>
          <w:szCs w:val="23"/>
        </w:rPr>
      </w:pPr>
      <w:r w:rsidRPr="00F27C19">
        <w:t>Phabricator支持两种相似，但是不同的代码审查流程：</w:t>
      </w:r>
    </w:p>
    <w:p w:rsidR="00E4537C" w:rsidRPr="00F27C19" w:rsidRDefault="00E4537C">
      <w:pPr>
        <w:pStyle w:val="a"/>
        <w:rPr>
          <w:rStyle w:val="a5"/>
          <w:rFonts w:cs="Arial"/>
          <w:color w:val="000000"/>
        </w:rPr>
      </w:pPr>
      <w:r w:rsidRPr="00F27C19">
        <w:rPr>
          <w:rStyle w:val="a5"/>
          <w:rFonts w:cs="Arial"/>
          <w:color w:val="000000"/>
        </w:rPr>
        <w:t>Differential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Fonts w:cs="Arial"/>
        </w:rPr>
        <w:t>在代码上传之前进行检查，叫做</w:t>
      </w:r>
      <w:r w:rsidRPr="00F27C19">
        <w:t>“</w:t>
      </w:r>
      <w:r w:rsidRPr="00F27C19">
        <w:rPr>
          <w:rFonts w:cs="Arial"/>
        </w:rPr>
        <w:t>回查</w:t>
      </w:r>
      <w:r w:rsidRPr="00F27C19">
        <w:t>”</w:t>
      </w:r>
      <w:r w:rsidRPr="00F27C19">
        <w:rPr>
          <w:rFonts w:cs="Arial"/>
        </w:rPr>
        <w:t>（reviews）。可以回顾</w:t>
      </w:r>
      <w:r w:rsidRPr="00F27C19">
        <w:rPr>
          <w:rStyle w:val="apple-converted-space"/>
          <w:rFonts w:cs="Arial"/>
          <w:color w:val="000000"/>
        </w:rPr>
        <w:t> </w:t>
      </w:r>
      <w:hyperlink r:id="rId221" w:history="1">
        <w:r w:rsidRPr="00F27C19">
          <w:rPr>
            <w:rStyle w:val="a6"/>
          </w:rPr>
          <w:t>Differential User Guide</w:t>
        </w:r>
      </w:hyperlink>
      <w:r w:rsidRPr="00F27C19">
        <w:rPr>
          <w:rFonts w:cs="Arial"/>
        </w:rPr>
        <w:t>章节。</w:t>
      </w:r>
    </w:p>
    <w:p w:rsidR="00E4537C" w:rsidRPr="00F27C19" w:rsidRDefault="00E4537C">
      <w:pPr>
        <w:pStyle w:val="a"/>
      </w:pPr>
      <w:r w:rsidRPr="00F27C19">
        <w:rPr>
          <w:rStyle w:val="a5"/>
          <w:rFonts w:cs="Arial"/>
          <w:color w:val="000000"/>
        </w:rPr>
        <w:t>Audit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Fonts w:cs="Arial"/>
        </w:rPr>
        <w:t>在代码上传之后进行检查，叫做</w:t>
      </w:r>
      <w:r w:rsidRPr="00F27C19">
        <w:t>“</w:t>
      </w:r>
      <w:r w:rsidRPr="00F27C19">
        <w:rPr>
          <w:rFonts w:cs="Arial"/>
        </w:rPr>
        <w:t>审核</w:t>
      </w:r>
      <w:r w:rsidRPr="00F27C19">
        <w:t>”</w:t>
      </w:r>
      <w:r w:rsidRPr="00F27C19">
        <w:rPr>
          <w:rFonts w:cs="Arial"/>
        </w:rPr>
        <w:t>（audits）</w:t>
      </w:r>
      <w:r w:rsidRPr="00F27C19">
        <w:t xml:space="preserve"> </w:t>
      </w:r>
      <w:r w:rsidRPr="00F27C19">
        <w:rPr>
          <w:rFonts w:cs="Arial"/>
        </w:rPr>
        <w:t>。可以回顾</w:t>
      </w:r>
      <w:hyperlink r:id="rId222" w:history="1">
        <w:r w:rsidRPr="00F27C19">
          <w:rPr>
            <w:rStyle w:val="a6"/>
          </w:rPr>
          <w:t>Audit User Guide</w:t>
        </w:r>
      </w:hyperlink>
      <w:r w:rsidRPr="00F27C19">
        <w:rPr>
          <w:rFonts w:cs="Arial"/>
        </w:rPr>
        <w:t>章节。</w:t>
      </w:r>
    </w:p>
    <w:p w:rsidR="00E4537C" w:rsidRPr="00F27C19" w:rsidRDefault="00E4537C">
      <w:r w:rsidRPr="00F27C19">
        <w:t>无论是轻量级的，还是基于web异步的工作流，都可以在他们自己的机器上进行独立回查/审核代码。不同步的回查，需要和回查者见面，并讨论代码的修改。</w:t>
      </w:r>
    </w:p>
    <w:p w:rsidR="00E4537C" w:rsidRPr="00F27C19" w:rsidRDefault="00E4537C">
      <w:pPr>
        <w:pStyle w:val="3"/>
      </w:pPr>
      <w:bookmarkStart w:id="368" w:name="_Toc385544316"/>
      <w:r w:rsidRPr="00F27C19">
        <w:t>回查的优势</w:t>
      </w:r>
      <w:bookmarkEnd w:id="368"/>
    </w:p>
    <w:p w:rsidR="00E4537C" w:rsidRPr="00F27C19" w:rsidRDefault="00E4537C">
      <w:r w:rsidRPr="00F27C19">
        <w:t>上传前回查要比上传后的审核，显得更为强大。你可以通过要求在修改在上传之前回查代码，来扩展这种优势：</w:t>
      </w:r>
    </w:p>
    <w:p w:rsidR="00E4537C" w:rsidRPr="00F27C19" w:rsidRDefault="00E4537C">
      <w:pPr>
        <w:pStyle w:val="a"/>
      </w:pPr>
      <w:r w:rsidRPr="00F27C19">
        <w:t>作者有很强烈的动机去做小的修改，让修改容易理解，对他们的修改做出充分的解释，并提供相应的测试计划，测试覆盖率和上下文。</w:t>
      </w:r>
    </w:p>
    <w:p w:rsidR="00E4537C" w:rsidRPr="00F27C19" w:rsidRDefault="00E4537C">
      <w:pPr>
        <w:pStyle w:val="a"/>
      </w:pPr>
      <w:r w:rsidRPr="00F27C19">
        <w:t>回查者有一个机会对架构和方法做出一些重要的建议。这些建议都使得采用审核的方式很缺乏吸引力，当在事件很紧迫的情况下，采用上推完再审核的方式，就显的更加困难。</w:t>
      </w:r>
    </w:p>
    <w:p w:rsidR="00E4537C" w:rsidRPr="00F27C19" w:rsidRDefault="00E4537C">
      <w:pPr>
        <w:pStyle w:val="a"/>
      </w:pPr>
      <w:r w:rsidRPr="00F27C19">
        <w:lastRenderedPageBreak/>
        <w:t>作者有前列的动机去解决问题和响应在回查过程中反馈的信息，因为这些问题会阻碍他们。对于审核，作业就没有这么强烈的动机去做这些事了。</w:t>
      </w:r>
    </w:p>
    <w:p w:rsidR="00E4537C" w:rsidRPr="00F27C19" w:rsidRDefault="00E4537C">
      <w:pPr>
        <w:pStyle w:val="a"/>
      </w:pPr>
      <w:r w:rsidRPr="00F27C19">
        <w:t>作者可以要求回查者们核实问题被修复了以后，再上传代码。</w:t>
      </w:r>
    </w:p>
    <w:p w:rsidR="00E4537C" w:rsidRPr="00F27C19" w:rsidRDefault="00E4537C">
      <w:pPr>
        <w:pStyle w:val="a"/>
      </w:pPr>
      <w:r w:rsidRPr="00F27C19">
        <w:t>作者可以很容易的得到早期反馈，并且能即使的修复这些问题，或对方向进行修正。</w:t>
      </w:r>
    </w:p>
    <w:p w:rsidR="00E4537C" w:rsidRPr="00F27C19" w:rsidRDefault="00E4537C">
      <w:pPr>
        <w:pStyle w:val="a"/>
      </w:pPr>
      <w:r w:rsidRPr="00F27C19">
        <w:t>一旦这个修改出现在成品中，回查者可以更好的接收这个修改，因为他们已经通过回查的方式对代码有了了解。</w:t>
      </w:r>
    </w:p>
    <w:p w:rsidR="00E4537C" w:rsidRPr="00F27C19" w:rsidRDefault="00E4537C">
      <w:pPr>
        <w:pStyle w:val="a"/>
      </w:pPr>
      <w:r w:rsidRPr="00F27C19">
        <w:t>回查者看到一些在自动化测试中很难察觉到的问题。比如，回查者可以对性能问题进行推理;自动化测试在使用小数据量进行操作，可能就很容易错过这些问题。</w:t>
      </w:r>
    </w:p>
    <w:p w:rsidR="00E4537C" w:rsidRPr="00F27C19" w:rsidRDefault="00E4537C">
      <w:pPr>
        <w:pStyle w:val="a"/>
      </w:pPr>
      <w:r w:rsidRPr="00F27C19">
        <w:t>在改动之前进行充分的沟通，这将会产生更好的效果。</w:t>
      </w:r>
    </w:p>
    <w:p w:rsidR="00E4537C" w:rsidRPr="00F27C19" w:rsidRDefault="00E4537C">
      <w:r w:rsidRPr="00F27C19">
        <w:t>回查的理论成本是，它延缓了在开发阶段引入阻塞的过程与开发人员在上面浪费的事件，可以使开发人员有更多时间投入于开发。不过，这似乎也不是那么正确，因为在开发阶段的成本低廉，在其他方面就需要有更大的开销：</w:t>
      </w:r>
    </w:p>
    <w:p w:rsidR="00E4537C" w:rsidRPr="00F27C19" w:rsidRDefault="00E4537C">
      <w:pPr>
        <w:pStyle w:val="a"/>
      </w:pPr>
      <w:r w:rsidRPr="00F27C19">
        <w:t>Differential很快，且提供一个十分轻量级的代码提交回查和执行回查。</w:t>
      </w:r>
    </w:p>
    <w:p w:rsidR="00E4537C" w:rsidRPr="00F27C19" w:rsidRDefault="00E4537C">
      <w:pPr>
        <w:pStyle w:val="a"/>
      </w:pPr>
      <w:r w:rsidRPr="00F27C19">
        <w:t>作者可以自由的跟随其他的修订，当代码已经在回查流程中。用适当的修订管理（例如，Git的本地分支），他们甚至可以追求简单的修订方式。作者应该很少在回查中阻塞，即使阻塞也需要全部回查者对这个阻塞状态进行审批。</w:t>
      </w:r>
    </w:p>
    <w:p w:rsidR="00E4537C" w:rsidRPr="00F27C19" w:rsidRDefault="00E4537C">
      <w:pPr>
        <w:pStyle w:val="a"/>
      </w:pPr>
      <w:r w:rsidRPr="00F27C19">
        <w:t>工作流在整体上是轻量级的，在有熟练的回查者，可以有效的识别错误。通常，他们在回查阶段修复错误的速度要比修复在成品中的错误快很多。</w:t>
      </w:r>
    </w:p>
    <w:p w:rsidR="00E4537C" w:rsidRPr="00F27C19" w:rsidRDefault="00E4537C">
      <w:pPr>
        <w:pStyle w:val="a"/>
      </w:pPr>
      <w:r w:rsidRPr="00F27C19">
        <w:t>更重要的是，他能有效的识别构架与方法的问题。这都是免费固定在回查阶段（不建议这样做），当这些问题在成品中出现，需要花费更多的事件去处理。不管你有多么好的测试套件，它都不能确定解决方案，这是由于缺失上下文造成的？或，就是个误会？或，其他更坏的想法。</w:t>
      </w:r>
    </w:p>
    <w:p w:rsidR="00E4537C" w:rsidRPr="00F27C19" w:rsidRDefault="00E4537C">
      <w:pPr>
        <w:pStyle w:val="a"/>
      </w:pPr>
      <w:r w:rsidRPr="00F27C19">
        <w:t>当修订特别大或这特别复杂时，通常需要及时的进行回查（当又大又复杂，那么需要周期性的回查）。机会所有大修改都可以拆分成独立的小块，这样便于理解和测试。回查倾向于鼓励提交较小的和更容易理解的修订。</w:t>
      </w:r>
    </w:p>
    <w:p w:rsidR="00E4537C" w:rsidRPr="00F27C19" w:rsidRDefault="00E4537C">
      <w:pPr>
        <w:pStyle w:val="a"/>
      </w:pPr>
      <w:r w:rsidRPr="00F27C19">
        <w:t xml:space="preserve"> 回查可以与静态分析进行集成，其可以检测（在大多数情况下是正确的）机制问题，通过代码的语法、格式、命名规范、拼写问题和一些程序错误。这减少了检查代码的时间和方式，这也就以为这回查者们可以专注于代码中的实际问题，而不是一些小问题。</w:t>
      </w:r>
    </w:p>
    <w:p w:rsidR="00E4537C" w:rsidRPr="00F27C19" w:rsidRDefault="00E4537C">
      <w:pPr>
        <w:pStyle w:val="a"/>
      </w:pPr>
      <w:r w:rsidRPr="00F27C19">
        <w:t>回查会创建一个对上下文的永久的记录，以及解释为什么要做这个修改。通常，这里会有比单独提交时更多的信息（作者解释修改的时间）。这使得代码在之后更痛以理解，当需要对它进行修改时，就可以使用对应的方式进行修改。</w:t>
      </w:r>
    </w:p>
    <w:p w:rsidR="00E4537C" w:rsidRPr="00F27C19" w:rsidRDefault="00E4537C">
      <w:pPr>
        <w:pStyle w:val="a"/>
      </w:pPr>
      <w:r w:rsidRPr="00F27C19">
        <w:t>通过arc patch，就可以从Differential很容易的下拉一个修改，这要比远程下拉代码容易的多。</w:t>
      </w:r>
    </w:p>
    <w:p w:rsidR="00E4537C" w:rsidRPr="00F27C19" w:rsidRDefault="00E4537C">
      <w:pPr>
        <w:pStyle w:val="3"/>
      </w:pPr>
      <w:bookmarkStart w:id="369" w:name="_Toc385544317"/>
      <w:r w:rsidRPr="00F27C19">
        <w:t>审核的优势</w:t>
      </w:r>
      <w:bookmarkEnd w:id="369"/>
    </w:p>
    <w:p w:rsidR="00E4537C" w:rsidRPr="00F27C19" w:rsidRDefault="00E4537C">
      <w:r w:rsidRPr="00F27C19">
        <w:t>如果你不同意上述观点，审核提供了一些与回查几乎无冲突的回查方式：</w:t>
      </w:r>
    </w:p>
    <w:p w:rsidR="00E4537C" w:rsidRPr="00F27C19" w:rsidRDefault="00E4537C">
      <w:pPr>
        <w:pStyle w:val="a"/>
      </w:pPr>
      <w:r w:rsidRPr="00F27C19">
        <w:t>审核完全需要由Phabricator提供完全的驱动，用户都用不着安装</w:t>
      </w:r>
    </w:p>
    <w:p w:rsidR="00E4537C" w:rsidRPr="00F27C19" w:rsidRDefault="00E4537C">
      <w:pPr>
        <w:pStyle w:val="a"/>
      </w:pPr>
      <w:r w:rsidRPr="00F27C19">
        <w:t>审核不需要调整现有的工作流和小型培训</w:t>
      </w:r>
    </w:p>
    <w:p w:rsidR="00E4537C" w:rsidRPr="00F27C19" w:rsidRDefault="00E4537C">
      <w:pPr>
        <w:pStyle w:val="a"/>
      </w:pPr>
      <w:r w:rsidRPr="00F27C19">
        <w:t>审核全程都是无阻塞的，并且发出比回查要少很多的通告</w:t>
      </w:r>
    </w:p>
    <w:p w:rsidR="00E4537C" w:rsidRPr="00F27C19" w:rsidRDefault="00E4537C">
      <w:pPr>
        <w:pStyle w:val="a"/>
      </w:pPr>
      <w:r w:rsidRPr="00F27C19">
        <w:t>即使已经回查，审核也可以作为一个补充发挥作用，可以在回查后提交后发现的问题。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70" w:name="_Toc385544318"/>
      <w:r w:rsidRPr="00F27C19">
        <w:lastRenderedPageBreak/>
        <w:t>下一步</w:t>
      </w:r>
      <w:bookmarkEnd w:id="370"/>
    </w:p>
    <w:p w:rsidR="00E4537C" w:rsidRPr="00F27C19" w:rsidRDefault="00E4537C" w:rsidP="00553E2F">
      <w:pPr>
        <w:pStyle w:val="a"/>
        <w:numPr>
          <w:ilvl w:val="0"/>
          <w:numId w:val="119"/>
        </w:numPr>
        <w:rPr>
          <w:rFonts w:cs="Arial"/>
          <w:color w:val="000000"/>
        </w:rPr>
      </w:pPr>
      <w:r w:rsidRPr="00F27C19">
        <w:rPr>
          <w:rFonts w:cs="Arial"/>
          <w:color w:val="000000"/>
        </w:rPr>
        <w:t>了解关于回查的更多信息，可参见</w:t>
      </w:r>
      <w:r w:rsidRPr="00F27C19">
        <w:rPr>
          <w:rStyle w:val="apple-converted-space"/>
          <w:rFonts w:cs="Arial"/>
          <w:color w:val="000000"/>
        </w:rPr>
        <w:t> </w:t>
      </w:r>
      <w:hyperlink r:id="rId223" w:history="1">
        <w:r w:rsidRPr="00F27C19">
          <w:rPr>
            <w:rStyle w:val="a6"/>
          </w:rPr>
          <w:t>Differential User Guide</w:t>
        </w:r>
      </w:hyperlink>
      <w:r w:rsidRPr="00F27C19">
        <w:rPr>
          <w:rFonts w:cs="Arial"/>
          <w:color w:val="000000"/>
        </w:rPr>
        <w:t>章节。</w:t>
      </w:r>
    </w:p>
    <w:p w:rsidR="00E4537C" w:rsidRPr="00F27C19" w:rsidRDefault="00E4537C" w:rsidP="00553E2F">
      <w:pPr>
        <w:pStyle w:val="af"/>
        <w:numPr>
          <w:ilvl w:val="0"/>
          <w:numId w:val="119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了解关于审核的更多信息，可参见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224" w:history="1">
        <w:r w:rsidRPr="00F27C19">
          <w:rPr>
            <w:rStyle w:val="a6"/>
            <w:sz w:val="21"/>
            <w:szCs w:val="21"/>
          </w:rPr>
          <w:t>Audit User Guide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71" w:name="_Toc385544319"/>
      <w:r w:rsidRPr="00F27C19">
        <w:t>使用教程: UTF-8 和字符编码格式</w:t>
      </w:r>
      <w:bookmarkEnd w:id="371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Phabricator 如何处理字符编码。</w:t>
      </w:r>
    </w:p>
    <w:p w:rsidR="00E4537C" w:rsidRPr="00F27C19" w:rsidRDefault="00E4537C">
      <w:pPr>
        <w:pStyle w:val="3"/>
      </w:pPr>
      <w:bookmarkStart w:id="372" w:name="_Toc385544320"/>
      <w:r w:rsidRPr="00F27C19">
        <w:t>概述</w:t>
      </w:r>
      <w:bookmarkEnd w:id="372"/>
    </w:p>
    <w:p w:rsidR="00E4537C" w:rsidRPr="00F27C19" w:rsidRDefault="00E4537C">
      <w:r w:rsidRPr="00F27C19">
        <w:t>Phabricator 使用UTF-8编码来存储内部文本数据，处理文本数据，输出文本数据，并且期望所有的输入都是UTF-8编码类型。这就以为这你要用UTF-8格式去书写你的源码。在大多数情况下，你不需要去改变什么，因为ASCII文本就是UTF-8的子集。</w:t>
      </w:r>
    </w:p>
    <w:p w:rsidR="00E4537C" w:rsidRPr="00F27C19" w:rsidRDefault="00E4537C">
      <w:r w:rsidRPr="00F27C19">
        <w:t>如果你没有一个UTF-8的代码库，那么你有两个选择：</w:t>
      </w:r>
    </w:p>
    <w:p w:rsidR="00E4537C" w:rsidRPr="00F27C19" w:rsidRDefault="00E4537C">
      <w:pPr>
        <w:pStyle w:val="a"/>
      </w:pPr>
      <w:r w:rsidRPr="00F27C19">
        <w:t>将库中的所有文件都转换成ASCII或UTF-8编码（可见下文“检测和修复文件”）。强烈建议，特别是当已经出现了编码问题。</w:t>
      </w:r>
    </w:p>
    <w:p w:rsidR="00E4537C" w:rsidRPr="00F27C19" w:rsidRDefault="00E4537C">
      <w:pPr>
        <w:pStyle w:val="a"/>
      </w:pPr>
      <w:r w:rsidRPr="00F27C19">
        <w:t>配置Phabricator，当你需要的时候再将代码库中的文件转换成UTF-8编码格式 (可见下文"支持其他编码格式" )。这个功能还不完全支持，并且代码库中会有多种编码格式，其中会有不支持的编码格式。</w:t>
      </w:r>
    </w:p>
    <w:p w:rsidR="00E4537C" w:rsidRPr="00F27C19" w:rsidRDefault="00E4537C">
      <w:pPr>
        <w:pStyle w:val="3"/>
      </w:pPr>
      <w:bookmarkStart w:id="373" w:name="_Toc385544321"/>
      <w:r w:rsidRPr="00F27C19">
        <w:t>检测和修复文件</w:t>
      </w:r>
      <w:bookmarkEnd w:id="373"/>
    </w:p>
    <w:p w:rsidR="00E4537C" w:rsidRPr="00F27C19" w:rsidRDefault="00E4537C">
      <w:r w:rsidRPr="00F27C19">
        <w:t>建议你在使用ASCII编码来写文本文件，但是 Phabricator对UTF-8编码源文件是完全支持的。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如果你的工程不允许使用UTF-8编码，因为有几个随机二进制的在这个工程中。在libphutil中有一个脚本可以帮助你来识别他们，并解决这个问题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project/ </w:t>
      </w:r>
      <w:r w:rsidRPr="00F27C19">
        <w:rPr>
          <w:rStyle w:val="gp"/>
          <w:rFonts w:eastAsia="Adobe 黑体 Std R" w:cs="Courier New"/>
          <w:color w:val="000080"/>
        </w:rPr>
        <w:t>$ libphutil/scripts/utils/utf8.php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通常， 加“-t”选项运行脚本来找到文件“坏字节”的范围，然后对改文件运行脚本（不加“-t”参数）定位问题。比如说：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project/ </w:t>
      </w:r>
      <w:r w:rsidRPr="00F27C19">
        <w:rPr>
          <w:rStyle w:val="gp"/>
          <w:rFonts w:eastAsia="Adobe 黑体 Std R" w:cs="Courier New"/>
          <w:color w:val="000080"/>
        </w:rPr>
        <w:t>$ find . -type f -name '*.c' -print0 | xargs -0 -n256 ./utf8 -t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./hello_world.c</w:t>
      </w:r>
    </w:p>
    <w:p w:rsidR="00E4537C" w:rsidRPr="00F27C19" w:rsidRDefault="00E4537C">
      <w:pPr>
        <w:rPr>
          <w:rFonts w:cs="Courier New"/>
          <w:color w:val="000000"/>
        </w:rPr>
      </w:pPr>
      <w:bookmarkStart w:id="374" w:name="__DdeLink__268_1703497554"/>
      <w:bookmarkEnd w:id="374"/>
      <w:r w:rsidRPr="00F27C19">
        <w:t>如果此脚本没有任何输出，那么你的所有文件都是有效的UTF-8文件。如果你发现了问题，就要去修复他们。通过省略“-t”参数来定位问题：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project/ </w:t>
      </w:r>
      <w:r w:rsidRPr="00F27C19">
        <w:rPr>
          <w:rStyle w:val="gp"/>
          <w:rFonts w:eastAsia="Adobe 黑体 Std R" w:cs="Courier New"/>
          <w:color w:val="000080"/>
        </w:rPr>
        <w:t>$ ./utf8.php hello_world.c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go"/>
          <w:rFonts w:eastAsia="Adobe 黑体 Std R" w:cs="Courier New"/>
          <w:color w:val="808080"/>
        </w:rPr>
        <w:t>FAIL  hello_world.c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lastRenderedPageBreak/>
        <w:t xml:space="preserve">  3  main()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4  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5      printf ("Hello World&lt;0xE9&gt;&lt;0xD6&gt;!\n");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6  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7</w:t>
      </w:r>
    </w:p>
    <w:p w:rsidR="00E4537C" w:rsidRPr="00F27C19" w:rsidRDefault="00E4537C">
      <w:r w:rsidRPr="00F27C19">
        <w:t>这说明第五行有问题（在控制台，这里显示会被高亮）。通常一个代码库大多数文件都是UTF-8文件，但是极少数文件中会有一些问题。比如说，从word里面直接粘贴过来的引号。在这种情况下，你可以很容易的手动识别和解决问题。</w:t>
      </w:r>
    </w:p>
    <w:p w:rsidR="00E4537C" w:rsidRPr="00F27C19" w:rsidRDefault="00E4537C">
      <w:r w:rsidRPr="00F27C19">
        <w:t>如果你的库有大量的UTF-8问题，这时的你望而却步。Phabricator不包括任何特殊的工具来帮你在系统中处理这个问题。你可以破解utf8.php文件作为一个开始，或者使用其他批处理工具来帮助你修复问题。</w:t>
      </w:r>
    </w:p>
    <w:p w:rsidR="00E4537C" w:rsidRPr="00F27C19" w:rsidRDefault="00E4537C">
      <w:pPr>
        <w:pStyle w:val="3"/>
      </w:pPr>
      <w:bookmarkStart w:id="375" w:name="_Toc385544322"/>
      <w:r w:rsidRPr="00F27C19">
        <w:t>支持其他编码格式</w:t>
      </w:r>
      <w:bookmarkEnd w:id="375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Phabricator 除了UTF-8还支持其他的编码格式。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NOTE:替换编码还不是完全支持，有些功能，暂时还无法正常共工作。代码库中有掺杂着各种编码格式（比如，一些文件使用ISO-8859-1格式，另一些文件使用Shift-JIS格式），其中的编码格式不能完全被支持。</w:t>
      </w:r>
    </w:p>
    <w:p w:rsidR="00E4537C" w:rsidRPr="00F27C19" w:rsidRDefault="00E4537C">
      <w:r w:rsidRPr="00F27C19">
        <w:t>使用另一种编码，在Diffusion编辑对应的库，并指定使用的编码格式。</w:t>
      </w:r>
    </w:p>
    <w:p w:rsidR="00E4537C" w:rsidRPr="00F27C19" w:rsidRDefault="00E4537C">
      <w:r w:rsidRPr="00F27C19">
        <w:t xml:space="preserve">或者你可运行用arc –encoding来配置编码格式，或者在你的.arcconfig文件中对encoding变量进行设置。 </w:t>
      </w:r>
    </w:p>
    <w:p w:rsidR="00E4537C" w:rsidRPr="00F27C19" w:rsidRDefault="00E4537C">
      <w:pPr>
        <w:pStyle w:val="a1"/>
        <w:rPr>
          <w:rFonts w:ascii="Adobe 黑体 Std R" w:eastAsia="Adobe 黑体 Std R" w:hAnsi="Adobe 黑体 Std R"/>
        </w:rPr>
      </w:pPr>
    </w:p>
    <w:p w:rsidR="00E4537C" w:rsidRPr="00F27C19" w:rsidRDefault="005362B9">
      <w:pPr>
        <w:pStyle w:val="Standard"/>
        <w:rPr>
          <w:rFonts w:ascii="Adobe 黑体 Std R" w:eastAsia="Adobe 黑体 Std R" w:hAnsi="Adobe 黑体 Std R" w:cs="Adobe 黑体 Std R"/>
        </w:rPr>
      </w:pPr>
      <w:r>
        <w:rPr>
          <w:rFonts w:ascii="Adobe 黑体 Std R" w:eastAsia="Adobe 黑体 Std R" w:hAnsi="Adobe 黑体 Std R" w:cs="Adobe 黑体 Std R" w:hint="eastAsia"/>
        </w:rPr>
        <w:t>翻译</w:t>
      </w:r>
      <w:bookmarkStart w:id="376" w:name="_GoBack"/>
      <w:bookmarkEnd w:id="376"/>
      <w:r w:rsidR="00E4537C" w:rsidRPr="00F27C19">
        <w:rPr>
          <w:rFonts w:ascii="Adobe 黑体 Std R" w:eastAsia="Adobe 黑体 Std R" w:hAnsi="Adobe 黑体 Std R" w:cs="Adobe 黑体 Std R"/>
        </w:rPr>
        <w:t>参考：</w:t>
      </w:r>
    </w:p>
    <w:p w:rsidR="00E4537C" w:rsidRPr="00F27C19" w:rsidRDefault="00E4537C">
      <w:pPr>
        <w:pStyle w:val="Standard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 xml:space="preserve">[1] 悠悠客博客 </w:t>
      </w:r>
      <w:hyperlink r:id="rId225" w:history="1">
        <w:r w:rsidRPr="00F27C19">
          <w:rPr>
            <w:rStyle w:val="a6"/>
            <w:rFonts w:ascii="Adobe 黑体 Std R" w:eastAsia="Adobe 黑体 Std R" w:hAnsi="Adobe 黑体 Std R"/>
          </w:rPr>
          <w:t>http://my.oschina.net/yoyoko/blog/127071</w:t>
        </w:r>
      </w:hyperlink>
      <w:r w:rsidRPr="00F27C19">
        <w:rPr>
          <w:rFonts w:ascii="Adobe 黑体 Std R" w:eastAsia="Adobe 黑体 Std R" w:hAnsi="Adobe 黑体 Std R" w:cs="Adobe 黑体 Std R"/>
        </w:rPr>
        <w:t xml:space="preserve"> </w:t>
      </w:r>
    </w:p>
    <w:p w:rsidR="00E4537C" w:rsidRPr="00F27C19" w:rsidRDefault="00E4537C">
      <w:pPr>
        <w:pStyle w:val="Standard"/>
        <w:rPr>
          <w:rFonts w:ascii="Adobe 黑体 Std R" w:eastAsia="Adobe 黑体 Std R" w:hAnsi="Adobe 黑体 Std R" w:cs="Adobe 黑体 Std R"/>
        </w:rPr>
      </w:pPr>
    </w:p>
    <w:p w:rsidR="00E4537C" w:rsidRPr="00F27C19" w:rsidRDefault="00E4537C"/>
    <w:p w:rsidR="00E4537C" w:rsidRPr="00F27C19" w:rsidRDefault="00E4537C"/>
    <w:bookmarkEnd w:id="241"/>
    <w:p w:rsidR="00E4537C" w:rsidRPr="00F27C19" w:rsidRDefault="00E4537C"/>
    <w:p w:rsidR="00E4537C" w:rsidRPr="00F27C19" w:rsidRDefault="00E4537C"/>
    <w:p w:rsidR="00E4537C" w:rsidRPr="00F27C19" w:rsidRDefault="00E4537C"/>
    <w:sectPr w:rsidR="00E4537C" w:rsidRPr="00F27C1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70" w:rsidRDefault="00F11F70" w:rsidP="0051326D">
      <w:r>
        <w:separator/>
      </w:r>
    </w:p>
  </w:endnote>
  <w:endnote w:type="continuationSeparator" w:id="0">
    <w:p w:rsidR="00F11F70" w:rsidRDefault="00F11F70" w:rsidP="0051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Liberation Serif">
    <w:altName w:val="MS PMincho"/>
    <w:charset w:val="8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iberation Sans">
    <w:altName w:val="Arial"/>
    <w:charset w:val="00"/>
    <w:family w:val="swiss"/>
    <w:pitch w:val="variable"/>
  </w:font>
  <w:font w:name="WenQuanYi Micro Hei">
    <w:altName w:val="MS Gothic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70" w:rsidRDefault="00F11F70" w:rsidP="0051326D">
      <w:r>
        <w:separator/>
      </w:r>
    </w:p>
  </w:footnote>
  <w:footnote w:type="continuationSeparator" w:id="0">
    <w:p w:rsidR="00F11F70" w:rsidRDefault="00F11F70" w:rsidP="00513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AC" w:rsidRDefault="001172A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EE125B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D8A24532F81C4F789490760E15A4DA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  <w:sz w:val="20"/>
            <w:szCs w:val="20"/>
          </w:rPr>
          <w:t>Phabricator</w:t>
        </w:r>
      </w:sdtContent>
    </w:sdt>
  </w:p>
  <w:p w:rsidR="001172AC" w:rsidRDefault="001172AC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8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8">
    <w:nsid w:val="0000001D"/>
    <w:multiLevelType w:val="single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9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1">
    <w:nsid w:val="00000020"/>
    <w:multiLevelType w:val="multilevel"/>
    <w:tmpl w:val="00000020"/>
    <w:name w:val="WW8Num32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/>
        <w:sz w:val="20"/>
      </w:rPr>
    </w:lvl>
  </w:abstractNum>
  <w:abstractNum w:abstractNumId="32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3">
    <w:nsid w:val="00000022"/>
    <w:multiLevelType w:val="multilevel"/>
    <w:tmpl w:val="00000022"/>
    <w:name w:val="WW8Num34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/>
        <w:sz w:val="20"/>
      </w:rPr>
    </w:lvl>
  </w:abstractNum>
  <w:abstractNum w:abstractNumId="34">
    <w:nsid w:val="00000024"/>
    <w:multiLevelType w:val="multilevel"/>
    <w:tmpl w:val="00000024"/>
    <w:name w:val="WW8Num36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/>
        <w:sz w:val="20"/>
      </w:rPr>
    </w:lvl>
  </w:abstractNum>
  <w:abstractNum w:abstractNumId="35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6">
    <w:nsid w:val="00000026"/>
    <w:multiLevelType w:val="multilevel"/>
    <w:tmpl w:val="00000026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7">
    <w:nsid w:val="00000027"/>
    <w:multiLevelType w:val="multi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8">
    <w:nsid w:val="00000028"/>
    <w:multiLevelType w:val="multi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9">
    <w:nsid w:val="00000029"/>
    <w:multiLevelType w:val="multilevel"/>
    <w:tmpl w:val="00000029"/>
    <w:name w:val="WW8Num41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4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000002B"/>
    <w:multiLevelType w:val="multi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42">
    <w:nsid w:val="0000002C"/>
    <w:multiLevelType w:val="multilevel"/>
    <w:tmpl w:val="0000002C"/>
    <w:name w:val="WW8Num44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/>
        <w:sz w:val="20"/>
      </w:rPr>
    </w:lvl>
  </w:abstractNum>
  <w:abstractNum w:abstractNumId="43">
    <w:nsid w:val="0000002D"/>
    <w:multiLevelType w:val="single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4">
    <w:nsid w:val="0000002E"/>
    <w:multiLevelType w:val="multilevel"/>
    <w:tmpl w:val="0000002E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45">
    <w:nsid w:val="0000002F"/>
    <w:multiLevelType w:val="multi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6">
    <w:nsid w:val="00000030"/>
    <w:multiLevelType w:val="multilevel"/>
    <w:tmpl w:val="00000030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7">
    <w:nsid w:val="00000031"/>
    <w:multiLevelType w:val="multilevel"/>
    <w:tmpl w:val="00000031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8">
    <w:nsid w:val="00000032"/>
    <w:multiLevelType w:val="multilevel"/>
    <w:tmpl w:val="00000032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9">
    <w:nsid w:val="00000033"/>
    <w:multiLevelType w:val="singleLevel"/>
    <w:tmpl w:val="00000033"/>
    <w:name w:val="WW8Num51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0">
    <w:nsid w:val="00000034"/>
    <w:multiLevelType w:val="singleLevel"/>
    <w:tmpl w:val="00000034"/>
    <w:name w:val="WW8Num5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1">
    <w:nsid w:val="00000035"/>
    <w:multiLevelType w:val="singleLevel"/>
    <w:tmpl w:val="00000035"/>
    <w:name w:val="WW8Num53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2">
    <w:nsid w:val="00000036"/>
    <w:multiLevelType w:val="singleLevel"/>
    <w:tmpl w:val="00000036"/>
    <w:name w:val="WW8Num5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3">
    <w:nsid w:val="00000037"/>
    <w:multiLevelType w:val="singleLevel"/>
    <w:tmpl w:val="00000037"/>
    <w:name w:val="WW8Num55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4">
    <w:nsid w:val="00000038"/>
    <w:multiLevelType w:val="singleLevel"/>
    <w:tmpl w:val="00000038"/>
    <w:name w:val="WW8Num56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OpenSymbol"/>
      </w:rPr>
    </w:lvl>
  </w:abstractNum>
  <w:abstractNum w:abstractNumId="55">
    <w:nsid w:val="00000039"/>
    <w:multiLevelType w:val="singleLevel"/>
    <w:tmpl w:val="00000039"/>
    <w:name w:val="WW8Num57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6">
    <w:nsid w:val="0000003A"/>
    <w:multiLevelType w:val="singleLevel"/>
    <w:tmpl w:val="0000003A"/>
    <w:name w:val="WW8Num5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7">
    <w:nsid w:val="0000003B"/>
    <w:multiLevelType w:val="singleLevel"/>
    <w:tmpl w:val="0000003B"/>
    <w:name w:val="WW8Num59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8">
    <w:nsid w:val="0000003C"/>
    <w:multiLevelType w:val="singleLevel"/>
    <w:tmpl w:val="0000003C"/>
    <w:name w:val="WW8Num6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9">
    <w:nsid w:val="0000003D"/>
    <w:multiLevelType w:val="singleLevel"/>
    <w:tmpl w:val="0000003D"/>
    <w:name w:val="WW8Num61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60">
    <w:nsid w:val="0000003E"/>
    <w:multiLevelType w:val="multilevel"/>
    <w:tmpl w:val="0000003E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61">
    <w:nsid w:val="0000003F"/>
    <w:multiLevelType w:val="multilevel"/>
    <w:tmpl w:val="0000003F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62">
    <w:nsid w:val="00000040"/>
    <w:multiLevelType w:val="multilevel"/>
    <w:tmpl w:val="00000040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63">
    <w:nsid w:val="00000041"/>
    <w:multiLevelType w:val="singleLevel"/>
    <w:tmpl w:val="00000041"/>
    <w:name w:val="WW8Num65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64">
    <w:nsid w:val="00000042"/>
    <w:multiLevelType w:val="multilevel"/>
    <w:tmpl w:val="00000042"/>
    <w:name w:val="WW8Num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  <w:sz w:val="20"/>
      </w:rPr>
    </w:lvl>
  </w:abstractNum>
  <w:abstractNum w:abstractNumId="65">
    <w:nsid w:val="00000043"/>
    <w:multiLevelType w:val="multilevel"/>
    <w:tmpl w:val="00000043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66">
    <w:nsid w:val="00000044"/>
    <w:multiLevelType w:val="singleLevel"/>
    <w:tmpl w:val="00000044"/>
    <w:name w:val="WW8Num6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67">
    <w:nsid w:val="00000045"/>
    <w:multiLevelType w:val="multilevel"/>
    <w:tmpl w:val="00000045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68">
    <w:nsid w:val="00000046"/>
    <w:multiLevelType w:val="singleLevel"/>
    <w:tmpl w:val="00000046"/>
    <w:name w:val="WW8Num7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69">
    <w:nsid w:val="00000047"/>
    <w:multiLevelType w:val="multilevel"/>
    <w:tmpl w:val="00000047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70">
    <w:nsid w:val="00000048"/>
    <w:multiLevelType w:val="singleLevel"/>
    <w:tmpl w:val="00000048"/>
    <w:name w:val="WW8Num7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71">
    <w:nsid w:val="00000049"/>
    <w:multiLevelType w:val="singleLevel"/>
    <w:tmpl w:val="00000049"/>
    <w:name w:val="WW8Num73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Symbol"/>
        <w:sz w:val="20"/>
      </w:rPr>
    </w:lvl>
  </w:abstractNum>
  <w:abstractNum w:abstractNumId="72">
    <w:nsid w:val="0000004A"/>
    <w:multiLevelType w:val="multilevel"/>
    <w:tmpl w:val="0000004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73">
    <w:nsid w:val="0000004B"/>
    <w:multiLevelType w:val="singleLevel"/>
    <w:tmpl w:val="0000004B"/>
    <w:name w:val="WW8Num75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</w:rPr>
    </w:lvl>
  </w:abstractNum>
  <w:abstractNum w:abstractNumId="74">
    <w:nsid w:val="0000004C"/>
    <w:multiLevelType w:val="multilevel"/>
    <w:tmpl w:val="0000004C"/>
    <w:name w:val="WW8Num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75">
    <w:nsid w:val="0000004D"/>
    <w:multiLevelType w:val="singleLevel"/>
    <w:tmpl w:val="0000004D"/>
    <w:name w:val="WW8Num77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76">
    <w:nsid w:val="0000004E"/>
    <w:multiLevelType w:val="multilevel"/>
    <w:tmpl w:val="0000004E"/>
    <w:name w:val="WW8Num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77">
    <w:nsid w:val="0000004F"/>
    <w:multiLevelType w:val="multilevel"/>
    <w:tmpl w:val="0000004F"/>
    <w:name w:val="WW8Num7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78">
    <w:nsid w:val="00000050"/>
    <w:multiLevelType w:val="multilevel"/>
    <w:tmpl w:val="00000050"/>
    <w:name w:val="WW8Num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79">
    <w:nsid w:val="00000051"/>
    <w:multiLevelType w:val="multilevel"/>
    <w:tmpl w:val="00000051"/>
    <w:name w:val="WW8Num8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0">
    <w:nsid w:val="00000052"/>
    <w:multiLevelType w:val="multilevel"/>
    <w:tmpl w:val="00000052"/>
    <w:name w:val="WW8Num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1">
    <w:nsid w:val="00000053"/>
    <w:multiLevelType w:val="singleLevel"/>
    <w:tmpl w:val="00000053"/>
    <w:name w:val="WW8Num83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</w:rPr>
    </w:lvl>
  </w:abstractNum>
  <w:abstractNum w:abstractNumId="82">
    <w:nsid w:val="00000054"/>
    <w:multiLevelType w:val="multilevel"/>
    <w:tmpl w:val="00000054"/>
    <w:name w:val="WW8Num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3">
    <w:nsid w:val="00000055"/>
    <w:multiLevelType w:val="multilevel"/>
    <w:tmpl w:val="00000055"/>
    <w:name w:val="WW8Num8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4">
    <w:nsid w:val="00000056"/>
    <w:multiLevelType w:val="multilevel"/>
    <w:tmpl w:val="00000056"/>
    <w:name w:val="WW8Num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85">
    <w:nsid w:val="00000057"/>
    <w:multiLevelType w:val="multilevel"/>
    <w:tmpl w:val="00000057"/>
    <w:name w:val="WW8Num8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86">
    <w:nsid w:val="00000058"/>
    <w:multiLevelType w:val="multilevel"/>
    <w:tmpl w:val="00000058"/>
    <w:name w:val="WW8Num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7">
    <w:nsid w:val="00000059"/>
    <w:multiLevelType w:val="singleLevel"/>
    <w:tmpl w:val="00000059"/>
    <w:name w:val="WW8Num89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88">
    <w:nsid w:val="0000005A"/>
    <w:multiLevelType w:val="multilevel"/>
    <w:tmpl w:val="0000005A"/>
    <w:name w:val="WW8Num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0000005B"/>
    <w:multiLevelType w:val="multilevel"/>
    <w:tmpl w:val="0000005B"/>
    <w:name w:val="WW8Num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0">
    <w:nsid w:val="0000005C"/>
    <w:multiLevelType w:val="multilevel"/>
    <w:tmpl w:val="0000005C"/>
    <w:name w:val="WW8Num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1">
    <w:nsid w:val="0000005D"/>
    <w:multiLevelType w:val="singleLevel"/>
    <w:tmpl w:val="0000005D"/>
    <w:name w:val="WW8Num93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92">
    <w:nsid w:val="0000005E"/>
    <w:multiLevelType w:val="singleLevel"/>
    <w:tmpl w:val="0000005E"/>
    <w:name w:val="WW8Num94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</w:rPr>
    </w:lvl>
  </w:abstractNum>
  <w:abstractNum w:abstractNumId="93">
    <w:nsid w:val="0000005F"/>
    <w:multiLevelType w:val="multilevel"/>
    <w:tmpl w:val="0000005F"/>
    <w:name w:val="WW8Num9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4">
    <w:nsid w:val="00000060"/>
    <w:multiLevelType w:val="multilevel"/>
    <w:tmpl w:val="00000060"/>
    <w:name w:val="WW8Num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5">
    <w:nsid w:val="00000061"/>
    <w:multiLevelType w:val="multilevel"/>
    <w:tmpl w:val="00000061"/>
    <w:name w:val="WW8Num9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6">
    <w:nsid w:val="00000062"/>
    <w:multiLevelType w:val="singleLevel"/>
    <w:tmpl w:val="00000062"/>
    <w:name w:val="WW8Num9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97">
    <w:nsid w:val="00000063"/>
    <w:multiLevelType w:val="multilevel"/>
    <w:tmpl w:val="00000063"/>
    <w:name w:val="WW8Num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8">
    <w:nsid w:val="00000064"/>
    <w:multiLevelType w:val="multilevel"/>
    <w:tmpl w:val="00000064"/>
    <w:name w:val="WW8Num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9">
    <w:nsid w:val="00000065"/>
    <w:multiLevelType w:val="multilevel"/>
    <w:tmpl w:val="00000065"/>
    <w:name w:val="WW8Num1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100">
    <w:nsid w:val="00000066"/>
    <w:multiLevelType w:val="singleLevel"/>
    <w:tmpl w:val="00000066"/>
    <w:name w:val="WW8Num10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1">
    <w:nsid w:val="00000067"/>
    <w:multiLevelType w:val="singleLevel"/>
    <w:tmpl w:val="00000067"/>
    <w:name w:val="WW8Num103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</w:rPr>
    </w:lvl>
  </w:abstractNum>
  <w:abstractNum w:abstractNumId="102">
    <w:nsid w:val="00000068"/>
    <w:multiLevelType w:val="singleLevel"/>
    <w:tmpl w:val="00000068"/>
    <w:name w:val="WW8Num10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3">
    <w:nsid w:val="00000069"/>
    <w:multiLevelType w:val="singleLevel"/>
    <w:tmpl w:val="00000069"/>
    <w:name w:val="WW8Num105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4">
    <w:nsid w:val="0000006A"/>
    <w:multiLevelType w:val="singleLevel"/>
    <w:tmpl w:val="0000006A"/>
    <w:name w:val="WW8Num106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Symbol"/>
        <w:sz w:val="20"/>
      </w:rPr>
    </w:lvl>
  </w:abstractNum>
  <w:abstractNum w:abstractNumId="105">
    <w:nsid w:val="0000006B"/>
    <w:multiLevelType w:val="singleLevel"/>
    <w:tmpl w:val="0000006B"/>
    <w:name w:val="WW8Num107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106">
    <w:nsid w:val="0000006C"/>
    <w:multiLevelType w:val="singleLevel"/>
    <w:tmpl w:val="0000006C"/>
    <w:name w:val="WW8Num10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7">
    <w:nsid w:val="0000006D"/>
    <w:multiLevelType w:val="singleLevel"/>
    <w:tmpl w:val="0000006D"/>
    <w:name w:val="WW8Num109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8">
    <w:nsid w:val="0000006E"/>
    <w:multiLevelType w:val="singleLevel"/>
    <w:tmpl w:val="0000006E"/>
    <w:name w:val="WW8Num11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9">
    <w:nsid w:val="0000006F"/>
    <w:multiLevelType w:val="singleLevel"/>
    <w:tmpl w:val="0000006F"/>
    <w:name w:val="WW8Num111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10">
    <w:nsid w:val="00000070"/>
    <w:multiLevelType w:val="singleLevel"/>
    <w:tmpl w:val="00000070"/>
    <w:name w:val="WW8Num11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11">
    <w:nsid w:val="00000071"/>
    <w:multiLevelType w:val="singleLevel"/>
    <w:tmpl w:val="00000071"/>
    <w:name w:val="WW8Num113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  <w:color w:val="auto"/>
      </w:rPr>
    </w:lvl>
  </w:abstractNum>
  <w:abstractNum w:abstractNumId="112">
    <w:nsid w:val="00000072"/>
    <w:multiLevelType w:val="singleLevel"/>
    <w:tmpl w:val="00000072"/>
    <w:name w:val="WW8Num11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13">
    <w:nsid w:val="00000073"/>
    <w:multiLevelType w:val="singleLevel"/>
    <w:tmpl w:val="00000073"/>
    <w:name w:val="WW8Num115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14">
    <w:nsid w:val="00000074"/>
    <w:multiLevelType w:val="multilevel"/>
    <w:tmpl w:val="00000074"/>
    <w:name w:val="WW8Num116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Symbol"/>
        <w:sz w:val="2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Symbol"/>
        <w:sz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Symbol"/>
        <w:sz w:val="2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Symbol"/>
        <w:sz w:val="2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Symbol"/>
        <w:sz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Symbol"/>
        <w:sz w:val="2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Symbol"/>
        <w:sz w:val="2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Symbol"/>
        <w:sz w:val="20"/>
      </w:rPr>
    </w:lvl>
  </w:abstractNum>
  <w:abstractNum w:abstractNumId="115">
    <w:nsid w:val="00000075"/>
    <w:multiLevelType w:val="multilevel"/>
    <w:tmpl w:val="00000075"/>
    <w:name w:val="WW8Num1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116">
    <w:nsid w:val="00000076"/>
    <w:multiLevelType w:val="multilevel"/>
    <w:tmpl w:val="00000076"/>
    <w:name w:val="WW8Num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117">
    <w:nsid w:val="13EA2F1E"/>
    <w:multiLevelType w:val="hybridMultilevel"/>
    <w:tmpl w:val="B5400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>
    <w:nsid w:val="142D2633"/>
    <w:multiLevelType w:val="hybridMultilevel"/>
    <w:tmpl w:val="4D8C55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9">
    <w:nsid w:val="2B813BEC"/>
    <w:multiLevelType w:val="hybridMultilevel"/>
    <w:tmpl w:val="DC4E25B2"/>
    <w:lvl w:ilvl="0" w:tplc="84B21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34D917C4"/>
    <w:multiLevelType w:val="hybridMultilevel"/>
    <w:tmpl w:val="000AE5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1">
    <w:nsid w:val="3E7972D9"/>
    <w:multiLevelType w:val="multilevel"/>
    <w:tmpl w:val="0000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122">
    <w:nsid w:val="3FFF6DB9"/>
    <w:multiLevelType w:val="hybridMultilevel"/>
    <w:tmpl w:val="3B467CF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3">
    <w:nsid w:val="52B40378"/>
    <w:multiLevelType w:val="hybridMultilevel"/>
    <w:tmpl w:val="9CB2F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4">
    <w:nsid w:val="63BA26F3"/>
    <w:multiLevelType w:val="hybridMultilevel"/>
    <w:tmpl w:val="F14E0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5">
    <w:nsid w:val="78412ED4"/>
    <w:multiLevelType w:val="hybridMultilevel"/>
    <w:tmpl w:val="5812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38"/>
  </w:num>
  <w:num w:numId="38">
    <w:abstractNumId w:val="39"/>
  </w:num>
  <w:num w:numId="39">
    <w:abstractNumId w:val="40"/>
  </w:num>
  <w:num w:numId="40">
    <w:abstractNumId w:val="41"/>
  </w:num>
  <w:num w:numId="41">
    <w:abstractNumId w:val="42"/>
  </w:num>
  <w:num w:numId="42">
    <w:abstractNumId w:val="43"/>
  </w:num>
  <w:num w:numId="43">
    <w:abstractNumId w:val="44"/>
  </w:num>
  <w:num w:numId="44">
    <w:abstractNumId w:val="45"/>
  </w:num>
  <w:num w:numId="45">
    <w:abstractNumId w:val="47"/>
  </w:num>
  <w:num w:numId="46">
    <w:abstractNumId w:val="48"/>
  </w:num>
  <w:num w:numId="47">
    <w:abstractNumId w:val="49"/>
  </w:num>
  <w:num w:numId="48">
    <w:abstractNumId w:val="50"/>
  </w:num>
  <w:num w:numId="49">
    <w:abstractNumId w:val="51"/>
  </w:num>
  <w:num w:numId="50">
    <w:abstractNumId w:val="52"/>
  </w:num>
  <w:num w:numId="51">
    <w:abstractNumId w:val="53"/>
  </w:num>
  <w:num w:numId="52">
    <w:abstractNumId w:val="54"/>
  </w:num>
  <w:num w:numId="53">
    <w:abstractNumId w:val="55"/>
  </w:num>
  <w:num w:numId="54">
    <w:abstractNumId w:val="56"/>
  </w:num>
  <w:num w:numId="55">
    <w:abstractNumId w:val="57"/>
  </w:num>
  <w:num w:numId="56">
    <w:abstractNumId w:val="58"/>
  </w:num>
  <w:num w:numId="57">
    <w:abstractNumId w:val="59"/>
  </w:num>
  <w:num w:numId="58">
    <w:abstractNumId w:val="60"/>
  </w:num>
  <w:num w:numId="59">
    <w:abstractNumId w:val="61"/>
  </w:num>
  <w:num w:numId="60">
    <w:abstractNumId w:val="62"/>
  </w:num>
  <w:num w:numId="61">
    <w:abstractNumId w:val="63"/>
  </w:num>
  <w:num w:numId="62">
    <w:abstractNumId w:val="65"/>
  </w:num>
  <w:num w:numId="63">
    <w:abstractNumId w:val="66"/>
  </w:num>
  <w:num w:numId="64">
    <w:abstractNumId w:val="67"/>
  </w:num>
  <w:num w:numId="65">
    <w:abstractNumId w:val="68"/>
  </w:num>
  <w:num w:numId="66">
    <w:abstractNumId w:val="69"/>
  </w:num>
  <w:num w:numId="67">
    <w:abstractNumId w:val="70"/>
  </w:num>
  <w:num w:numId="68">
    <w:abstractNumId w:val="71"/>
  </w:num>
  <w:num w:numId="69">
    <w:abstractNumId w:val="72"/>
  </w:num>
  <w:num w:numId="70">
    <w:abstractNumId w:val="73"/>
  </w:num>
  <w:num w:numId="71">
    <w:abstractNumId w:val="74"/>
  </w:num>
  <w:num w:numId="72">
    <w:abstractNumId w:val="75"/>
  </w:num>
  <w:num w:numId="73">
    <w:abstractNumId w:val="76"/>
  </w:num>
  <w:num w:numId="74">
    <w:abstractNumId w:val="77"/>
  </w:num>
  <w:num w:numId="75">
    <w:abstractNumId w:val="78"/>
  </w:num>
  <w:num w:numId="76">
    <w:abstractNumId w:val="79"/>
  </w:num>
  <w:num w:numId="77">
    <w:abstractNumId w:val="80"/>
  </w:num>
  <w:num w:numId="78">
    <w:abstractNumId w:val="81"/>
  </w:num>
  <w:num w:numId="79">
    <w:abstractNumId w:val="82"/>
  </w:num>
  <w:num w:numId="80">
    <w:abstractNumId w:val="84"/>
  </w:num>
  <w:num w:numId="81">
    <w:abstractNumId w:val="85"/>
  </w:num>
  <w:num w:numId="82">
    <w:abstractNumId w:val="86"/>
  </w:num>
  <w:num w:numId="83">
    <w:abstractNumId w:val="87"/>
  </w:num>
  <w:num w:numId="84">
    <w:abstractNumId w:val="88"/>
  </w:num>
  <w:num w:numId="85">
    <w:abstractNumId w:val="89"/>
  </w:num>
  <w:num w:numId="86">
    <w:abstractNumId w:val="90"/>
  </w:num>
  <w:num w:numId="87">
    <w:abstractNumId w:val="91"/>
  </w:num>
  <w:num w:numId="88">
    <w:abstractNumId w:val="92"/>
  </w:num>
  <w:num w:numId="89">
    <w:abstractNumId w:val="94"/>
  </w:num>
  <w:num w:numId="90">
    <w:abstractNumId w:val="95"/>
  </w:num>
  <w:num w:numId="91">
    <w:abstractNumId w:val="96"/>
  </w:num>
  <w:num w:numId="92">
    <w:abstractNumId w:val="97"/>
  </w:num>
  <w:num w:numId="93">
    <w:abstractNumId w:val="99"/>
  </w:num>
  <w:num w:numId="94">
    <w:abstractNumId w:val="100"/>
  </w:num>
  <w:num w:numId="95">
    <w:abstractNumId w:val="101"/>
  </w:num>
  <w:num w:numId="96">
    <w:abstractNumId w:val="102"/>
  </w:num>
  <w:num w:numId="97">
    <w:abstractNumId w:val="103"/>
  </w:num>
  <w:num w:numId="98">
    <w:abstractNumId w:val="104"/>
  </w:num>
  <w:num w:numId="99">
    <w:abstractNumId w:val="105"/>
  </w:num>
  <w:num w:numId="100">
    <w:abstractNumId w:val="106"/>
  </w:num>
  <w:num w:numId="101">
    <w:abstractNumId w:val="107"/>
  </w:num>
  <w:num w:numId="102">
    <w:abstractNumId w:val="108"/>
  </w:num>
  <w:num w:numId="103">
    <w:abstractNumId w:val="109"/>
  </w:num>
  <w:num w:numId="104">
    <w:abstractNumId w:val="110"/>
  </w:num>
  <w:num w:numId="105">
    <w:abstractNumId w:val="111"/>
  </w:num>
  <w:num w:numId="106">
    <w:abstractNumId w:val="112"/>
  </w:num>
  <w:num w:numId="107">
    <w:abstractNumId w:val="113"/>
  </w:num>
  <w:num w:numId="108">
    <w:abstractNumId w:val="114"/>
  </w:num>
  <w:num w:numId="109">
    <w:abstractNumId w:val="115"/>
  </w:num>
  <w:num w:numId="110">
    <w:abstractNumId w:val="116"/>
  </w:num>
  <w:num w:numId="111">
    <w:abstractNumId w:val="122"/>
  </w:num>
  <w:num w:numId="112">
    <w:abstractNumId w:val="123"/>
  </w:num>
  <w:num w:numId="113">
    <w:abstractNumId w:val="120"/>
  </w:num>
  <w:num w:numId="114">
    <w:abstractNumId w:val="119"/>
  </w:num>
  <w:num w:numId="115">
    <w:abstractNumId w:val="118"/>
  </w:num>
  <w:num w:numId="116">
    <w:abstractNumId w:val="117"/>
  </w:num>
  <w:num w:numId="117">
    <w:abstractNumId w:val="124"/>
  </w:num>
  <w:num w:numId="118">
    <w:abstractNumId w:val="125"/>
  </w:num>
  <w:num w:numId="119">
    <w:abstractNumId w:val="121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bordersDoNotSurroundHeader/>
  <w:bordersDoNotSurroundFooter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31"/>
    <w:rsid w:val="00000B69"/>
    <w:rsid w:val="000034C5"/>
    <w:rsid w:val="00006394"/>
    <w:rsid w:val="00007F1A"/>
    <w:rsid w:val="00013E65"/>
    <w:rsid w:val="0001480C"/>
    <w:rsid w:val="00015A30"/>
    <w:rsid w:val="000213F3"/>
    <w:rsid w:val="00022064"/>
    <w:rsid w:val="00023451"/>
    <w:rsid w:val="00025335"/>
    <w:rsid w:val="00032C8F"/>
    <w:rsid w:val="00044D31"/>
    <w:rsid w:val="00070CB8"/>
    <w:rsid w:val="00072716"/>
    <w:rsid w:val="0009281A"/>
    <w:rsid w:val="00095D0F"/>
    <w:rsid w:val="000A5E7E"/>
    <w:rsid w:val="000B331C"/>
    <w:rsid w:val="000B376A"/>
    <w:rsid w:val="000B597D"/>
    <w:rsid w:val="000B62C9"/>
    <w:rsid w:val="000D2C74"/>
    <w:rsid w:val="000E039C"/>
    <w:rsid w:val="000F1652"/>
    <w:rsid w:val="000F7464"/>
    <w:rsid w:val="0011112E"/>
    <w:rsid w:val="001172AC"/>
    <w:rsid w:val="001221D2"/>
    <w:rsid w:val="00122EA2"/>
    <w:rsid w:val="00135B9C"/>
    <w:rsid w:val="00135BBB"/>
    <w:rsid w:val="00137143"/>
    <w:rsid w:val="001414AE"/>
    <w:rsid w:val="0014178C"/>
    <w:rsid w:val="001501E0"/>
    <w:rsid w:val="00165354"/>
    <w:rsid w:val="00174965"/>
    <w:rsid w:val="0017711E"/>
    <w:rsid w:val="00180C3B"/>
    <w:rsid w:val="001C3ADF"/>
    <w:rsid w:val="001D2EF8"/>
    <w:rsid w:val="001D7576"/>
    <w:rsid w:val="001E2F23"/>
    <w:rsid w:val="0020104D"/>
    <w:rsid w:val="00206AFC"/>
    <w:rsid w:val="00211C8A"/>
    <w:rsid w:val="002235A7"/>
    <w:rsid w:val="00227315"/>
    <w:rsid w:val="00257B99"/>
    <w:rsid w:val="002667C4"/>
    <w:rsid w:val="00272BC4"/>
    <w:rsid w:val="00280C48"/>
    <w:rsid w:val="0028689B"/>
    <w:rsid w:val="002B45BB"/>
    <w:rsid w:val="002B4BEF"/>
    <w:rsid w:val="002C57F5"/>
    <w:rsid w:val="002D0BD3"/>
    <w:rsid w:val="002F2FD6"/>
    <w:rsid w:val="0031017E"/>
    <w:rsid w:val="003173F6"/>
    <w:rsid w:val="00326917"/>
    <w:rsid w:val="00326D92"/>
    <w:rsid w:val="00334663"/>
    <w:rsid w:val="00366765"/>
    <w:rsid w:val="00367E00"/>
    <w:rsid w:val="00377CF3"/>
    <w:rsid w:val="00377D6D"/>
    <w:rsid w:val="00380EC3"/>
    <w:rsid w:val="00387A0F"/>
    <w:rsid w:val="003A25EE"/>
    <w:rsid w:val="003C1D47"/>
    <w:rsid w:val="003C1D54"/>
    <w:rsid w:val="003C6CC0"/>
    <w:rsid w:val="003C7520"/>
    <w:rsid w:val="003C7ACB"/>
    <w:rsid w:val="003D1230"/>
    <w:rsid w:val="003D1AF1"/>
    <w:rsid w:val="003D38E2"/>
    <w:rsid w:val="003D71CE"/>
    <w:rsid w:val="003F7D23"/>
    <w:rsid w:val="0040647E"/>
    <w:rsid w:val="00413803"/>
    <w:rsid w:val="00413F0F"/>
    <w:rsid w:val="00431D5C"/>
    <w:rsid w:val="00432BEC"/>
    <w:rsid w:val="00490601"/>
    <w:rsid w:val="00491760"/>
    <w:rsid w:val="004A4A43"/>
    <w:rsid w:val="004C4008"/>
    <w:rsid w:val="004D36E2"/>
    <w:rsid w:val="004D4ECB"/>
    <w:rsid w:val="004D54DC"/>
    <w:rsid w:val="004E224B"/>
    <w:rsid w:val="004E78BC"/>
    <w:rsid w:val="00506D8A"/>
    <w:rsid w:val="0051326D"/>
    <w:rsid w:val="00517DEC"/>
    <w:rsid w:val="005362B9"/>
    <w:rsid w:val="00545248"/>
    <w:rsid w:val="00546875"/>
    <w:rsid w:val="00553E2F"/>
    <w:rsid w:val="00564A6B"/>
    <w:rsid w:val="00571C13"/>
    <w:rsid w:val="00580475"/>
    <w:rsid w:val="00590028"/>
    <w:rsid w:val="005C22FE"/>
    <w:rsid w:val="005C61AD"/>
    <w:rsid w:val="005D5E1C"/>
    <w:rsid w:val="005E0E4F"/>
    <w:rsid w:val="005F428B"/>
    <w:rsid w:val="00614F5B"/>
    <w:rsid w:val="00615676"/>
    <w:rsid w:val="00620347"/>
    <w:rsid w:val="006278DE"/>
    <w:rsid w:val="00635A16"/>
    <w:rsid w:val="00636AA3"/>
    <w:rsid w:val="00645755"/>
    <w:rsid w:val="0065266E"/>
    <w:rsid w:val="006624AA"/>
    <w:rsid w:val="0066261D"/>
    <w:rsid w:val="00665552"/>
    <w:rsid w:val="00686B45"/>
    <w:rsid w:val="006A0C55"/>
    <w:rsid w:val="006A0DCB"/>
    <w:rsid w:val="006A13AA"/>
    <w:rsid w:val="006A6882"/>
    <w:rsid w:val="006C4D20"/>
    <w:rsid w:val="006C551B"/>
    <w:rsid w:val="006F67BB"/>
    <w:rsid w:val="007106E8"/>
    <w:rsid w:val="007258DD"/>
    <w:rsid w:val="00747124"/>
    <w:rsid w:val="007742C5"/>
    <w:rsid w:val="00777AF8"/>
    <w:rsid w:val="0079506B"/>
    <w:rsid w:val="007A4358"/>
    <w:rsid w:val="007C2F9D"/>
    <w:rsid w:val="007C6EBB"/>
    <w:rsid w:val="007C77B7"/>
    <w:rsid w:val="007E1087"/>
    <w:rsid w:val="007E11C4"/>
    <w:rsid w:val="007E5002"/>
    <w:rsid w:val="00803057"/>
    <w:rsid w:val="008202BE"/>
    <w:rsid w:val="00820816"/>
    <w:rsid w:val="00823459"/>
    <w:rsid w:val="00824581"/>
    <w:rsid w:val="00832F41"/>
    <w:rsid w:val="00860C43"/>
    <w:rsid w:val="008613AA"/>
    <w:rsid w:val="00863C9E"/>
    <w:rsid w:val="0087497D"/>
    <w:rsid w:val="0087670B"/>
    <w:rsid w:val="00880AC6"/>
    <w:rsid w:val="00890069"/>
    <w:rsid w:val="0089322E"/>
    <w:rsid w:val="008B6492"/>
    <w:rsid w:val="008C0C13"/>
    <w:rsid w:val="008C3F3E"/>
    <w:rsid w:val="008E3F26"/>
    <w:rsid w:val="008F2DEE"/>
    <w:rsid w:val="00923D1E"/>
    <w:rsid w:val="0093257C"/>
    <w:rsid w:val="00935414"/>
    <w:rsid w:val="009424F1"/>
    <w:rsid w:val="009447BB"/>
    <w:rsid w:val="0094563D"/>
    <w:rsid w:val="00957A1C"/>
    <w:rsid w:val="009746C7"/>
    <w:rsid w:val="00975C24"/>
    <w:rsid w:val="00980C57"/>
    <w:rsid w:val="009878E9"/>
    <w:rsid w:val="009954BC"/>
    <w:rsid w:val="009A29A1"/>
    <w:rsid w:val="009A770F"/>
    <w:rsid w:val="009B6A25"/>
    <w:rsid w:val="009B7125"/>
    <w:rsid w:val="009C24D4"/>
    <w:rsid w:val="009C25E0"/>
    <w:rsid w:val="009D79F7"/>
    <w:rsid w:val="009E7245"/>
    <w:rsid w:val="009F1457"/>
    <w:rsid w:val="009F271F"/>
    <w:rsid w:val="009F607F"/>
    <w:rsid w:val="00A04FCB"/>
    <w:rsid w:val="00A073D3"/>
    <w:rsid w:val="00A1132C"/>
    <w:rsid w:val="00A113F8"/>
    <w:rsid w:val="00A12B5F"/>
    <w:rsid w:val="00A31CF0"/>
    <w:rsid w:val="00A347C6"/>
    <w:rsid w:val="00A3536F"/>
    <w:rsid w:val="00A3553F"/>
    <w:rsid w:val="00A36AFB"/>
    <w:rsid w:val="00A423B7"/>
    <w:rsid w:val="00A74139"/>
    <w:rsid w:val="00A76D56"/>
    <w:rsid w:val="00A82B44"/>
    <w:rsid w:val="00AC4885"/>
    <w:rsid w:val="00AE79A0"/>
    <w:rsid w:val="00AF4E39"/>
    <w:rsid w:val="00B64D41"/>
    <w:rsid w:val="00B92202"/>
    <w:rsid w:val="00B96A62"/>
    <w:rsid w:val="00BB6AF9"/>
    <w:rsid w:val="00BC3DE1"/>
    <w:rsid w:val="00BD3B23"/>
    <w:rsid w:val="00BD7732"/>
    <w:rsid w:val="00BE0DA9"/>
    <w:rsid w:val="00C01AAC"/>
    <w:rsid w:val="00C12791"/>
    <w:rsid w:val="00C266A7"/>
    <w:rsid w:val="00C45C31"/>
    <w:rsid w:val="00C63A09"/>
    <w:rsid w:val="00C76B80"/>
    <w:rsid w:val="00C93E0D"/>
    <w:rsid w:val="00CA0539"/>
    <w:rsid w:val="00CB3BE7"/>
    <w:rsid w:val="00CC01F9"/>
    <w:rsid w:val="00CC3888"/>
    <w:rsid w:val="00CC5D78"/>
    <w:rsid w:val="00CC7345"/>
    <w:rsid w:val="00CD0D0C"/>
    <w:rsid w:val="00CD0D27"/>
    <w:rsid w:val="00CD708D"/>
    <w:rsid w:val="00CF47AC"/>
    <w:rsid w:val="00CF50F9"/>
    <w:rsid w:val="00D024C7"/>
    <w:rsid w:val="00D0332E"/>
    <w:rsid w:val="00D03837"/>
    <w:rsid w:val="00D13D26"/>
    <w:rsid w:val="00D4064A"/>
    <w:rsid w:val="00D47320"/>
    <w:rsid w:val="00D5304E"/>
    <w:rsid w:val="00D55DCB"/>
    <w:rsid w:val="00D729F5"/>
    <w:rsid w:val="00D83669"/>
    <w:rsid w:val="00D84E7F"/>
    <w:rsid w:val="00DA457E"/>
    <w:rsid w:val="00DB79E2"/>
    <w:rsid w:val="00DD2F30"/>
    <w:rsid w:val="00DE0442"/>
    <w:rsid w:val="00DF5ADC"/>
    <w:rsid w:val="00E3092B"/>
    <w:rsid w:val="00E44036"/>
    <w:rsid w:val="00E4537C"/>
    <w:rsid w:val="00E64F31"/>
    <w:rsid w:val="00E8236E"/>
    <w:rsid w:val="00EA7387"/>
    <w:rsid w:val="00EC02EC"/>
    <w:rsid w:val="00EC42B8"/>
    <w:rsid w:val="00EC51BE"/>
    <w:rsid w:val="00ED6046"/>
    <w:rsid w:val="00EE253C"/>
    <w:rsid w:val="00EE7192"/>
    <w:rsid w:val="00EF46D9"/>
    <w:rsid w:val="00F028F0"/>
    <w:rsid w:val="00F046A0"/>
    <w:rsid w:val="00F119B3"/>
    <w:rsid w:val="00F11F70"/>
    <w:rsid w:val="00F16075"/>
    <w:rsid w:val="00F16162"/>
    <w:rsid w:val="00F2561C"/>
    <w:rsid w:val="00F27C19"/>
    <w:rsid w:val="00F37019"/>
    <w:rsid w:val="00F452F0"/>
    <w:rsid w:val="00F54692"/>
    <w:rsid w:val="00F570D1"/>
    <w:rsid w:val="00F64B9F"/>
    <w:rsid w:val="00FA57E4"/>
    <w:rsid w:val="00FB0FF2"/>
    <w:rsid w:val="00FC7BD4"/>
    <w:rsid w:val="00FE4315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0CA765D-BD53-4777-B6BE-F8A8F7DB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Adobe 黑体 Std R" w:eastAsia="Adobe 黑体 Std R" w:hAnsi="Adobe 黑体 Std R" w:cs="Adobe 黑体 Std R"/>
      <w:sz w:val="24"/>
      <w:szCs w:val="24"/>
    </w:rPr>
  </w:style>
  <w:style w:type="paragraph" w:styleId="1">
    <w:name w:val="heading 1"/>
    <w:basedOn w:val="Heading"/>
    <w:next w:val="a1"/>
    <w:qFormat/>
    <w:pPr>
      <w:numPr>
        <w:numId w:val="1"/>
      </w:numPr>
      <w:outlineLvl w:val="0"/>
    </w:pPr>
    <w:rPr>
      <w:rFonts w:ascii="Liberation Serif" w:eastAsia="Adobe 黑体 Std R" w:hAnsi="Liberation Serif" w:cs="Liberation Serif"/>
      <w:b/>
      <w:bCs/>
      <w:sz w:val="48"/>
      <w:szCs w:val="48"/>
    </w:rPr>
  </w:style>
  <w:style w:type="paragraph" w:styleId="2">
    <w:name w:val="heading 2"/>
    <w:basedOn w:val="Heading"/>
    <w:next w:val="a1"/>
    <w:qFormat/>
    <w:pPr>
      <w:numPr>
        <w:ilvl w:val="1"/>
        <w:numId w:val="1"/>
      </w:numPr>
      <w:outlineLvl w:val="1"/>
    </w:pPr>
    <w:rPr>
      <w:rFonts w:ascii="Adobe 黑体 Std R" w:eastAsia="Adobe 黑体 Std R" w:hAnsi="Adobe 黑体 Std R" w:cs="Adobe 黑体 Std R"/>
      <w:b/>
      <w:bCs/>
      <w:sz w:val="36"/>
      <w:szCs w:val="3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line="600" w:lineRule="exact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spacing w:before="280" w:after="290" w:line="500" w:lineRule="exact"/>
      <w:outlineLvl w:val="3"/>
    </w:pPr>
    <w:rPr>
      <w:rFonts w:ascii="Adobe Gothic Std B" w:hAnsi="Adobe Gothic Std B" w:cs="Mangal"/>
      <w:b/>
      <w:bCs/>
      <w:sz w:val="28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Heading">
    <w:name w:val="Heading"/>
    <w:basedOn w:val="Standard"/>
    <w:next w:val="a1"/>
    <w:pPr>
      <w:keepNext/>
      <w:spacing w:before="240" w:after="120"/>
    </w:pPr>
    <w:rPr>
      <w:rFonts w:ascii="Liberation Sans" w:eastAsia="WenQuanYi Micro Hei" w:hAnsi="Liberation Sans" w:cs="Liberation San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Liberation Serif" w:hAnsi="Liberation Serif" w:cs="Lohit Hindi"/>
      <w:kern w:val="1"/>
      <w:sz w:val="24"/>
      <w:szCs w:val="24"/>
      <w:lang w:bidi="hi-IN"/>
    </w:rPr>
  </w:style>
  <w:style w:type="paragraph" w:styleId="a1">
    <w:name w:val="Body Text"/>
    <w:basedOn w:val="Standard"/>
    <w:pPr>
      <w:spacing w:after="120"/>
    </w:p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2z0">
    <w:name w:val="WW8Num22z0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4z0">
    <w:name w:val="WW8Num24z0"/>
    <w:rPr>
      <w:rFonts w:ascii="Symbol" w:hAnsi="Symbol" w:cs="Symbol"/>
      <w:sz w:val="20"/>
    </w:rPr>
  </w:style>
  <w:style w:type="character" w:customStyle="1" w:styleId="WW8Num25z0">
    <w:name w:val="WW8Num25z0"/>
    <w:rPr>
      <w:rFonts w:ascii="Symbol" w:hAnsi="Symbol" w:cs="Symbol"/>
      <w:sz w:val="20"/>
    </w:rPr>
  </w:style>
  <w:style w:type="character" w:customStyle="1" w:styleId="WW8Num26z0">
    <w:name w:val="WW8Num26z0"/>
    <w:rPr>
      <w:rFonts w:ascii="Symbol" w:hAnsi="Symbol" w:cs="Symbol"/>
      <w:sz w:val="20"/>
    </w:rPr>
  </w:style>
  <w:style w:type="character" w:customStyle="1" w:styleId="WW8Num28z0">
    <w:name w:val="WW8Num28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0"/>
    </w:rPr>
  </w:style>
  <w:style w:type="character" w:customStyle="1" w:styleId="WW8Num31z0">
    <w:name w:val="WW8Num31z0"/>
    <w:rPr>
      <w:rFonts w:ascii="Symbol" w:hAnsi="Symbol" w:cs="Symbol"/>
      <w:sz w:val="20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3z0">
    <w:name w:val="WW8Num33z0"/>
    <w:rPr>
      <w:rFonts w:ascii="Symbol" w:hAnsi="Symbol" w:cs="Symbol"/>
      <w:sz w:val="20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5z0">
    <w:name w:val="WW8Num35z0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  <w:sz w:val="20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8z0">
    <w:name w:val="WW8Num38z0"/>
    <w:rPr>
      <w:rFonts w:ascii="Symbol" w:hAnsi="Symbol" w:cs="Symbol"/>
      <w:sz w:val="20"/>
    </w:rPr>
  </w:style>
  <w:style w:type="character" w:customStyle="1" w:styleId="WW8Num39z0">
    <w:name w:val="WW8Num39z0"/>
    <w:rPr>
      <w:rFonts w:ascii="Symbol" w:hAnsi="Symbol" w:cs="Symbol"/>
      <w:sz w:val="20"/>
    </w:rPr>
  </w:style>
  <w:style w:type="character" w:customStyle="1" w:styleId="WW8Num40z0">
    <w:name w:val="WW8Num40z0"/>
    <w:rPr>
      <w:rFonts w:ascii="Symbol" w:hAnsi="Symbol" w:cs="Symbol"/>
      <w:sz w:val="20"/>
    </w:rPr>
  </w:style>
  <w:style w:type="character" w:customStyle="1" w:styleId="WW8Num41z0">
    <w:name w:val="WW8Num41z0"/>
    <w:rPr>
      <w:rFonts w:ascii="OpenSymbol" w:eastAsia="OpenSymbol" w:hAnsi="OpenSymbol" w:cs="OpenSymbol"/>
    </w:rPr>
  </w:style>
  <w:style w:type="character" w:customStyle="1" w:styleId="WW8Num43z0">
    <w:name w:val="WW8Num43z0"/>
    <w:rPr>
      <w:rFonts w:ascii="OpenSymbol" w:eastAsia="OpenSymbol" w:hAnsi="OpenSymbol" w:cs="OpenSymbol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6z0">
    <w:name w:val="WW8Num46z0"/>
    <w:rPr>
      <w:rFonts w:ascii="OpenSymbol" w:eastAsia="OpenSymbol" w:hAnsi="OpenSymbol" w:cs="OpenSymbol"/>
    </w:rPr>
  </w:style>
  <w:style w:type="character" w:customStyle="1" w:styleId="WW8Num47z0">
    <w:name w:val="WW8Num47z0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9z0">
    <w:name w:val="WW8Num49z0"/>
    <w:rPr>
      <w:rFonts w:ascii="Symbol" w:hAnsi="Symbol" w:cs="Symbol"/>
      <w:sz w:val="20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1z0">
    <w:name w:val="WW8Num51z0"/>
    <w:rPr>
      <w:rFonts w:ascii="Symbol" w:hAnsi="Symbol" w:cs="Symbol"/>
      <w:sz w:val="20"/>
    </w:rPr>
  </w:style>
  <w:style w:type="character" w:customStyle="1" w:styleId="WW8Num52z0">
    <w:name w:val="WW8Num52z0"/>
    <w:rPr>
      <w:rFonts w:ascii="Symbol" w:hAnsi="Symbol" w:cs="Symbol"/>
      <w:sz w:val="20"/>
    </w:rPr>
  </w:style>
  <w:style w:type="character" w:customStyle="1" w:styleId="WW8Num53z0">
    <w:name w:val="WW8Num53z0"/>
    <w:rPr>
      <w:rFonts w:ascii="Symbol" w:hAnsi="Symbol" w:cs="Symbol"/>
      <w:sz w:val="20"/>
    </w:rPr>
  </w:style>
  <w:style w:type="character" w:customStyle="1" w:styleId="WW8Num54z0">
    <w:name w:val="WW8Num54z0"/>
    <w:rPr>
      <w:rFonts w:ascii="Symbol" w:hAnsi="Symbol" w:cs="Symbol"/>
      <w:sz w:val="20"/>
    </w:rPr>
  </w:style>
  <w:style w:type="character" w:customStyle="1" w:styleId="WW8Num55z0">
    <w:name w:val="WW8Num55z0"/>
    <w:rPr>
      <w:rFonts w:ascii="Symbol" w:hAnsi="Symbol" w:cs="Symbol"/>
      <w:sz w:val="20"/>
    </w:rPr>
  </w:style>
  <w:style w:type="character" w:customStyle="1" w:styleId="WW8Num56z0">
    <w:name w:val="WW8Num56z0"/>
    <w:rPr>
      <w:rFonts w:ascii="OpenSymbol" w:eastAsia="OpenSymbol" w:hAnsi="OpenSymbol" w:cs="OpenSymbol"/>
    </w:rPr>
  </w:style>
  <w:style w:type="character" w:customStyle="1" w:styleId="WW8Num57z0">
    <w:name w:val="WW8Num57z0"/>
    <w:rPr>
      <w:rFonts w:ascii="Symbol" w:hAnsi="Symbol" w:cs="Symbol"/>
      <w:sz w:val="20"/>
    </w:rPr>
  </w:style>
  <w:style w:type="character" w:customStyle="1" w:styleId="WW8Num58z0">
    <w:name w:val="WW8Num58z0"/>
    <w:rPr>
      <w:rFonts w:ascii="Symbol" w:hAnsi="Symbol" w:cs="Symbol"/>
      <w:sz w:val="20"/>
    </w:rPr>
  </w:style>
  <w:style w:type="character" w:customStyle="1" w:styleId="WW8Num59z0">
    <w:name w:val="WW8Num59z0"/>
    <w:rPr>
      <w:rFonts w:ascii="Symbol" w:hAnsi="Symbol" w:cs="Symbol"/>
      <w:sz w:val="20"/>
    </w:rPr>
  </w:style>
  <w:style w:type="character" w:customStyle="1" w:styleId="WW8Num60z0">
    <w:name w:val="WW8Num60z0"/>
    <w:rPr>
      <w:rFonts w:ascii="Symbol" w:hAnsi="Symbol" w:cs="Symbol"/>
      <w:sz w:val="20"/>
    </w:rPr>
  </w:style>
  <w:style w:type="character" w:customStyle="1" w:styleId="WW8Num61z0">
    <w:name w:val="WW8Num61z0"/>
    <w:rPr>
      <w:rFonts w:ascii="Symbol" w:hAnsi="Symbol" w:cs="Symbol"/>
      <w:sz w:val="20"/>
    </w:rPr>
  </w:style>
  <w:style w:type="character" w:customStyle="1" w:styleId="WW8Num62z0">
    <w:name w:val="WW8Num62z0"/>
    <w:rPr>
      <w:rFonts w:ascii="Symbol" w:hAnsi="Symbol" w:cs="Symbol"/>
      <w:sz w:val="20"/>
    </w:rPr>
  </w:style>
  <w:style w:type="character" w:customStyle="1" w:styleId="WW8Num63z0">
    <w:name w:val="WW8Num63z0"/>
    <w:rPr>
      <w:rFonts w:ascii="Symbol" w:hAnsi="Symbol" w:cs="Symbol"/>
      <w:sz w:val="20"/>
    </w:rPr>
  </w:style>
  <w:style w:type="character" w:customStyle="1" w:styleId="WW8Num64z0">
    <w:name w:val="WW8Num64z0"/>
    <w:rPr>
      <w:rFonts w:ascii="OpenSymbol" w:eastAsia="OpenSymbol" w:hAnsi="OpenSymbol" w:cs="OpenSymbol"/>
    </w:rPr>
  </w:style>
  <w:style w:type="character" w:customStyle="1" w:styleId="WW8Num65z0">
    <w:name w:val="WW8Num65z0"/>
    <w:rPr>
      <w:rFonts w:ascii="Symbol" w:hAnsi="Symbol" w:cs="Symbol"/>
      <w:sz w:val="20"/>
    </w:rPr>
  </w:style>
  <w:style w:type="character" w:customStyle="1" w:styleId="WW8Num66z0">
    <w:name w:val="WW8Num66z0"/>
    <w:rPr>
      <w:rFonts w:ascii="Symbol" w:hAnsi="Symbol" w:cs="Symbol"/>
      <w:sz w:val="20"/>
    </w:rPr>
  </w:style>
  <w:style w:type="character" w:customStyle="1" w:styleId="WW8Num67z0">
    <w:name w:val="WW8Num67z0"/>
    <w:rPr>
      <w:rFonts w:ascii="Symbol" w:hAnsi="Symbol" w:cs="Symbol"/>
      <w:sz w:val="20"/>
    </w:rPr>
  </w:style>
  <w:style w:type="character" w:customStyle="1" w:styleId="WW8Num68z0">
    <w:name w:val="WW8Num68z0"/>
    <w:rPr>
      <w:rFonts w:ascii="Symbol" w:hAnsi="Symbol" w:cs="Symbol"/>
      <w:sz w:val="20"/>
    </w:rPr>
  </w:style>
  <w:style w:type="character" w:customStyle="1" w:styleId="WW8Num69z0">
    <w:name w:val="WW8Num69z0"/>
    <w:rPr>
      <w:rFonts w:ascii="Symbol" w:hAnsi="Symbol" w:cs="Symbol"/>
      <w:sz w:val="20"/>
    </w:rPr>
  </w:style>
  <w:style w:type="character" w:customStyle="1" w:styleId="WW8Num70z0">
    <w:name w:val="WW8Num70z0"/>
    <w:rPr>
      <w:rFonts w:ascii="Symbol" w:hAnsi="Symbol" w:cs="Symbol"/>
      <w:sz w:val="20"/>
    </w:rPr>
  </w:style>
  <w:style w:type="character" w:customStyle="1" w:styleId="WW8Num71z0">
    <w:name w:val="WW8Num71z0"/>
    <w:rPr>
      <w:rFonts w:ascii="Symbol" w:hAnsi="Symbol" w:cs="Symbol"/>
      <w:sz w:val="20"/>
    </w:rPr>
  </w:style>
  <w:style w:type="character" w:customStyle="1" w:styleId="WW8Num72z0">
    <w:name w:val="WW8Num72z0"/>
    <w:rPr>
      <w:rFonts w:ascii="Symbol" w:hAnsi="Symbol" w:cs="Symbol"/>
      <w:sz w:val="20"/>
    </w:rPr>
  </w:style>
  <w:style w:type="character" w:customStyle="1" w:styleId="WW8Num73z0">
    <w:name w:val="WW8Num73z0"/>
    <w:rPr>
      <w:rFonts w:ascii="Symbol" w:hAnsi="Symbol" w:cs="Symbol"/>
      <w:sz w:val="20"/>
    </w:rPr>
  </w:style>
  <w:style w:type="character" w:customStyle="1" w:styleId="WW8Num74z0">
    <w:name w:val="WW8Num74z0"/>
    <w:rPr>
      <w:rFonts w:ascii="Symbol" w:hAnsi="Symbol" w:cs="Symbol"/>
      <w:sz w:val="20"/>
    </w:rPr>
  </w:style>
  <w:style w:type="character" w:customStyle="1" w:styleId="WW8Num75z0">
    <w:name w:val="WW8Num75z0"/>
    <w:rPr>
      <w:rFonts w:ascii="Wingdings" w:hAnsi="Wingdings" w:cs="Wingdings"/>
    </w:rPr>
  </w:style>
  <w:style w:type="character" w:customStyle="1" w:styleId="WW8Num76z0">
    <w:name w:val="WW8Num76z0"/>
    <w:rPr>
      <w:rFonts w:ascii="Wingdings" w:hAnsi="Wingdings" w:cs="Wingdings"/>
    </w:rPr>
  </w:style>
  <w:style w:type="character" w:customStyle="1" w:styleId="WW8Num77z0">
    <w:name w:val="WW8Num77z0"/>
    <w:rPr>
      <w:rFonts w:ascii="Wingdings" w:hAnsi="Wingdings" w:cs="Wingdings"/>
    </w:rPr>
  </w:style>
  <w:style w:type="character" w:customStyle="1" w:styleId="WW8Num78z0">
    <w:name w:val="WW8Num78z0"/>
    <w:rPr>
      <w:rFonts w:ascii="Wingdings" w:hAnsi="Wingdings" w:cs="Wingdings"/>
    </w:rPr>
  </w:style>
  <w:style w:type="character" w:customStyle="1" w:styleId="WW8Num79z0">
    <w:name w:val="WW8Num79z0"/>
    <w:rPr>
      <w:rFonts w:ascii="Wingdings" w:hAnsi="Wingdings" w:cs="Wingdings"/>
    </w:rPr>
  </w:style>
  <w:style w:type="character" w:customStyle="1" w:styleId="WW8Num80z0">
    <w:name w:val="WW8Num80z0"/>
    <w:rPr>
      <w:rFonts w:ascii="Wingdings" w:hAnsi="Wingdings" w:cs="Wingdings"/>
    </w:rPr>
  </w:style>
  <w:style w:type="character" w:customStyle="1" w:styleId="WW8Num81z0">
    <w:name w:val="WW8Num81z0"/>
    <w:rPr>
      <w:rFonts w:ascii="Wingdings" w:hAnsi="Wingdings" w:cs="Wingdings"/>
    </w:rPr>
  </w:style>
  <w:style w:type="character" w:customStyle="1" w:styleId="WW8Num82z0">
    <w:name w:val="WW8Num82z0"/>
    <w:rPr>
      <w:rFonts w:ascii="Wingdings" w:hAnsi="Wingdings" w:cs="Wingdings"/>
    </w:rPr>
  </w:style>
  <w:style w:type="character" w:customStyle="1" w:styleId="WW8Num83z0">
    <w:name w:val="WW8Num83z0"/>
    <w:rPr>
      <w:rFonts w:ascii="Wingdings" w:hAnsi="Wingdings" w:cs="Wingdings"/>
    </w:rPr>
  </w:style>
  <w:style w:type="character" w:customStyle="1" w:styleId="WW8Num84z0">
    <w:name w:val="WW8Num84z0"/>
    <w:rPr>
      <w:rFonts w:ascii="Wingdings" w:hAnsi="Wingdings" w:cs="Wingdings"/>
    </w:rPr>
  </w:style>
  <w:style w:type="character" w:customStyle="1" w:styleId="WW8Num85z0">
    <w:name w:val="WW8Num85z0"/>
    <w:rPr>
      <w:rFonts w:ascii="Wingdings" w:hAnsi="Wingdings" w:cs="Wingdings"/>
    </w:rPr>
  </w:style>
  <w:style w:type="character" w:customStyle="1" w:styleId="WW8Num86z0">
    <w:name w:val="WW8Num86z0"/>
    <w:rPr>
      <w:rFonts w:ascii="Symbol" w:hAnsi="Symbol" w:cs="Symbol"/>
      <w:sz w:val="20"/>
    </w:rPr>
  </w:style>
  <w:style w:type="character" w:customStyle="1" w:styleId="WW8Num87z0">
    <w:name w:val="WW8Num87z0"/>
    <w:rPr>
      <w:rFonts w:ascii="Symbol" w:hAnsi="Symbol" w:cs="Symbol"/>
      <w:sz w:val="20"/>
    </w:rPr>
  </w:style>
  <w:style w:type="character" w:customStyle="1" w:styleId="WW8Num88z0">
    <w:name w:val="WW8Num88z0"/>
    <w:rPr>
      <w:rFonts w:ascii="Wingdings" w:hAnsi="Wingdings" w:cs="Wingdings"/>
    </w:rPr>
  </w:style>
  <w:style w:type="character" w:customStyle="1" w:styleId="WW8Num89z0">
    <w:name w:val="WW8Num89z0"/>
    <w:rPr>
      <w:rFonts w:ascii="Symbol" w:hAnsi="Symbol" w:cs="Symbol"/>
      <w:sz w:val="20"/>
    </w:rPr>
  </w:style>
  <w:style w:type="character" w:customStyle="1" w:styleId="WW8Num91z0">
    <w:name w:val="WW8Num91z0"/>
    <w:rPr>
      <w:rFonts w:ascii="Symbol" w:hAnsi="Symbol" w:cs="Symbol"/>
      <w:sz w:val="20"/>
    </w:rPr>
  </w:style>
  <w:style w:type="character" w:customStyle="1" w:styleId="WW8Num92z0">
    <w:name w:val="WW8Num92z0"/>
    <w:rPr>
      <w:rFonts w:ascii="Symbol" w:hAnsi="Symbol" w:cs="Symbol"/>
      <w:sz w:val="20"/>
    </w:rPr>
  </w:style>
  <w:style w:type="character" w:customStyle="1" w:styleId="WW8Num93z0">
    <w:name w:val="WW8Num93z0"/>
    <w:rPr>
      <w:rFonts w:ascii="Symbol" w:hAnsi="Symbol" w:cs="Symbol"/>
      <w:sz w:val="20"/>
    </w:rPr>
  </w:style>
  <w:style w:type="character" w:customStyle="1" w:styleId="WW8Num94z0">
    <w:name w:val="WW8Num94z0"/>
    <w:rPr>
      <w:rFonts w:ascii="Wingdings" w:hAnsi="Wingdings" w:cs="Wingdings"/>
    </w:rPr>
  </w:style>
  <w:style w:type="character" w:customStyle="1" w:styleId="WW8Num95z0">
    <w:name w:val="WW8Num95z0"/>
    <w:rPr>
      <w:rFonts w:ascii="Symbol" w:hAnsi="Symbol" w:cs="Symbol"/>
      <w:sz w:val="20"/>
    </w:rPr>
  </w:style>
  <w:style w:type="character" w:customStyle="1" w:styleId="WW8Num96z0">
    <w:name w:val="WW8Num96z0"/>
    <w:rPr>
      <w:rFonts w:ascii="Symbol" w:hAnsi="Symbol" w:cs="Symbol"/>
      <w:sz w:val="20"/>
    </w:rPr>
  </w:style>
  <w:style w:type="character" w:customStyle="1" w:styleId="WW8Num97z0">
    <w:name w:val="WW8Num97z0"/>
    <w:rPr>
      <w:rFonts w:ascii="Symbol" w:hAnsi="Symbol" w:cs="Symbol"/>
      <w:sz w:val="20"/>
    </w:rPr>
  </w:style>
  <w:style w:type="character" w:customStyle="1" w:styleId="WW8Num98z0">
    <w:name w:val="WW8Num98z0"/>
    <w:rPr>
      <w:rFonts w:ascii="Symbol" w:hAnsi="Symbol" w:cs="Symbol"/>
      <w:sz w:val="20"/>
    </w:rPr>
  </w:style>
  <w:style w:type="character" w:customStyle="1" w:styleId="WW8Num99z0">
    <w:name w:val="WW8Num99z0"/>
    <w:rPr>
      <w:rFonts w:ascii="Symbol" w:hAnsi="Symbol" w:cs="Symbol"/>
      <w:sz w:val="20"/>
    </w:rPr>
  </w:style>
  <w:style w:type="character" w:customStyle="1" w:styleId="WW8Num100z0">
    <w:name w:val="WW8Num100z0"/>
    <w:rPr>
      <w:rFonts w:ascii="Symbol" w:hAnsi="Symbol" w:cs="Symbol"/>
      <w:sz w:val="20"/>
    </w:rPr>
  </w:style>
  <w:style w:type="character" w:customStyle="1" w:styleId="WW8Num101z0">
    <w:name w:val="WW8Num101z0"/>
    <w:rPr>
      <w:rFonts w:ascii="Wingdings" w:hAnsi="Wingdings" w:cs="Wingdings"/>
    </w:rPr>
  </w:style>
  <w:style w:type="character" w:customStyle="1" w:styleId="WW8Num102z0">
    <w:name w:val="WW8Num102z0"/>
    <w:rPr>
      <w:rFonts w:ascii="Symbol" w:hAnsi="Symbol" w:cs="Symbol"/>
      <w:sz w:val="20"/>
    </w:rPr>
  </w:style>
  <w:style w:type="character" w:customStyle="1" w:styleId="WW8Num103z0">
    <w:name w:val="WW8Num103z0"/>
    <w:rPr>
      <w:rFonts w:ascii="Wingdings" w:hAnsi="Wingdings" w:cs="Wingdings"/>
    </w:rPr>
  </w:style>
  <w:style w:type="character" w:customStyle="1" w:styleId="WW8Num104z0">
    <w:name w:val="WW8Num104z0"/>
    <w:rPr>
      <w:rFonts w:ascii="Symbol" w:hAnsi="Symbol" w:cs="Symbol"/>
      <w:sz w:val="20"/>
    </w:rPr>
  </w:style>
  <w:style w:type="character" w:customStyle="1" w:styleId="WW8Num105z0">
    <w:name w:val="WW8Num105z0"/>
    <w:rPr>
      <w:rFonts w:ascii="Symbol" w:hAnsi="Symbol" w:cs="Symbol"/>
      <w:sz w:val="20"/>
    </w:rPr>
  </w:style>
  <w:style w:type="character" w:customStyle="1" w:styleId="WW8Num106z0">
    <w:name w:val="WW8Num106z0"/>
    <w:rPr>
      <w:rFonts w:ascii="Symbol" w:hAnsi="Symbol" w:cs="Symbol"/>
      <w:sz w:val="20"/>
    </w:rPr>
  </w:style>
  <w:style w:type="character" w:customStyle="1" w:styleId="WW8Num107z0">
    <w:name w:val="WW8Num107z0"/>
    <w:rPr>
      <w:rFonts w:ascii="Wingdings" w:hAnsi="Wingdings" w:cs="Wingdings"/>
    </w:rPr>
  </w:style>
  <w:style w:type="character" w:customStyle="1" w:styleId="WW8Num108z0">
    <w:name w:val="WW8Num108z0"/>
    <w:rPr>
      <w:rFonts w:ascii="Symbol" w:hAnsi="Symbol" w:cs="Symbol"/>
      <w:sz w:val="20"/>
    </w:rPr>
  </w:style>
  <w:style w:type="character" w:customStyle="1" w:styleId="WW8Num109z0">
    <w:name w:val="WW8Num109z0"/>
    <w:rPr>
      <w:rFonts w:ascii="Symbol" w:hAnsi="Symbol" w:cs="Symbol"/>
      <w:sz w:val="20"/>
    </w:rPr>
  </w:style>
  <w:style w:type="character" w:customStyle="1" w:styleId="WW8Num110z0">
    <w:name w:val="WW8Num110z0"/>
    <w:rPr>
      <w:rFonts w:ascii="Symbol" w:hAnsi="Symbol" w:cs="Symbol"/>
      <w:sz w:val="20"/>
    </w:rPr>
  </w:style>
  <w:style w:type="character" w:customStyle="1" w:styleId="WW8Num111z0">
    <w:name w:val="WW8Num111z0"/>
    <w:rPr>
      <w:rFonts w:ascii="Symbol" w:hAnsi="Symbol" w:cs="Symbol"/>
      <w:sz w:val="20"/>
    </w:rPr>
  </w:style>
  <w:style w:type="character" w:customStyle="1" w:styleId="WW8Num112z0">
    <w:name w:val="WW8Num112z0"/>
    <w:rPr>
      <w:rFonts w:ascii="Symbol" w:hAnsi="Symbol" w:cs="Symbol"/>
      <w:sz w:val="20"/>
    </w:rPr>
  </w:style>
  <w:style w:type="character" w:customStyle="1" w:styleId="WW8Num113z0">
    <w:name w:val="WW8Num113z0"/>
    <w:rPr>
      <w:rFonts w:ascii="Wingdings" w:hAnsi="Wingdings" w:cs="Wingdings"/>
      <w:color w:val="auto"/>
    </w:rPr>
  </w:style>
  <w:style w:type="character" w:customStyle="1" w:styleId="WW8Num114z0">
    <w:name w:val="WW8Num114z0"/>
    <w:rPr>
      <w:rFonts w:ascii="Symbol" w:hAnsi="Symbol" w:cs="Symbol"/>
      <w:sz w:val="20"/>
    </w:rPr>
  </w:style>
  <w:style w:type="character" w:customStyle="1" w:styleId="WW8Num115z0">
    <w:name w:val="WW8Num115z0"/>
    <w:rPr>
      <w:rFonts w:ascii="Symbol" w:hAnsi="Symbol" w:cs="Symbol"/>
      <w:sz w:val="20"/>
    </w:rPr>
  </w:style>
  <w:style w:type="character" w:customStyle="1" w:styleId="WW8Num116z0">
    <w:name w:val="WW8Num116z0"/>
    <w:rPr>
      <w:rFonts w:ascii="Symbol" w:hAnsi="Symbol" w:cs="Symbol"/>
      <w:sz w:val="20"/>
    </w:rPr>
  </w:style>
  <w:style w:type="character" w:customStyle="1" w:styleId="WW8Num117z0">
    <w:name w:val="WW8Num117z0"/>
    <w:rPr>
      <w:rFonts w:ascii="Symbol" w:hAnsi="Symbol" w:cs="Symbol"/>
      <w:sz w:val="20"/>
    </w:rPr>
  </w:style>
  <w:style w:type="character" w:customStyle="1" w:styleId="WW8Num118z0">
    <w:name w:val="WW8Num118z0"/>
    <w:rPr>
      <w:rFonts w:ascii="Symbol" w:hAnsi="Symbol" w:cs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19z0">
    <w:name w:val="WW8Num119z0"/>
    <w:rPr>
      <w:rFonts w:ascii="Symbol" w:hAnsi="Symbol" w:cs="Symbol"/>
      <w:sz w:val="20"/>
    </w:rPr>
  </w:style>
  <w:style w:type="character" w:customStyle="1" w:styleId="WW8Num120z0">
    <w:name w:val="WW8Num120z0"/>
    <w:rPr>
      <w:rFonts w:ascii="Wingdings" w:hAnsi="Wingdings" w:cs="Wingdings"/>
    </w:rPr>
  </w:style>
  <w:style w:type="character" w:customStyle="1" w:styleId="5">
    <w:name w:val="默认段落字体5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90z0">
    <w:name w:val="WW8Num90z0"/>
    <w:rPr>
      <w:rFonts w:ascii="Symbol" w:hAnsi="Symbol" w:cs="Symbol"/>
      <w:sz w:val="20"/>
    </w:rPr>
  </w:style>
  <w:style w:type="character" w:customStyle="1" w:styleId="WW8Num121z0">
    <w:name w:val="WW8Num121z0"/>
    <w:rPr>
      <w:rFonts w:ascii="Symbol" w:hAnsi="Symbol" w:cs="Symbol"/>
      <w:sz w:val="20"/>
    </w:rPr>
  </w:style>
  <w:style w:type="character" w:customStyle="1" w:styleId="WW8Num122z0">
    <w:name w:val="WW8Num122z0"/>
    <w:rPr>
      <w:rFonts w:ascii="Symbol" w:hAnsi="Symbol" w:cs="Symbol"/>
      <w:sz w:val="20"/>
    </w:rPr>
  </w:style>
  <w:style w:type="character" w:customStyle="1" w:styleId="WW8Num123z0">
    <w:name w:val="WW8Num123z0"/>
    <w:rPr>
      <w:rFonts w:ascii="Symbol" w:hAnsi="Symbol" w:cs="Symbol"/>
      <w:sz w:val="20"/>
    </w:rPr>
  </w:style>
  <w:style w:type="character" w:customStyle="1" w:styleId="WW8Num124z0">
    <w:name w:val="WW8Num124z0"/>
    <w:rPr>
      <w:rFonts w:ascii="Symbol" w:hAnsi="Symbol" w:cs="Symbol"/>
      <w:sz w:val="20"/>
    </w:rPr>
  </w:style>
  <w:style w:type="character" w:customStyle="1" w:styleId="WW8Num125z0">
    <w:name w:val="WW8Num125z0"/>
    <w:rPr>
      <w:rFonts w:ascii="Symbol" w:hAnsi="Symbol" w:cs="Symbol"/>
      <w:sz w:val="20"/>
    </w:rPr>
  </w:style>
  <w:style w:type="character" w:customStyle="1" w:styleId="WW8Num126z0">
    <w:name w:val="WW8Num126z0"/>
    <w:rPr>
      <w:rFonts w:ascii="Symbol" w:hAnsi="Symbol" w:cs="Symbol"/>
      <w:sz w:val="20"/>
    </w:rPr>
  </w:style>
  <w:style w:type="character" w:customStyle="1" w:styleId="WW8Num127z0">
    <w:name w:val="WW8Num127z0"/>
    <w:rPr>
      <w:rFonts w:ascii="Symbol" w:hAnsi="Symbol" w:cs="Symbol"/>
      <w:sz w:val="20"/>
    </w:rPr>
  </w:style>
  <w:style w:type="character" w:customStyle="1" w:styleId="WW8Num128z0">
    <w:name w:val="WW8Num128z0"/>
    <w:rPr>
      <w:rFonts w:ascii="Symbol" w:hAnsi="Symbol" w:cs="Symbol"/>
      <w:sz w:val="20"/>
    </w:rPr>
  </w:style>
  <w:style w:type="character" w:customStyle="1" w:styleId="WW8Num129z0">
    <w:name w:val="WW8Num129z0"/>
    <w:rPr>
      <w:rFonts w:ascii="Symbol" w:hAnsi="Symbol" w:cs="Symbol"/>
      <w:sz w:val="20"/>
    </w:rPr>
  </w:style>
  <w:style w:type="character" w:customStyle="1" w:styleId="WW8Num130z0">
    <w:name w:val="WW8Num130z0"/>
    <w:rPr>
      <w:rFonts w:ascii="Symbol" w:hAnsi="Symbol" w:cs="Symbol"/>
      <w:sz w:val="20"/>
    </w:rPr>
  </w:style>
  <w:style w:type="character" w:customStyle="1" w:styleId="WW8Num131z0">
    <w:name w:val="WW8Num131z0"/>
    <w:rPr>
      <w:rFonts w:ascii="Symbol" w:hAnsi="Symbol" w:cs="Symbol"/>
      <w:sz w:val="20"/>
    </w:rPr>
  </w:style>
  <w:style w:type="character" w:customStyle="1" w:styleId="WW8Num132z0">
    <w:name w:val="WW8Num132z0"/>
    <w:rPr>
      <w:rFonts w:ascii="Symbol" w:hAnsi="Symbol" w:cs="Symbol"/>
      <w:sz w:val="20"/>
    </w:rPr>
  </w:style>
  <w:style w:type="character" w:customStyle="1" w:styleId="WW8Num133z0">
    <w:name w:val="WW8Num133z0"/>
    <w:rPr>
      <w:rFonts w:ascii="Symbol" w:hAnsi="Symbol" w:cs="Symbol"/>
      <w:sz w:val="20"/>
    </w:rPr>
  </w:style>
  <w:style w:type="character" w:customStyle="1" w:styleId="WW8Num134z0">
    <w:name w:val="WW8Num134z0"/>
    <w:rPr>
      <w:rFonts w:ascii="Symbol" w:hAnsi="Symbol" w:cs="Symbol"/>
      <w:sz w:val="20"/>
    </w:rPr>
  </w:style>
  <w:style w:type="character" w:customStyle="1" w:styleId="WW8Num135z0">
    <w:name w:val="WW8Num135z0"/>
    <w:rPr>
      <w:rFonts w:ascii="Symbol" w:hAnsi="Symbol" w:cs="Symbol"/>
      <w:sz w:val="20"/>
    </w:rPr>
  </w:style>
  <w:style w:type="character" w:customStyle="1" w:styleId="WW8Num136z0">
    <w:name w:val="WW8Num136z0"/>
    <w:rPr>
      <w:rFonts w:ascii="Symbol" w:hAnsi="Symbol" w:cs="Symbol"/>
      <w:sz w:val="20"/>
    </w:rPr>
  </w:style>
  <w:style w:type="character" w:customStyle="1" w:styleId="WW8Num137z0">
    <w:name w:val="WW8Num137z0"/>
    <w:rPr>
      <w:rFonts w:ascii="Symbol" w:hAnsi="Symbol" w:cs="Symbol"/>
      <w:sz w:val="20"/>
    </w:rPr>
  </w:style>
  <w:style w:type="character" w:customStyle="1" w:styleId="WW8Num138z0">
    <w:name w:val="WW8Num138z0"/>
    <w:rPr>
      <w:rFonts w:ascii="Symbol" w:hAnsi="Symbol" w:cs="Symbol"/>
      <w:sz w:val="20"/>
    </w:rPr>
  </w:style>
  <w:style w:type="character" w:customStyle="1" w:styleId="WW8Num139z0">
    <w:name w:val="WW8Num139z0"/>
    <w:rPr>
      <w:rFonts w:ascii="Symbol" w:hAnsi="Symbol" w:cs="Symbol"/>
      <w:sz w:val="20"/>
    </w:rPr>
  </w:style>
  <w:style w:type="character" w:customStyle="1" w:styleId="WW8Num141z0">
    <w:name w:val="WW8Num141z0"/>
    <w:rPr>
      <w:rFonts w:ascii="Symbol" w:hAnsi="Symbol" w:cs="Symbol"/>
      <w:sz w:val="20"/>
    </w:rPr>
  </w:style>
  <w:style w:type="character" w:customStyle="1" w:styleId="WW8Num142z0">
    <w:name w:val="WW8Num142z0"/>
    <w:rPr>
      <w:rFonts w:ascii="Symbol" w:hAnsi="Symbol" w:cs="Symbol"/>
      <w:sz w:val="20"/>
    </w:rPr>
  </w:style>
  <w:style w:type="character" w:customStyle="1" w:styleId="WW8Num143z0">
    <w:name w:val="WW8Num143z0"/>
    <w:rPr>
      <w:rFonts w:ascii="Symbol" w:hAnsi="Symbol" w:cs="Symbol"/>
      <w:sz w:val="20"/>
    </w:rPr>
  </w:style>
  <w:style w:type="character" w:customStyle="1" w:styleId="WW8Num144z0">
    <w:name w:val="WW8Num144z0"/>
    <w:rPr>
      <w:rFonts w:ascii="Wingdings" w:hAnsi="Wingdings" w:cs="Wingdings"/>
    </w:rPr>
  </w:style>
  <w:style w:type="character" w:customStyle="1" w:styleId="WW8Num145z0">
    <w:name w:val="WW8Num145z0"/>
    <w:rPr>
      <w:rFonts w:ascii="Symbol" w:hAnsi="Symbol" w:cs="Symbol"/>
      <w:sz w:val="20"/>
    </w:rPr>
  </w:style>
  <w:style w:type="character" w:customStyle="1" w:styleId="WW8Num146z0">
    <w:name w:val="WW8Num146z0"/>
    <w:rPr>
      <w:rFonts w:ascii="Symbol" w:hAnsi="Symbol" w:cs="Symbol"/>
      <w:sz w:val="20"/>
    </w:rPr>
  </w:style>
  <w:style w:type="character" w:customStyle="1" w:styleId="WW8Num147z0">
    <w:name w:val="WW8Num147z0"/>
    <w:rPr>
      <w:rFonts w:ascii="Symbol" w:hAnsi="Symbol" w:cs="Symbol"/>
      <w:sz w:val="20"/>
    </w:rPr>
  </w:style>
  <w:style w:type="character" w:customStyle="1" w:styleId="WW8Num148z0">
    <w:name w:val="WW8Num148z0"/>
    <w:rPr>
      <w:rFonts w:ascii="Symbol" w:hAnsi="Symbol" w:cs="Symbol"/>
      <w:sz w:val="20"/>
    </w:rPr>
  </w:style>
  <w:style w:type="character" w:customStyle="1" w:styleId="WW8Num149z0">
    <w:name w:val="WW8Num149z0"/>
    <w:rPr>
      <w:rFonts w:ascii="Symbol" w:hAnsi="Symbol" w:cs="Symbol"/>
      <w:sz w:val="20"/>
    </w:rPr>
  </w:style>
  <w:style w:type="character" w:customStyle="1" w:styleId="WW8Num150z0">
    <w:name w:val="WW8Num150z0"/>
    <w:rPr>
      <w:rFonts w:ascii="Symbol" w:hAnsi="Symbol" w:cs="Symbol"/>
      <w:sz w:val="20"/>
    </w:rPr>
  </w:style>
  <w:style w:type="character" w:customStyle="1" w:styleId="WW8Num151z0">
    <w:name w:val="WW8Num151z0"/>
    <w:rPr>
      <w:rFonts w:ascii="Symbol" w:hAnsi="Symbol" w:cs="Symbol"/>
      <w:sz w:val="20"/>
    </w:rPr>
  </w:style>
  <w:style w:type="character" w:customStyle="1" w:styleId="WW8Num152z0">
    <w:name w:val="WW8Num152z0"/>
    <w:rPr>
      <w:rFonts w:ascii="Symbol" w:hAnsi="Symbol" w:cs="Symbol"/>
      <w:sz w:val="20"/>
    </w:rPr>
  </w:style>
  <w:style w:type="character" w:customStyle="1" w:styleId="WW8Num153z0">
    <w:name w:val="WW8Num153z0"/>
    <w:rPr>
      <w:rFonts w:ascii="Symbol" w:hAnsi="Symbol" w:cs="Symbol"/>
      <w:sz w:val="20"/>
    </w:rPr>
  </w:style>
  <w:style w:type="character" w:customStyle="1" w:styleId="WW8Num154z0">
    <w:name w:val="WW8Num154z0"/>
    <w:rPr>
      <w:rFonts w:ascii="Wingdings" w:hAnsi="Wingdings" w:cs="Wingdings"/>
    </w:rPr>
  </w:style>
  <w:style w:type="character" w:customStyle="1" w:styleId="WW8Num155z0">
    <w:name w:val="WW8Num155z0"/>
    <w:rPr>
      <w:rFonts w:ascii="Symbol" w:hAnsi="Symbol" w:cs="Symbol"/>
      <w:sz w:val="20"/>
    </w:rPr>
  </w:style>
  <w:style w:type="character" w:customStyle="1" w:styleId="WW8Num156z0">
    <w:name w:val="WW8Num156z0"/>
    <w:rPr>
      <w:rFonts w:ascii="Symbol" w:hAnsi="Symbol" w:cs="Symbol"/>
      <w:sz w:val="20"/>
    </w:rPr>
  </w:style>
  <w:style w:type="character" w:customStyle="1" w:styleId="WW8Num157z0">
    <w:name w:val="WW8Num157z0"/>
    <w:rPr>
      <w:rFonts w:ascii="Symbol" w:hAnsi="Symbol" w:cs="Symbol"/>
      <w:sz w:val="20"/>
    </w:rPr>
  </w:style>
  <w:style w:type="character" w:customStyle="1" w:styleId="WW8Num158z0">
    <w:name w:val="WW8Num158z0"/>
    <w:rPr>
      <w:rFonts w:ascii="Symbol" w:hAnsi="Symbol" w:cs="Symbol"/>
      <w:sz w:val="20"/>
    </w:rPr>
  </w:style>
  <w:style w:type="character" w:customStyle="1" w:styleId="WW8Num159z0">
    <w:name w:val="WW8Num159z0"/>
    <w:rPr>
      <w:rFonts w:ascii="Symbol" w:hAnsi="Symbol" w:cs="Symbol"/>
      <w:sz w:val="20"/>
    </w:rPr>
  </w:style>
  <w:style w:type="character" w:customStyle="1" w:styleId="WW8Num160z0">
    <w:name w:val="WW8Num160z0"/>
    <w:rPr>
      <w:rFonts w:ascii="Wingdings" w:hAnsi="Wingdings" w:cs="Wingdings"/>
    </w:rPr>
  </w:style>
  <w:style w:type="character" w:customStyle="1" w:styleId="WW8Num161z0">
    <w:name w:val="WW8Num161z0"/>
    <w:rPr>
      <w:rFonts w:ascii="Symbol" w:hAnsi="Symbol" w:cs="Symbol"/>
      <w:sz w:val="20"/>
    </w:rPr>
  </w:style>
  <w:style w:type="character" w:customStyle="1" w:styleId="WW8Num162z0">
    <w:name w:val="WW8Num162z0"/>
    <w:rPr>
      <w:rFonts w:ascii="Symbol" w:hAnsi="Symbol" w:cs="Symbol"/>
      <w:sz w:val="20"/>
    </w:rPr>
  </w:style>
  <w:style w:type="character" w:customStyle="1" w:styleId="WW8Num163z0">
    <w:name w:val="WW8Num163z0"/>
    <w:rPr>
      <w:rFonts w:ascii="Wingdings" w:hAnsi="Wingdings" w:cs="Wingdings"/>
    </w:rPr>
  </w:style>
  <w:style w:type="character" w:customStyle="1" w:styleId="WW8Num164z0">
    <w:name w:val="WW8Num164z0"/>
    <w:rPr>
      <w:rFonts w:ascii="Symbol" w:hAnsi="Symbol" w:cs="Symbol"/>
      <w:sz w:val="20"/>
    </w:rPr>
  </w:style>
  <w:style w:type="character" w:customStyle="1" w:styleId="WW8Num165z0">
    <w:name w:val="WW8Num165z0"/>
    <w:rPr>
      <w:rFonts w:ascii="Symbol" w:hAnsi="Symbol" w:cs="Symbol"/>
      <w:sz w:val="20"/>
    </w:rPr>
  </w:style>
  <w:style w:type="character" w:customStyle="1" w:styleId="WW8Num166z0">
    <w:name w:val="WW8Num166z0"/>
    <w:rPr>
      <w:rFonts w:ascii="Symbol" w:hAnsi="Symbol" w:cs="Symbol"/>
      <w:sz w:val="20"/>
    </w:rPr>
  </w:style>
  <w:style w:type="character" w:customStyle="1" w:styleId="WW8Num167z0">
    <w:name w:val="WW8Num167z0"/>
    <w:rPr>
      <w:rFonts w:ascii="Symbol" w:hAnsi="Symbol" w:cs="Symbol"/>
      <w:sz w:val="20"/>
    </w:rPr>
  </w:style>
  <w:style w:type="character" w:customStyle="1" w:styleId="WW8Num168z0">
    <w:name w:val="WW8Num168z0"/>
    <w:rPr>
      <w:rFonts w:ascii="Symbol" w:hAnsi="Symbol" w:cs="Symbol"/>
      <w:sz w:val="20"/>
    </w:rPr>
  </w:style>
  <w:style w:type="character" w:customStyle="1" w:styleId="WW8Num169z0">
    <w:name w:val="WW8Num169z0"/>
    <w:rPr>
      <w:rFonts w:ascii="Symbol" w:hAnsi="Symbol" w:cs="Symbol"/>
      <w:sz w:val="20"/>
    </w:rPr>
  </w:style>
  <w:style w:type="character" w:customStyle="1" w:styleId="WW8Num170z0">
    <w:name w:val="WW8Num170z0"/>
    <w:rPr>
      <w:rFonts w:ascii="Symbol" w:hAnsi="Symbol" w:cs="Symbol"/>
      <w:sz w:val="20"/>
    </w:rPr>
  </w:style>
  <w:style w:type="character" w:customStyle="1" w:styleId="WW8Num171z0">
    <w:name w:val="WW8Num171z0"/>
    <w:rPr>
      <w:rFonts w:ascii="Wingdings" w:hAnsi="Wingdings" w:cs="Wingdings"/>
    </w:rPr>
  </w:style>
  <w:style w:type="character" w:customStyle="1" w:styleId="WW8Num172z0">
    <w:name w:val="WW8Num172z0"/>
    <w:rPr>
      <w:rFonts w:ascii="Symbol" w:hAnsi="Symbol" w:cs="Symbol"/>
      <w:sz w:val="20"/>
    </w:rPr>
  </w:style>
  <w:style w:type="character" w:customStyle="1" w:styleId="WW8Num173z0">
    <w:name w:val="WW8Num173z0"/>
    <w:rPr>
      <w:rFonts w:ascii="Symbol" w:hAnsi="Symbol" w:cs="Symbol"/>
      <w:sz w:val="20"/>
    </w:rPr>
  </w:style>
  <w:style w:type="character" w:customStyle="1" w:styleId="WW8Num174z0">
    <w:name w:val="WW8Num174z0"/>
    <w:rPr>
      <w:rFonts w:ascii="Symbol" w:hAnsi="Symbol" w:cs="Symbol"/>
      <w:sz w:val="20"/>
    </w:rPr>
  </w:style>
  <w:style w:type="character" w:customStyle="1" w:styleId="WW8Num175z0">
    <w:name w:val="WW8Num175z0"/>
    <w:rPr>
      <w:rFonts w:ascii="Symbol" w:hAnsi="Symbol" w:cs="Symbol"/>
      <w:sz w:val="20"/>
    </w:rPr>
  </w:style>
  <w:style w:type="character" w:customStyle="1" w:styleId="WW8Num176z0">
    <w:name w:val="WW8Num176z0"/>
    <w:rPr>
      <w:rFonts w:ascii="Symbol" w:hAnsi="Symbol" w:cs="Symbol"/>
      <w:sz w:val="20"/>
    </w:rPr>
  </w:style>
  <w:style w:type="character" w:customStyle="1" w:styleId="WW8Num177z0">
    <w:name w:val="WW8Num177z0"/>
    <w:rPr>
      <w:rFonts w:ascii="Symbol" w:hAnsi="Symbol" w:cs="Symbol"/>
      <w:sz w:val="20"/>
    </w:rPr>
  </w:style>
  <w:style w:type="character" w:customStyle="1" w:styleId="40">
    <w:name w:val="默认段落字体4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5z0">
    <w:name w:val="WW8Num45z0"/>
    <w:rPr>
      <w:rFonts w:ascii="OpenSymbol" w:eastAsia="OpenSymbol" w:hAnsi="OpenSymbol" w:cs="OpenSymbol"/>
    </w:rPr>
  </w:style>
  <w:style w:type="character" w:customStyle="1" w:styleId="WW8Num113z1">
    <w:name w:val="WW8Num113z1"/>
    <w:rPr>
      <w:rFonts w:ascii="Wingdings" w:hAnsi="Wingdings" w:cs="Wingdings"/>
    </w:rPr>
  </w:style>
  <w:style w:type="character" w:customStyle="1" w:styleId="WW8Num140z0">
    <w:name w:val="WW8Num140z0"/>
    <w:rPr>
      <w:rFonts w:ascii="Symbol" w:hAnsi="Symbol" w:cs="Symbol"/>
      <w:sz w:val="20"/>
    </w:rPr>
  </w:style>
  <w:style w:type="character" w:customStyle="1" w:styleId="30">
    <w:name w:val="默认段落字体3"/>
  </w:style>
  <w:style w:type="character" w:customStyle="1" w:styleId="20">
    <w:name w:val="默认段落字体2"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10">
    <w:name w:val="默认段落字体1"/>
  </w:style>
  <w:style w:type="character" w:styleId="a5">
    <w:name w:val="Strong"/>
    <w:qFormat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Adobe 黑体 Std R" w:hAnsi="DejaVu Sans Mono" w:cs="Lohit Hindi"/>
    </w:rPr>
  </w:style>
  <w:style w:type="character" w:customStyle="1" w:styleId="Char">
    <w:name w:val="无间隔 Char"/>
    <w:uiPriority w:val="1"/>
    <w:rPr>
      <w:rFonts w:ascii="Calibri" w:hAnsi="Calibri" w:cs="Times New Roman"/>
      <w:kern w:val="1"/>
      <w:sz w:val="22"/>
      <w:szCs w:val="22"/>
      <w:lang w:bidi="ar-SA"/>
    </w:rPr>
  </w:style>
  <w:style w:type="character" w:styleId="a6">
    <w:name w:val="Hyperlink"/>
    <w:uiPriority w:val="99"/>
    <w:rPr>
      <w:color w:val="0563C1"/>
      <w:u w:val="single"/>
    </w:rPr>
  </w:style>
  <w:style w:type="character" w:customStyle="1" w:styleId="apple-converted-space">
    <w:name w:val="apple-converted-space"/>
    <w:basedOn w:val="10"/>
  </w:style>
  <w:style w:type="character" w:customStyle="1" w:styleId="11">
    <w:name w:val="要点1"/>
    <w:rPr>
      <w:b/>
      <w:bCs/>
    </w:rPr>
  </w:style>
  <w:style w:type="character" w:customStyle="1" w:styleId="Char0">
    <w:name w:val="页眉 Char"/>
    <w:rPr>
      <w:rFonts w:eastAsia="Adobe 黑体 Std R" w:cs="Mangal"/>
      <w:sz w:val="18"/>
      <w:szCs w:val="16"/>
    </w:rPr>
  </w:style>
  <w:style w:type="character" w:customStyle="1" w:styleId="Char1">
    <w:name w:val="页脚 Char"/>
    <w:rPr>
      <w:rFonts w:eastAsia="Adobe 黑体 Std R" w:cs="Mangal"/>
      <w:sz w:val="18"/>
      <w:szCs w:val="16"/>
    </w:rPr>
  </w:style>
  <w:style w:type="character" w:styleId="HTML">
    <w:name w:val="HTML Typewriter"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uiPriority w:val="99"/>
    <w:rPr>
      <w:rFonts w:ascii="宋体" w:eastAsia="宋体" w:hAnsi="宋体" w:cs="宋体"/>
      <w:kern w:val="1"/>
      <w:lang w:bidi="ar-SA"/>
    </w:rPr>
  </w:style>
  <w:style w:type="character" w:customStyle="1" w:styleId="gp">
    <w:name w:val="gp"/>
    <w:basedOn w:val="10"/>
  </w:style>
  <w:style w:type="character" w:customStyle="1" w:styleId="Teletype">
    <w:name w:val="Teletype"/>
    <w:rPr>
      <w:rFonts w:ascii="DejaVu Sans Mono" w:eastAsia="WenQuanYi Micro Hei" w:hAnsi="DejaVu Sans Mono" w:cs="Lohit Hindi"/>
    </w:rPr>
  </w:style>
  <w:style w:type="character" w:customStyle="1" w:styleId="3Char">
    <w:name w:val="标题 3 Char"/>
    <w:rPr>
      <w:rFonts w:ascii="宋体" w:eastAsia="Adobe 黑体 Std R" w:hAnsi="宋体" w:cs="Mangal"/>
      <w:b/>
      <w:bCs/>
      <w:kern w:val="1"/>
      <w:sz w:val="32"/>
      <w:szCs w:val="29"/>
      <w:lang w:bidi="ar-SA"/>
    </w:rPr>
  </w:style>
  <w:style w:type="character" w:customStyle="1" w:styleId="4Char">
    <w:name w:val="标题 4 Char"/>
    <w:rPr>
      <w:rFonts w:ascii="Adobe Gothic Std B" w:eastAsia="Adobe 黑体 Std R" w:hAnsi="Adobe Gothic Std B" w:cs="Mangal"/>
      <w:b/>
      <w:bCs/>
      <w:kern w:val="1"/>
      <w:sz w:val="28"/>
      <w:szCs w:val="25"/>
      <w:lang w:bidi="ar-SA"/>
    </w:rPr>
  </w:style>
  <w:style w:type="character" w:styleId="a7">
    <w:name w:val="Emphasis"/>
    <w:qFormat/>
    <w:rPr>
      <w:i/>
      <w:iCs/>
    </w:rPr>
  </w:style>
  <w:style w:type="character" w:customStyle="1" w:styleId="k">
    <w:name w:val="k"/>
    <w:basedOn w:val="10"/>
  </w:style>
  <w:style w:type="character" w:customStyle="1" w:styleId="no">
    <w:name w:val="no"/>
    <w:basedOn w:val="10"/>
  </w:style>
  <w:style w:type="character" w:customStyle="1" w:styleId="o">
    <w:name w:val="o"/>
    <w:basedOn w:val="10"/>
  </w:style>
  <w:style w:type="character" w:customStyle="1" w:styleId="s1">
    <w:name w:val="s1"/>
    <w:basedOn w:val="10"/>
  </w:style>
  <w:style w:type="character" w:customStyle="1" w:styleId="mi">
    <w:name w:val="mi"/>
    <w:basedOn w:val="10"/>
  </w:style>
  <w:style w:type="character" w:customStyle="1" w:styleId="s2">
    <w:name w:val="s2"/>
    <w:basedOn w:val="10"/>
  </w:style>
  <w:style w:type="character" w:customStyle="1" w:styleId="kc">
    <w:name w:val="kc"/>
    <w:basedOn w:val="10"/>
  </w:style>
  <w:style w:type="character" w:customStyle="1" w:styleId="nf">
    <w:name w:val="nf"/>
    <w:basedOn w:val="10"/>
  </w:style>
  <w:style w:type="character" w:customStyle="1" w:styleId="Char2">
    <w:name w:val="正文文本 Char"/>
    <w:rPr>
      <w:rFonts w:eastAsia="宋体"/>
      <w:kern w:val="1"/>
    </w:rPr>
  </w:style>
  <w:style w:type="character" w:customStyle="1" w:styleId="go">
    <w:name w:val="go"/>
    <w:basedOn w:val="10"/>
  </w:style>
  <w:style w:type="character" w:customStyle="1" w:styleId="mo">
    <w:name w:val="mo"/>
    <w:basedOn w:val="10"/>
  </w:style>
  <w:style w:type="character" w:customStyle="1" w:styleId="c">
    <w:name w:val="c"/>
  </w:style>
  <w:style w:type="character" w:customStyle="1" w:styleId="1Char">
    <w:name w:val="标题 1 Char"/>
    <w:rPr>
      <w:rFonts w:eastAsia="Adobe 黑体 Std R"/>
      <w:b/>
      <w:bCs/>
      <w:sz w:val="48"/>
      <w:szCs w:val="48"/>
    </w:rPr>
  </w:style>
  <w:style w:type="character" w:customStyle="1" w:styleId="nx">
    <w:name w:val="nx"/>
    <w:basedOn w:val="10"/>
  </w:style>
  <w:style w:type="character" w:customStyle="1" w:styleId="s">
    <w:name w:val="s"/>
    <w:basedOn w:val="10"/>
  </w:style>
  <w:style w:type="character" w:styleId="a8">
    <w:name w:val="FollowedHyperlink"/>
    <w:rPr>
      <w:color w:val="954F72"/>
      <w:u w:val="single"/>
    </w:rPr>
  </w:style>
  <w:style w:type="character" w:customStyle="1" w:styleId="nv">
    <w:name w:val="nv"/>
  </w:style>
  <w:style w:type="character" w:customStyle="1" w:styleId="nc">
    <w:name w:val="nc"/>
  </w:style>
  <w:style w:type="character" w:customStyle="1" w:styleId="na">
    <w:name w:val="na"/>
  </w:style>
  <w:style w:type="character" w:customStyle="1" w:styleId="m">
    <w:name w:val="m"/>
  </w:style>
  <w:style w:type="character" w:customStyle="1" w:styleId="Char3">
    <w:name w:val="标题 Char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nb">
    <w:name w:val="nb"/>
  </w:style>
  <w:style w:type="character" w:customStyle="1" w:styleId="se">
    <w:name w:val="se"/>
  </w:style>
  <w:style w:type="character" w:customStyle="1" w:styleId="phui-tag-core">
    <w:name w:val="phui-tag-core"/>
  </w:style>
  <w:style w:type="character" w:customStyle="1" w:styleId="2Char">
    <w:name w:val="标题 2 Char"/>
    <w:rPr>
      <w:rFonts w:ascii="Liberation Serif" w:eastAsia="Adobe 黑体 Std R" w:hAnsi="Liberation Serif" w:cs="Liberation Serif"/>
      <w:b/>
      <w:bCs/>
      <w:kern w:val="1"/>
      <w:sz w:val="36"/>
      <w:szCs w:val="36"/>
      <w:lang w:bidi="hi-IN"/>
    </w:rPr>
  </w:style>
  <w:style w:type="character" w:customStyle="1" w:styleId="sb">
    <w:name w:val="sb"/>
  </w:style>
  <w:style w:type="character" w:customStyle="1" w:styleId="nt">
    <w:name w:val="n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4">
    <w:name w:val="小节 Char"/>
    <w:rPr>
      <w:rFonts w:ascii="Adobe 黑体 Std R" w:eastAsia="Adobe 黑体 Std R" w:hAnsi="Adobe 黑体 Std R" w:cs="宋体"/>
      <w:color w:val="333333"/>
      <w:sz w:val="21"/>
      <w:szCs w:val="21"/>
      <w:shd w:val="clear" w:color="auto" w:fill="FFFFFF"/>
    </w:rPr>
  </w:style>
  <w:style w:type="paragraph" w:styleId="a9">
    <w:name w:val="List"/>
    <w:basedOn w:val="a1"/>
  </w:style>
  <w:style w:type="paragraph" w:styleId="aa">
    <w:name w:val="caption"/>
    <w:basedOn w:val="a0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50">
    <w:name w:val="题注5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41">
    <w:name w:val="题注4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31">
    <w:name w:val="题注3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21">
    <w:name w:val="题注2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12">
    <w:name w:val="题注1"/>
    <w:basedOn w:val="Standard"/>
    <w:pPr>
      <w:suppressLineNumbers/>
      <w:spacing w:before="120" w:after="120"/>
    </w:pPr>
    <w:rPr>
      <w:i/>
      <w:iCs/>
    </w:rPr>
  </w:style>
  <w:style w:type="paragraph" w:customStyle="1" w:styleId="PreformattedText">
    <w:name w:val="Preformatted Text"/>
    <w:basedOn w:val="Standard"/>
    <w:rPr>
      <w:rFonts w:ascii="DejaVu Sans Mono" w:eastAsia="WenQuanYi Micro Hei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b">
    <w:name w:val="No Spacing"/>
    <w:uiPriority w:val="1"/>
    <w:qFormat/>
    <w:pPr>
      <w:widowControl w:val="0"/>
      <w:suppressAutoHyphens/>
    </w:pPr>
    <w:rPr>
      <w:rFonts w:ascii="Calibri" w:hAnsi="Calibri" w:cs="Calibri"/>
      <w:sz w:val="22"/>
      <w:szCs w:val="22"/>
    </w:rPr>
  </w:style>
  <w:style w:type="paragraph" w:styleId="ac">
    <w:name w:val="Normal (Web)"/>
    <w:basedOn w:val="a0"/>
    <w:pPr>
      <w:spacing w:before="280" w:after="280"/>
    </w:pPr>
    <w:rPr>
      <w:rFonts w:eastAsia="宋体"/>
    </w:rPr>
  </w:style>
  <w:style w:type="paragraph" w:styleId="ad">
    <w:name w:val="header"/>
    <w:basedOn w:val="a0"/>
    <w:pPr>
      <w:snapToGrid w:val="0"/>
      <w:jc w:val="center"/>
    </w:pPr>
    <w:rPr>
      <w:rFonts w:cs="Mangal"/>
      <w:sz w:val="18"/>
      <w:szCs w:val="16"/>
    </w:rPr>
  </w:style>
  <w:style w:type="paragraph" w:styleId="ae">
    <w:name w:val="footer"/>
    <w:basedOn w:val="a0"/>
    <w:pPr>
      <w:snapToGrid w:val="0"/>
    </w:pPr>
    <w:rPr>
      <w:rFonts w:cs="Mangal"/>
      <w:sz w:val="18"/>
      <w:szCs w:val="16"/>
    </w:rPr>
  </w:style>
  <w:style w:type="paragraph" w:styleId="HTML0">
    <w:name w:val="HTML Preformatted"/>
    <w:basedOn w:val="a0"/>
    <w:uiPriority w:val="99"/>
    <w:rPr>
      <w:rFonts w:eastAsia="宋体"/>
    </w:rPr>
  </w:style>
  <w:style w:type="paragraph" w:styleId="af">
    <w:name w:val="List Paragraph"/>
    <w:basedOn w:val="a0"/>
    <w:qFormat/>
    <w:pPr>
      <w:ind w:firstLine="420"/>
    </w:pPr>
  </w:style>
  <w:style w:type="paragraph" w:customStyle="1" w:styleId="13">
    <w:name w:val="正文文本1"/>
    <w:basedOn w:val="Standard"/>
    <w:pPr>
      <w:spacing w:after="120"/>
    </w:pPr>
  </w:style>
  <w:style w:type="paragraph" w:customStyle="1" w:styleId="Framecontents">
    <w:name w:val="Frame contents"/>
    <w:basedOn w:val="a1"/>
  </w:style>
  <w:style w:type="paragraph" w:customStyle="1" w:styleId="14">
    <w:name w:val="标题1"/>
    <w:basedOn w:val="a0"/>
    <w:next w:val="a0"/>
    <w:pPr>
      <w:spacing w:before="240" w:after="60"/>
      <w:jc w:val="center"/>
    </w:pPr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">
    <w:name w:val="小节"/>
    <w:basedOn w:val="a0"/>
    <w:pPr>
      <w:numPr>
        <w:numId w:val="69"/>
      </w:numPr>
      <w:shd w:val="clear" w:color="auto" w:fill="FFFFFF"/>
      <w:spacing w:line="326" w:lineRule="atLeast"/>
      <w:ind w:left="450" w:firstLine="0"/>
    </w:pPr>
    <w:rPr>
      <w:color w:val="333333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F27C19"/>
    <w:pPr>
      <w:keepLines/>
      <w:widowControl/>
      <w:numPr>
        <w:numId w:val="0"/>
      </w:numPr>
      <w:suppressAutoHyphens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22">
    <w:name w:val="toc 2"/>
    <w:basedOn w:val="a0"/>
    <w:next w:val="a0"/>
    <w:autoRedefine/>
    <w:uiPriority w:val="39"/>
    <w:unhideWhenUsed/>
    <w:rsid w:val="00F27C1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5">
    <w:name w:val="toc 1"/>
    <w:basedOn w:val="a0"/>
    <w:next w:val="a0"/>
    <w:autoRedefine/>
    <w:uiPriority w:val="39"/>
    <w:unhideWhenUsed/>
    <w:rsid w:val="00F27C19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F27C1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0">
    <w:name w:val="Balloon Text"/>
    <w:basedOn w:val="a0"/>
    <w:link w:val="Char5"/>
    <w:uiPriority w:val="99"/>
    <w:semiHidden/>
    <w:unhideWhenUsed/>
    <w:rsid w:val="006F67BB"/>
    <w:rPr>
      <w:sz w:val="18"/>
      <w:szCs w:val="18"/>
    </w:rPr>
  </w:style>
  <w:style w:type="character" w:customStyle="1" w:styleId="Char5">
    <w:name w:val="批注框文本 Char"/>
    <w:basedOn w:val="a2"/>
    <w:link w:val="af0"/>
    <w:uiPriority w:val="99"/>
    <w:semiHidden/>
    <w:rsid w:val="006F67BB"/>
    <w:rPr>
      <w:rFonts w:ascii="Adobe 黑体 Std R" w:eastAsia="Adobe 黑体 Std R" w:hAnsi="Adobe 黑体 Std R" w:cs="Adobe 黑体 Std 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232">
          <w:marLeft w:val="0"/>
          <w:marRight w:val="0"/>
          <w:marTop w:val="0"/>
          <w:marBottom w:val="0"/>
          <w:divBdr>
            <w:top w:val="single" w:sz="6" w:space="5" w:color="F1C40F"/>
            <w:left w:val="single" w:sz="6" w:space="6" w:color="F1C40F"/>
            <w:bottom w:val="none" w:sz="0" w:space="5" w:color="auto"/>
            <w:right w:val="single" w:sz="6" w:space="6" w:color="F1C40F"/>
          </w:divBdr>
        </w:div>
      </w:divsChild>
    </w:div>
    <w:div w:id="1975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653">
          <w:marLeft w:val="0"/>
          <w:marRight w:val="0"/>
          <w:marTop w:val="0"/>
          <w:marBottom w:val="0"/>
          <w:divBdr>
            <w:top w:val="single" w:sz="6" w:space="5" w:color="F1C40F"/>
            <w:left w:val="single" w:sz="6" w:space="6" w:color="F1C40F"/>
            <w:bottom w:val="none" w:sz="0" w:space="5" w:color="auto"/>
            <w:right w:val="single" w:sz="6" w:space="6" w:color="F1C40F"/>
          </w:divBdr>
        </w:div>
      </w:divsChild>
    </w:div>
    <w:div w:id="492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795">
          <w:marLeft w:val="0"/>
          <w:marRight w:val="0"/>
          <w:marTop w:val="0"/>
          <w:marBottom w:val="0"/>
          <w:divBdr>
            <w:top w:val="single" w:sz="6" w:space="5" w:color="F1C40F"/>
            <w:left w:val="single" w:sz="6" w:space="6" w:color="F1C40F"/>
            <w:bottom w:val="none" w:sz="0" w:space="5" w:color="auto"/>
            <w:right w:val="single" w:sz="6" w:space="6" w:color="F1C40F"/>
          </w:divBdr>
        </w:div>
      </w:divsChild>
    </w:div>
    <w:div w:id="719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531">
          <w:marLeft w:val="0"/>
          <w:marRight w:val="0"/>
          <w:marTop w:val="0"/>
          <w:marBottom w:val="0"/>
          <w:divBdr>
            <w:top w:val="single" w:sz="6" w:space="5" w:color="F1C40F"/>
            <w:left w:val="single" w:sz="6" w:space="6" w:color="F1C40F"/>
            <w:bottom w:val="none" w:sz="0" w:space="5" w:color="auto"/>
            <w:right w:val="single" w:sz="6" w:space="6" w:color="F1C40F"/>
          </w:divBdr>
        </w:div>
      </w:divsChild>
    </w:div>
    <w:div w:id="1795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ecure.phabricator.com/diviner/find/?book=arcanist&amp;name=ArcanistBaseUnitTestEngine&amp;type=class&amp;jump=1" TargetMode="External"/><Relationship Id="rId21" Type="http://schemas.openxmlformats.org/officeDocument/2006/relationships/image" Target="media/image5.png"/><Relationship Id="rId42" Type="http://schemas.openxmlformats.org/officeDocument/2006/relationships/hyperlink" Target="http://www.phabricator.com/docs/phabricator/article/Diffusion_User_Guide.html" TargetMode="External"/><Relationship Id="rId63" Type="http://schemas.openxmlformats.org/officeDocument/2006/relationships/hyperlink" Target="http://www.phabricator.com/docs/phabricator/article/Diffusion_User_Guide.html" TargetMode="External"/><Relationship Id="rId84" Type="http://schemas.openxmlformats.org/officeDocument/2006/relationships/hyperlink" Target="http://www.phabricator.com/docs/phabricator/article/Arcanist_User_Guide_Configuring_a_New_Project.html" TargetMode="External"/><Relationship Id="rId138" Type="http://schemas.openxmlformats.org/officeDocument/2006/relationships/hyperlink" Target="https://secure.phabricator.com/diviner/find/?book=arcanist&amp;name=ArcanistFilenameLinter&amp;type=class&amp;jump=1" TargetMode="External"/><Relationship Id="rId159" Type="http://schemas.openxmlformats.org/officeDocument/2006/relationships/hyperlink" Target="http://notepad-plus-plus.org/" TargetMode="External"/><Relationship Id="rId170" Type="http://schemas.openxmlformats.org/officeDocument/2006/relationships/hyperlink" Target="https://secure.phabricator.com/diviner/find/?name=Differential_User_Guide%3A_Large_Changes&amp;type=article&amp;jump=1" TargetMode="External"/><Relationship Id="rId191" Type="http://schemas.openxmlformats.org/officeDocument/2006/relationships/hyperlink" Target="https://secure.phabricator.com/diviner/find/?name=PhabricatorEventType&amp;type=class&amp;jump=1" TargetMode="External"/><Relationship Id="rId205" Type="http://schemas.openxmlformats.org/officeDocument/2006/relationships/hyperlink" Target="https://secure.phabricator.com/diviner/find/?name=PhabricatorRepository&amp;type=class&amp;jump=1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secure.phabricator.com/diviner/find/?name=Arcanist_User_Guide&amp;type=article&amp;jump=1" TargetMode="External"/><Relationship Id="rId11" Type="http://schemas.openxmlformats.org/officeDocument/2006/relationships/hyperlink" Target="http://www.phabricator.com/rsrc/install/install_rhel-derivs.sh" TargetMode="External"/><Relationship Id="rId32" Type="http://schemas.openxmlformats.org/officeDocument/2006/relationships/hyperlink" Target="http://192.168.0.90/config/edit/repository.default-local-path/?issue=repository.default-local-path.empty" TargetMode="External"/><Relationship Id="rId53" Type="http://schemas.openxmlformats.org/officeDocument/2006/relationships/hyperlink" Target="http://www.phabricator.com/docs/phabricator/class/PhabricatorMailImplementationAdapter.html" TargetMode="External"/><Relationship Id="rId74" Type="http://schemas.openxmlformats.org/officeDocument/2006/relationships/hyperlink" Target="http://www.phabricator.com/docs/phabricator/article/Arcanist_Quick_Start.html" TargetMode="External"/><Relationship Id="rId128" Type="http://schemas.openxmlformats.org/officeDocument/2006/relationships/hyperlink" Target="http://pypi.python.org/pypi/pyflakes" TargetMode="External"/><Relationship Id="rId149" Type="http://schemas.openxmlformats.org/officeDocument/2006/relationships/hyperlink" Target="https://secure.phabricator.com/diviner/find/?book=arcanist&amp;name=ComprehensiveLintEngine&amp;type=class&amp;jump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secure.phabricator.com/diviner/find/?name=Arcanist_User_Guide%3A_Configuring_a_New_Project&amp;type=article&amp;jump=1" TargetMode="External"/><Relationship Id="rId160" Type="http://schemas.openxmlformats.org/officeDocument/2006/relationships/hyperlink" Target="https://github.com/github/gitpad" TargetMode="External"/><Relationship Id="rId181" Type="http://schemas.openxmlformats.org/officeDocument/2006/relationships/hyperlink" Target="https://secure.phabricator.com/diviner/find/?name=Give_Feedback!_Get_Support!&amp;type=article&amp;jump=1" TargetMode="External"/><Relationship Id="rId216" Type="http://schemas.openxmlformats.org/officeDocument/2006/relationships/hyperlink" Target="https://secure.phabricator.com/diviner/find/?book=libphutil&amp;name=AbstractDirectedGraph&amp;type=class&amp;jump=1" TargetMode="External"/><Relationship Id="rId22" Type="http://schemas.openxmlformats.org/officeDocument/2006/relationships/image" Target="media/image6.png"/><Relationship Id="rId43" Type="http://schemas.openxmlformats.org/officeDocument/2006/relationships/hyperlink" Target="http://www.phabricator.com/docs/phabricator/article/Managing_Daemons_with_phd.html" TargetMode="External"/><Relationship Id="rId64" Type="http://schemas.openxmlformats.org/officeDocument/2006/relationships/hyperlink" Target="http://www.phabricator.com/docs/phabricator/article/Arcanist_User_Guide.html" TargetMode="External"/><Relationship Id="rId118" Type="http://schemas.openxmlformats.org/officeDocument/2006/relationships/hyperlink" Target="https://secure.phabricator.com/diviner/find/?book=arcanist&amp;name=ArcanistConfiguration&amp;type=class&amp;jump=1" TargetMode="External"/><Relationship Id="rId139" Type="http://schemas.openxmlformats.org/officeDocument/2006/relationships/hyperlink" Target="https://secure.phabricator.com/diviner/find/?book=arcanist&amp;name=ArcanistLicenseLinter&amp;type=class&amp;jump=1" TargetMode="External"/><Relationship Id="rId85" Type="http://schemas.openxmlformats.org/officeDocument/2006/relationships/hyperlink" Target="http://www.phabricator.com/docs/phabricator/article/Arcanist_User_Guide_arc_diff.html" TargetMode="External"/><Relationship Id="rId150" Type="http://schemas.openxmlformats.org/officeDocument/2006/relationships/hyperlink" Target="https://secure.phabricator.com/diviner/find/?book=arcanist&amp;name=ArcanistSingleLintEngine&amp;type=class&amp;jump=1" TargetMode="External"/><Relationship Id="rId171" Type="http://schemas.openxmlformats.org/officeDocument/2006/relationships/hyperlink" Target="https://secure.phabricator.com/diviner/find/?name=Differential_User_Guide%3A_Test_Plans&amp;type=article&amp;jump=1" TargetMode="External"/><Relationship Id="rId192" Type="http://schemas.openxmlformats.org/officeDocument/2006/relationships/hyperlink" Target="https://secure.phabricator.com/diviner/find/?book=arcanist&amp;name=ArcanistEventType&amp;type=class&amp;jump=1" TargetMode="External"/><Relationship Id="rId206" Type="http://schemas.openxmlformats.org/officeDocument/2006/relationships/hyperlink" Target="https://secure.phabricator.com/diviner/find/?name=PhabricatorRepositoryCommit&amp;type=class&amp;jump=1" TargetMode="External"/><Relationship Id="rId227" Type="http://schemas.openxmlformats.org/officeDocument/2006/relationships/glossaryDocument" Target="glossary/document.xml"/><Relationship Id="rId12" Type="http://schemas.openxmlformats.org/officeDocument/2006/relationships/hyperlink" Target="http://www.phabricator.com/rsrc/install/install_ubuntu.sh" TargetMode="External"/><Relationship Id="rId33" Type="http://schemas.openxmlformats.org/officeDocument/2006/relationships/hyperlink" Target="http://phabricator.example.com/" TargetMode="External"/><Relationship Id="rId108" Type="http://schemas.openxmlformats.org/officeDocument/2006/relationships/hyperlink" Target="https://secure.phabricator.com/diviner/find/?name=Arcanist_User_Guide%3A_Configuring_a_New_Project&amp;type=article&amp;jump=1" TargetMode="External"/><Relationship Id="rId129" Type="http://schemas.openxmlformats.org/officeDocument/2006/relationships/hyperlink" Target="https://secure.phabricator.com/diviner/find/?book=arcanist&amp;name=ArcanistPyFlakesLinter&amp;type=class&amp;jump=1" TargetMode="External"/><Relationship Id="rId54" Type="http://schemas.openxmlformats.org/officeDocument/2006/relationships/hyperlink" Target="http://www.phabricator.com/docs/phabricator/class/PhabricatorMailImplementationTestAdapter.html" TargetMode="External"/><Relationship Id="rId75" Type="http://schemas.openxmlformats.org/officeDocument/2006/relationships/hyperlink" Target="http://www.phabricator.com/docs/phabricator/article/Arcanist_User_Guide_arc_diff.html" TargetMode="External"/><Relationship Id="rId96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40" Type="http://schemas.openxmlformats.org/officeDocument/2006/relationships/hyperlink" Target="https://secure.phabricator.com/diviner/find/?book=arcanist&amp;name=ArcanistNoLintLinter&amp;type=class&amp;jump=1" TargetMode="External"/><Relationship Id="rId161" Type="http://schemas.openxmlformats.org/officeDocument/2006/relationships/hyperlink" Target="http://windows.php.net/download/" TargetMode="External"/><Relationship Id="rId182" Type="http://schemas.openxmlformats.org/officeDocument/2006/relationships/hyperlink" Target="https://secure.phabricator.com/diviner/find/?name=Give_Feedback!_Get_Support!&amp;type=article&amp;jump=1" TargetMode="External"/><Relationship Id="rId217" Type="http://schemas.openxmlformats.org/officeDocument/2006/relationships/hyperlink" Target="https://secure.phabricator.com/diviner/find/?name=Give_Feedback!_Get_Support!&amp;type=article&amp;jump=1" TargetMode="External"/><Relationship Id="rId6" Type="http://schemas.openxmlformats.org/officeDocument/2006/relationships/footnotes" Target="footnotes.xml"/><Relationship Id="rId23" Type="http://schemas.openxmlformats.org/officeDocument/2006/relationships/image" Target="media/image7.png"/><Relationship Id="rId119" Type="http://schemas.openxmlformats.org/officeDocument/2006/relationships/hyperlink" Target="https://secure.phabricator.com/diviner/find/?book=arcanist&amp;name=ArcanistLintEngine&amp;type=class&amp;jump=1" TargetMode="External"/><Relationship Id="rId44" Type="http://schemas.openxmlformats.org/officeDocument/2006/relationships/hyperlink" Target="http://www.phabricator.com/docs/phabricator/article/Configuring_Backups.html" TargetMode="External"/><Relationship Id="rId65" Type="http://schemas.openxmlformats.org/officeDocument/2006/relationships/hyperlink" Target="http://www.phabricator.com/docs/phabricator/article/Arcanist_User_Guide_Mac_OS_X.html" TargetMode="External"/><Relationship Id="rId86" Type="http://schemas.openxmlformats.org/officeDocument/2006/relationships/hyperlink" Target="http://www.phabricator.com/docs/phabricator/article/Arcanist_User_Guide_Commit_Ranges.html" TargetMode="External"/><Relationship Id="rId130" Type="http://schemas.openxmlformats.org/officeDocument/2006/relationships/hyperlink" Target="http://pypi.python.org/pypi/pylint" TargetMode="External"/><Relationship Id="rId151" Type="http://schemas.openxmlformats.org/officeDocument/2006/relationships/hyperlink" Target="https://secure.phabricator.com/diviner/find/?book=arcanist&amp;name=ArcanistScriptAndRegexLinter&amp;type=class&amp;jump=1" TargetMode="External"/><Relationship Id="rId172" Type="http://schemas.openxmlformats.org/officeDocument/2006/relationships/hyperlink" Target="https://secure.phabricator.com/diviner/find/?name=Herald_User_Guide&amp;type=article&amp;jump=1" TargetMode="External"/><Relationship Id="rId193" Type="http://schemas.openxmlformats.org/officeDocument/2006/relationships/hyperlink" Target="https://secure.phabricator.com/diviner/find/?book=arcanist&amp;name=ArcanistBaseWorkflow&amp;type=class&amp;jump=1" TargetMode="External"/><Relationship Id="rId207" Type="http://schemas.openxmlformats.org/officeDocument/2006/relationships/hyperlink" Target="https://secure.phabricator.com/diviner/find/?book=libphutil&amp;name=PhutilEmailAddress&amp;type=class&amp;jump=1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://www.phabricator.com/rsrc/install/install_ubuntu.sh" TargetMode="External"/><Relationship Id="rId109" Type="http://schemas.openxmlformats.org/officeDocument/2006/relationships/hyperlink" Target="https://secure.phabricator.com/diviner/find/?name=Arcanist_User_Guide%3A_Lint&amp;type=article&amp;jump=1" TargetMode="External"/><Relationship Id="rId34" Type="http://schemas.openxmlformats.org/officeDocument/2006/relationships/image" Target="media/image11.png"/><Relationship Id="rId55" Type="http://schemas.openxmlformats.org/officeDocument/2006/relationships/hyperlink" Target="http://www.phabricator.com/docs/phabricator/article/Managing_Daemons_with_phd.html" TargetMode="External"/><Relationship Id="rId76" Type="http://schemas.openxmlformats.org/officeDocument/2006/relationships/hyperlink" Target="http://www.phabricator.com/docs/phabricator/article/Arcanist_User_Guide_Lint.html" TargetMode="External"/><Relationship Id="rId97" Type="http://schemas.openxmlformats.org/officeDocument/2006/relationships/hyperlink" Target="https://secure.phabricator.com/diviner/find/?book=arcanist&amp;name=ArcanistUnitTestResult&amp;type=class&amp;jump=1" TargetMode="External"/><Relationship Id="rId120" Type="http://schemas.openxmlformats.org/officeDocument/2006/relationships/hyperlink" Target="https://secure.phabricator.com/diviner/find/?name=libphutil_Libraries_User_Guide&amp;type=article&amp;jump=1" TargetMode="External"/><Relationship Id="rId141" Type="http://schemas.openxmlformats.org/officeDocument/2006/relationships/hyperlink" Target="https://secure.phabricator.com/diviner/find/?book=arcanist&amp;name=ArcanistGeneratedLinter&amp;type=class&amp;jump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secure.phabricator.com/diviner/find/?name=Arcanist_User_Guide&amp;type=article&amp;jump=1" TargetMode="External"/><Relationship Id="rId183" Type="http://schemas.openxmlformats.org/officeDocument/2006/relationships/hyperlink" Target="https://secure.phabricator.com/diviner/find/?name=Managing_Daemons_with_phd&amp;type=article&amp;jump=1" TargetMode="External"/><Relationship Id="rId218" Type="http://schemas.openxmlformats.org/officeDocument/2006/relationships/hyperlink" Target="https://secure.phabricator.com/diviner/find/?name=Give_Feedback!_Get_Support!&amp;type=article&amp;jump=1" TargetMode="External"/><Relationship Id="rId24" Type="http://schemas.openxmlformats.org/officeDocument/2006/relationships/hyperlink" Target="http://cn2.php.net/manual/en/datetime.configuration.php" TargetMode="External"/><Relationship Id="rId45" Type="http://schemas.openxmlformats.org/officeDocument/2006/relationships/hyperlink" Target="http://www.phabricator.com/docs/phabricator/article/Contributor_Introduction.html" TargetMode="External"/><Relationship Id="rId66" Type="http://schemas.openxmlformats.org/officeDocument/2006/relationships/hyperlink" Target="http://www.phabricator.com/docs/phabricator/article/Arcanist_User_Guide_Windows.html" TargetMode="External"/><Relationship Id="rId87" Type="http://schemas.openxmlformats.org/officeDocument/2006/relationships/hyperlink" Target="http://www.phabricator.com/docs/phabricator/article/Arcanist_User_Guide_Lint.html" TargetMode="External"/><Relationship Id="rId110" Type="http://schemas.openxmlformats.org/officeDocument/2006/relationships/hyperlink" Target="https://secure.phabricator.com/diviner/find/?name=Arcanist_User_Guide%3A_Lint&amp;type=article&amp;jump=1" TargetMode="External"/><Relationship Id="rId131" Type="http://schemas.openxmlformats.org/officeDocument/2006/relationships/hyperlink" Target="https://secure.phabricator.com/diviner/find/?book=arcanist&amp;name=ArcanistPyLintLinter&amp;type=class&amp;jump=1" TargetMode="External"/><Relationship Id="rId152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73" Type="http://schemas.openxmlformats.org/officeDocument/2006/relationships/hyperlink" Target="https://secure.phabricator.com/diviner/find/?name=Give_Feedback!_Get_Support!&amp;type=article&amp;jump=1" TargetMode="External"/><Relationship Id="rId194" Type="http://schemas.openxmlformats.org/officeDocument/2006/relationships/hyperlink" Target="https://secure.phabricator.com/diviner/find/?name=AphrontRequest&amp;type=class&amp;jump=1" TargetMode="External"/><Relationship Id="rId208" Type="http://schemas.openxmlformats.org/officeDocument/2006/relationships/hyperlink" Target="https://secure.phabricator.com/diviner/find/?name=PhabricatorEdgeEditor&amp;type=class&amp;jump=1" TargetMode="External"/><Relationship Id="rId14" Type="http://schemas.openxmlformats.org/officeDocument/2006/relationships/hyperlink" Target="https://bugs.php.net/bug.php?id=59747" TargetMode="External"/><Relationship Id="rId35" Type="http://schemas.openxmlformats.org/officeDocument/2006/relationships/image" Target="media/image12.png"/><Relationship Id="rId56" Type="http://schemas.openxmlformats.org/officeDocument/2006/relationships/hyperlink" Target="http://sendgrid.com/" TargetMode="External"/><Relationship Id="rId77" Type="http://schemas.openxmlformats.org/officeDocument/2006/relationships/hyperlink" Target="http://www.phabricator.com/docs/phabricator/article/Arcanist_User_Guide_Mac_OS_X.html" TargetMode="External"/><Relationship Id="rId100" Type="http://schemas.openxmlformats.org/officeDocument/2006/relationships/hyperlink" Target="https://secure.phabricator.com/diviner/find/?name=Arcanist_User_Guide&amp;type=article&amp;jump=1" TargetMode="External"/><Relationship Id="rId8" Type="http://schemas.openxmlformats.org/officeDocument/2006/relationships/hyperlink" Target="https://secure.phabricator.com/book/phabricator/" TargetMode="External"/><Relationship Id="rId98" Type="http://schemas.openxmlformats.org/officeDocument/2006/relationships/hyperlink" Target="https://secure.phabricator.com/diviner/find/?book=arcanist&amp;name=ArcanistPhutilTestCase&amp;type=class&amp;jump=1" TargetMode="External"/><Relationship Id="rId121" Type="http://schemas.openxmlformats.org/officeDocument/2006/relationships/hyperlink" Target="https://secure.phabricator.com/diviner/find/?book=arcanist&amp;name=ExampleLintEngine&amp;type=class&amp;jump=1" TargetMode="External"/><Relationship Id="rId142" Type="http://schemas.openxmlformats.org/officeDocument/2006/relationships/hyperlink" Target="https://secure.phabricator.com/diviner/find/?book=arcanist&amp;name=ArcanistXHPASTLinter&amp;type=class&amp;jump=1" TargetMode="External"/><Relationship Id="rId163" Type="http://schemas.openxmlformats.org/officeDocument/2006/relationships/hyperlink" Target="https://secure.phabricator.com/diviner/find/?name=User_Guide%3A_Review_vs_Audit&amp;type=article&amp;jump=1" TargetMode="External"/><Relationship Id="rId184" Type="http://schemas.openxmlformats.org/officeDocument/2006/relationships/hyperlink" Target="http://ctags.sourceforge.net/" TargetMode="External"/><Relationship Id="rId219" Type="http://schemas.openxmlformats.org/officeDocument/2006/relationships/hyperlink" Target="http://phabricator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secure.phabricator.com/diviner/find/?name=libphutil_Libraries_User_Guide&amp;type=article&amp;jump=1" TargetMode="External"/><Relationship Id="rId25" Type="http://schemas.openxmlformats.org/officeDocument/2006/relationships/hyperlink" Target="http://cn2.php.net/manual/zh/timezones.php" TargetMode="External"/><Relationship Id="rId46" Type="http://schemas.openxmlformats.org/officeDocument/2006/relationships/image" Target="media/image13.png"/><Relationship Id="rId67" Type="http://schemas.openxmlformats.org/officeDocument/2006/relationships/hyperlink" Target="http://www.phabricator.com/docs/phabricator/article/Arcanist_User_Guide_Windows.html" TargetMode="External"/><Relationship Id="rId116" Type="http://schemas.openxmlformats.org/officeDocument/2006/relationships/hyperlink" Target="https://secure.phabricator.com/diviner/find/?book=arcanist&amp;name=ArcanistLintEngine&amp;type=class&amp;jump=1" TargetMode="External"/><Relationship Id="rId137" Type="http://schemas.openxmlformats.org/officeDocument/2006/relationships/hyperlink" Target="https://secure.phabricator.com/diviner/find/?book=arcanist&amp;name=ArcanistSpellingLinter&amp;type=class&amp;jump=1" TargetMode="External"/><Relationship Id="rId158" Type="http://schemas.openxmlformats.org/officeDocument/2006/relationships/hyperlink" Target="https://secure.phabricator.com/diviner/find/?name=Arcanist_User_Guide&amp;type=article&amp;jump=1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://www.phabricator.com/docs/phabricator/article/Configuring_Inbound_Email.html" TargetMode="External"/><Relationship Id="rId62" Type="http://schemas.openxmlformats.org/officeDocument/2006/relationships/hyperlink" Target="http://www.phabricator.com/docs/phabricator/article/libphutil_Libraries_User_Guide.html" TargetMode="External"/><Relationship Id="rId83" Type="http://schemas.openxmlformats.org/officeDocument/2006/relationships/hyperlink" Target="http://www.phabricator.com/docs/arcanist/class/ArcanistWorkingCopyIdentity.html" TargetMode="External"/><Relationship Id="rId88" Type="http://schemas.openxmlformats.org/officeDocument/2006/relationships/hyperlink" Target="http://www.phabricator.com/docs/phabricator/article/Arcanist_User_Guide_Customizing_Existing_Linters.html" TargetMode="External"/><Relationship Id="rId111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32" Type="http://schemas.openxmlformats.org/officeDocument/2006/relationships/hyperlink" Target="http://pear.php.net/package/PHP_CodeSniffer" TargetMode="External"/><Relationship Id="rId153" Type="http://schemas.openxmlformats.org/officeDocument/2006/relationships/hyperlink" Target="https://secure.phabricator.com/diviner/find/?book=arcanist&amp;name=ExampleLintEngine&amp;type=class&amp;jump=1" TargetMode="External"/><Relationship Id="rId174" Type="http://schemas.openxmlformats.org/officeDocument/2006/relationships/hyperlink" Target="https://secure.phabricator.com/D3324?vs=6468&amp;id=6513" TargetMode="External"/><Relationship Id="rId179" Type="http://schemas.openxmlformats.org/officeDocument/2006/relationships/hyperlink" Target="https://secure.phabricator.com/diviner/find/?name=Diffusion_User_Guide%3A_Symbol_Indexes&amp;type=article&amp;jump=1" TargetMode="External"/><Relationship Id="rId195" Type="http://schemas.openxmlformats.org/officeDocument/2006/relationships/hyperlink" Target="https://secure.phabricator.com/diviner/find/?name=ManiphestTask&amp;type=class&amp;jump=1" TargetMode="External"/><Relationship Id="rId209" Type="http://schemas.openxmlformats.org/officeDocument/2006/relationships/hyperlink" Target="https://secure.phabricator.com/diviner/find/?name=PhabricatorEdgeEditor&amp;type=class&amp;jump=1" TargetMode="External"/><Relationship Id="rId190" Type="http://schemas.openxmlformats.org/officeDocument/2006/relationships/hyperlink" Target="https://secure.phabricator.com/diviner/find/?name=PhabricatorExampleEventListener&amp;type=class&amp;jump=1" TargetMode="External"/><Relationship Id="rId204" Type="http://schemas.openxmlformats.org/officeDocument/2006/relationships/hyperlink" Target="https://secure.phabricator.com/diviner/find/?name=PhabricatorRepositoryCommit&amp;type=class&amp;jump=1" TargetMode="External"/><Relationship Id="rId220" Type="http://schemas.openxmlformats.org/officeDocument/2006/relationships/hyperlink" Target="http://comma.org/" TargetMode="External"/><Relationship Id="rId225" Type="http://schemas.openxmlformats.org/officeDocument/2006/relationships/hyperlink" Target="http://my.oschina.net/yoyoko/blog/127071" TargetMode="External"/><Relationship Id="rId15" Type="http://schemas.openxmlformats.org/officeDocument/2006/relationships/hyperlink" Target="http://www.phabricator.com/rsrc/install/update_phabricator.sh" TargetMode="External"/><Relationship Id="rId36" Type="http://schemas.openxmlformats.org/officeDocument/2006/relationships/hyperlink" Target="http://192.168.0.90/config/edit/phabricator.developer-mode/?issue=extension.apc.stat-enabled" TargetMode="External"/><Relationship Id="rId57" Type="http://schemas.openxmlformats.org/officeDocument/2006/relationships/hyperlink" Target="http://sendgrid.com/developer/reply" TargetMode="External"/><Relationship Id="rId106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27" Type="http://schemas.openxmlformats.org/officeDocument/2006/relationships/hyperlink" Target="https://secure.phabricator.com/diviner/find/?book=arcanist&amp;name=ArcanistPEP8Linter&amp;type=class&amp;jump=1" TargetMode="External"/><Relationship Id="rId10" Type="http://schemas.openxmlformats.org/officeDocument/2006/relationships/hyperlink" Target="http://www.phabricator.com/docs/phabricator/article/Arcanist_User_Guide_Windows.html" TargetMode="External"/><Relationship Id="rId31" Type="http://schemas.openxmlformats.org/officeDocument/2006/relationships/image" Target="media/image10.png"/><Relationship Id="rId52" Type="http://schemas.openxmlformats.org/officeDocument/2006/relationships/hyperlink" Target="http://sendgrid.com/developer" TargetMode="External"/><Relationship Id="rId73" Type="http://schemas.openxmlformats.org/officeDocument/2006/relationships/hyperlink" Target="http://www.phabricator.com/docs/arcanist/" TargetMode="External"/><Relationship Id="rId78" Type="http://schemas.openxmlformats.org/officeDocument/2006/relationships/hyperlink" Target="http://www.phabricator.com/docs/phabricator/article/Arcanist_User_Guide_Windows.html" TargetMode="External"/><Relationship Id="rId94" Type="http://schemas.openxmlformats.org/officeDocument/2006/relationships/hyperlink" Target="https://secure.phabricator.com/diviner/find/?name=Arcanist_User_Guide&amp;type=article&amp;jump=1" TargetMode="External"/><Relationship Id="rId99" Type="http://schemas.openxmlformats.org/officeDocument/2006/relationships/hyperlink" Target="https://secure.phabricator.com/diviner/find/?book=arcanist&amp;name=PhutilUnitTestEngine&amp;type=class&amp;jump=1" TargetMode="External"/><Relationship Id="rId101" Type="http://schemas.openxmlformats.org/officeDocument/2006/relationships/hyperlink" Target="https://secure.phabricator.com/diviner/find/?name=Arcanist_User_Guide%3A_arc_diff&amp;type=article&amp;jump=1" TargetMode="External"/><Relationship Id="rId122" Type="http://schemas.openxmlformats.org/officeDocument/2006/relationships/hyperlink" Target="https://secure.phabricator.com/diviner/find/?name=Arcanist_User_Guide%3A_Customizing_Existing_Linters&amp;type=article&amp;jump=1" TargetMode="External"/><Relationship Id="rId143" Type="http://schemas.openxmlformats.org/officeDocument/2006/relationships/hyperlink" Target="https://secure.phabricator.com/diviner/find/?book=arcanist&amp;name=ArcanistPhutilLibraryLinter&amp;type=class&amp;jump=1" TargetMode="External"/><Relationship Id="rId148" Type="http://schemas.openxmlformats.org/officeDocument/2006/relationships/hyperlink" Target="https://secure.phabricator.com/diviner/find/?name=Arcanist_User_Guide%3A_Configuring_a_New_Project&amp;type=article&amp;jump=1" TargetMode="External"/><Relationship Id="rId164" Type="http://schemas.openxmlformats.org/officeDocument/2006/relationships/hyperlink" Target="https://secure.phabricator.com/diviner/find/?name=Give_Feedback!_Get_Support!&amp;type=article&amp;jump=1" TargetMode="External"/><Relationship Id="rId169" Type="http://schemas.openxmlformats.org/officeDocument/2006/relationships/hyperlink" Target="https://secure.phabricator.com/diviner/find/?name=Differential_User_Guide%3A_FAQ&amp;type=article&amp;jump=1" TargetMode="External"/><Relationship Id="rId185" Type="http://schemas.openxmlformats.org/officeDocument/2006/relationships/hyperlink" Target="https://secure.phabricator.com/diviner/find/?book=libphutil&amp;name=PhutilEventListener&amp;type=class&amp;jump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anmoment.ocomm.com.tw/blog/categories/phabricator/" TargetMode="External"/><Relationship Id="rId180" Type="http://schemas.openxmlformats.org/officeDocument/2006/relationships/hyperlink" Target="https://secure.phabricator.com/diviner/find/?name=Managing_Daemons_with_phd&amp;type=article&amp;jump=1" TargetMode="External"/><Relationship Id="rId210" Type="http://schemas.openxmlformats.org/officeDocument/2006/relationships/hyperlink" Target="https://secure.phabricator.com/diviner/find/?name=ManiphesTask&amp;type=class&amp;jump=1" TargetMode="External"/><Relationship Id="rId215" Type="http://schemas.openxmlformats.org/officeDocument/2006/relationships/hyperlink" Target="https://secure.phabricator.com/diviner/find/?name=Arcanist_User_Guide%3A_Configuring_a_New_Project&amp;type=article&amp;jump=1" TargetMode="External"/><Relationship Id="rId26" Type="http://schemas.openxmlformats.org/officeDocument/2006/relationships/hyperlink" Target="http://cn2.php.net/manual/en/timezones.php" TargetMode="External"/><Relationship Id="rId47" Type="http://schemas.openxmlformats.org/officeDocument/2006/relationships/image" Target="media/image14.png"/><Relationship Id="rId68" Type="http://schemas.openxmlformats.org/officeDocument/2006/relationships/hyperlink" Target="http://www.phabricator.com/docs/phabricator/article/Arcanist_User_Guide_Configuring_a_New_Project.html" TargetMode="External"/><Relationship Id="rId89" Type="http://schemas.openxmlformats.org/officeDocument/2006/relationships/hyperlink" Target="http://www.phabricator.com/docs/phabricator/article/Arcanist_User_Guide_Customizing_Lint,_Unit_Tests_and_Workflows.html" TargetMode="External"/><Relationship Id="rId112" Type="http://schemas.openxmlformats.org/officeDocument/2006/relationships/hyperlink" Target="https://secure.phabricator.com/diviner/find/?book=arcanist&amp;name=ArcanistLintSeverity&amp;type=class&amp;jump=1" TargetMode="External"/><Relationship Id="rId133" Type="http://schemas.openxmlformats.org/officeDocument/2006/relationships/hyperlink" Target="https://secure.phabricator.com/diviner/find/?book=arcanist&amp;name=ArcanistPhpcsLinter&amp;type=class&amp;jump=1" TargetMode="External"/><Relationship Id="rId154" Type="http://schemas.openxmlformats.org/officeDocument/2006/relationships/hyperlink" Target="https://secure.phabricator.com/diviner/find/?name=Arcanist_User_Guide%3A_Customizing_Existing_Linters&amp;type=article&amp;jump=1" TargetMode="External"/><Relationship Id="rId175" Type="http://schemas.openxmlformats.org/officeDocument/2006/relationships/hyperlink" Target="https://secure.phabricator.com/rP28146171ce1278f2375e3646a1e1ea3fd56fc5a3" TargetMode="External"/><Relationship Id="rId196" Type="http://schemas.openxmlformats.org/officeDocument/2006/relationships/hyperlink" Target="https://secure.phabricator.com/diviner/find/?name=ManiphestTransaction&amp;type=class&amp;jump=1" TargetMode="External"/><Relationship Id="rId200" Type="http://schemas.openxmlformats.org/officeDocument/2006/relationships/hyperlink" Target="https://secure.phabricator.com/diviner/find/?name=PhabricatorMetaMTAReceivedMail&amp;type=class&amp;jump=1" TargetMode="External"/><Relationship Id="rId16" Type="http://schemas.openxmlformats.org/officeDocument/2006/relationships/header" Target="header1.xml"/><Relationship Id="rId221" Type="http://schemas.openxmlformats.org/officeDocument/2006/relationships/hyperlink" Target="https://secure.phabricator.com/diviner/find/?name=Differential_User_Guide&amp;type=article&amp;jump=1" TargetMode="External"/><Relationship Id="rId37" Type="http://schemas.openxmlformats.org/officeDocument/2006/relationships/hyperlink" Target="http://www.phabricator.com/docs/phabricator/article/Configuring_Accounts_and_Registration.html" TargetMode="External"/><Relationship Id="rId58" Type="http://schemas.openxmlformats.org/officeDocument/2006/relationships/hyperlink" Target="http://lamsonproject.org/docs/getting_started.html" TargetMode="External"/><Relationship Id="rId79" Type="http://schemas.openxmlformats.org/officeDocument/2006/relationships/hyperlink" Target="http://www.php.net/" TargetMode="External"/><Relationship Id="rId102" Type="http://schemas.openxmlformats.org/officeDocument/2006/relationships/hyperlink" Target="https://secure.phabricator.com/diviner/find/?name=libphutil_Libraries_User_Guide&amp;type=article&amp;jump=1" TargetMode="External"/><Relationship Id="rId123" Type="http://schemas.openxmlformats.org/officeDocument/2006/relationships/hyperlink" Target="https://secure.phabricator.com/diviner/find/?name=Arcanist_User_Guide%3A_Configuring_a_New_Project&amp;type=article&amp;jump=1" TargetMode="External"/><Relationship Id="rId144" Type="http://schemas.openxmlformats.org/officeDocument/2006/relationships/hyperlink" Target="https://secure.phabricator.com/diviner/find/?book=arcanist&amp;name=ArcanistScriptAndRegexLinter&amp;type=class&amp;jump=1" TargetMode="External"/><Relationship Id="rId90" Type="http://schemas.openxmlformats.org/officeDocument/2006/relationships/hyperlink" Target="http://www.phabricator.com/docs/phabricator/article/Arcanist_User_Guide_Code_Coverage.html" TargetMode="External"/><Relationship Id="rId165" Type="http://schemas.openxmlformats.org/officeDocument/2006/relationships/hyperlink" Target="https://secure.phabricator.com/diviner/find/?name=Herald_User_Guide&amp;type=article&amp;jump=1" TargetMode="External"/><Relationship Id="rId186" Type="http://schemas.openxmlformats.org/officeDocument/2006/relationships/hyperlink" Target="https://secure.phabricator.com/diviner/find/?name=libphutil_Libraries_User_Guide&amp;type=article&amp;jump=1" TargetMode="External"/><Relationship Id="rId211" Type="http://schemas.openxmlformats.org/officeDocument/2006/relationships/hyperlink" Target="https://secure.phabricator.com/diviner/find/?name=PhabricatorSearchAbstractDocument&amp;type=class&amp;jump=1" TargetMode="External"/><Relationship Id="rId27" Type="http://schemas.openxmlformats.org/officeDocument/2006/relationships/hyperlink" Target="http://192.168.0.90/config/edit/phabricator.timezone/?issue=config.timezone" TargetMode="External"/><Relationship Id="rId48" Type="http://schemas.openxmlformats.org/officeDocument/2006/relationships/hyperlink" Target="http://www.phabricator.com/docs/phabricator/article/Configuring_File_Storage.html" TargetMode="External"/><Relationship Id="rId69" Type="http://schemas.openxmlformats.org/officeDocument/2006/relationships/hyperlink" Target="http://www.phabricator.com/docs/phabricator/article/Arcanist_User_Guide_arc_diff.html" TargetMode="External"/><Relationship Id="rId113" Type="http://schemas.openxmlformats.org/officeDocument/2006/relationships/hyperlink" Target="https://secure.phabricator.com/diviner/find/?book=arcanist&amp;name=ArcanistXHPASTLintNamingHook&amp;type=class&amp;jump=1" TargetMode="External"/><Relationship Id="rId134" Type="http://schemas.openxmlformats.org/officeDocument/2006/relationships/hyperlink" Target="https://secure.phabricator.com/diviner/find/?book=arcanist&amp;name=ArcanistScriptAndRegexLinter&amp;type=class&amp;jump=1" TargetMode="External"/><Relationship Id="rId80" Type="http://schemas.openxmlformats.org/officeDocument/2006/relationships/hyperlink" Target="http://www.phabricator.com/docs/phabricator/article/Arcanist_User_Guide_Windows.html" TargetMode="External"/><Relationship Id="rId155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76" Type="http://schemas.openxmlformats.org/officeDocument/2006/relationships/hyperlink" Target="https://secure.phabricator.com/diviner/find/?name=Configuring_Accounts_and_Registration&amp;type=article&amp;jump=1" TargetMode="External"/><Relationship Id="rId197" Type="http://schemas.openxmlformats.org/officeDocument/2006/relationships/hyperlink" Target="https://secure.phabricator.com/diviner/find/?name=PhabricatorMetaMTAReceivedMail&amp;type=class&amp;jump=1" TargetMode="External"/><Relationship Id="rId201" Type="http://schemas.openxmlformats.org/officeDocument/2006/relationships/hyperlink" Target="https://secure.phabricator.com/diviner/find/?name=PhabricatorMetaMTAMail&amp;type=class&amp;jump=1" TargetMode="External"/><Relationship Id="rId222" Type="http://schemas.openxmlformats.org/officeDocument/2006/relationships/hyperlink" Target="https://secure.phabricator.com/diviner/find/?name=Audit_User_Guide&amp;type=article&amp;jump=1" TargetMode="External"/><Relationship Id="rId17" Type="http://schemas.openxmlformats.org/officeDocument/2006/relationships/image" Target="media/image1.png"/><Relationship Id="rId38" Type="http://schemas.openxmlformats.org/officeDocument/2006/relationships/hyperlink" Target="http://www.phabricator.com/docs/phabricator/article/Configuration_User_Guide_Advanced_Configuration.html" TargetMode="External"/><Relationship Id="rId59" Type="http://schemas.openxmlformats.org/officeDocument/2006/relationships/hyperlink" Target="http://lamsonproject.org/docs/deploying_oneshotblog.html" TargetMode="External"/><Relationship Id="rId103" Type="http://schemas.openxmlformats.org/officeDocument/2006/relationships/hyperlink" Target="https://secure.phabricator.com/diviner/find/?book=arcanist&amp;name=ArcanistLintEngine&amp;type=class&amp;jump=1" TargetMode="External"/><Relationship Id="rId124" Type="http://schemas.openxmlformats.org/officeDocument/2006/relationships/hyperlink" Target="http://www.jshint.com/" TargetMode="External"/><Relationship Id="rId70" Type="http://schemas.openxmlformats.org/officeDocument/2006/relationships/hyperlink" Target="http://www.phabricator.com/docs/phabricator/article/Arcanist_User_Guide_Configuring_a_New_Project.html" TargetMode="External"/><Relationship Id="rId91" Type="http://schemas.openxmlformats.org/officeDocument/2006/relationships/hyperlink" Target="http://www.phabricator.com/docs/phabricator/article/Arcanist_User_Guide_Repository_Hooks.html" TargetMode="External"/><Relationship Id="rId145" Type="http://schemas.openxmlformats.org/officeDocument/2006/relationships/hyperlink" Target="https://secure.phabricator.com/diviner/find/?book=arcanist&amp;name=ArcanistJSHintLinter&amp;type=class&amp;jump=1" TargetMode="External"/><Relationship Id="rId166" Type="http://schemas.openxmlformats.org/officeDocument/2006/relationships/hyperlink" Target="https://secure.phabricator.com/diviner/find/?name=Give_Feedback!_Get_Support!&amp;type=article&amp;jump=1" TargetMode="External"/><Relationship Id="rId187" Type="http://schemas.openxmlformats.org/officeDocument/2006/relationships/hyperlink" Target="https://secure.phabricator.com/diviner/find/?name=Using_DarkConsole&amp;type=article&amp;jump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secure.phabricator.com/diviner/find/?name=PhabricatorActionListView&amp;type=class&amp;jump=1" TargetMode="External"/><Relationship Id="rId28" Type="http://schemas.openxmlformats.org/officeDocument/2006/relationships/image" Target="media/image8.png"/><Relationship Id="rId49" Type="http://schemas.openxmlformats.org/officeDocument/2006/relationships/hyperlink" Target="http://www.phabricator.com/docs/phabricator/article/Managing_Daemons_with_phd.html" TargetMode="External"/><Relationship Id="rId114" Type="http://schemas.openxmlformats.org/officeDocument/2006/relationships/hyperlink" Target="https://secure.phabricator.com/diviner/find/?name=PhabricatorSymbolNameLinter&amp;type=class&amp;jump=1" TargetMode="External"/><Relationship Id="rId60" Type="http://schemas.openxmlformats.org/officeDocument/2006/relationships/hyperlink" Target="http://www.phabricator.com/docs/phabricator/article/Diffusion_User_Guide.html" TargetMode="External"/><Relationship Id="rId81" Type="http://schemas.openxmlformats.org/officeDocument/2006/relationships/hyperlink" Target="http://www.phabricator.com/docs/phabricator/article/Arcanist_User_Guide_Mac_OS_X.html" TargetMode="External"/><Relationship Id="rId135" Type="http://schemas.openxmlformats.org/officeDocument/2006/relationships/hyperlink" Target="https://secure.phabricator.com/diviner/find/?book=arcanist&amp;name=ArcanistConduitLinter&amp;type=class&amp;jump=1" TargetMode="External"/><Relationship Id="rId156" Type="http://schemas.openxmlformats.org/officeDocument/2006/relationships/hyperlink" Target="https://secure.phabricator.com/diviner/find/?name=Arcanist_User_Guide&amp;type=article&amp;jump=1" TargetMode="External"/><Relationship Id="rId177" Type="http://schemas.openxmlformats.org/officeDocument/2006/relationships/hyperlink" Target="https://secure.phabricator.com/diviner/find/?name=Managing_Daemons_with_phd&amp;type=article&amp;jump=1" TargetMode="External"/><Relationship Id="rId198" Type="http://schemas.openxmlformats.org/officeDocument/2006/relationships/hyperlink" Target="https://secure.phabricator.com/diviner/find/?name=ManiphestTask&amp;type=class&amp;jump=1" TargetMode="External"/><Relationship Id="rId202" Type="http://schemas.openxmlformats.org/officeDocument/2006/relationships/hyperlink" Target="https://secure.phabricator.com/diviner/find/?name=DifferentialRevision&amp;type=class&amp;jump=1" TargetMode="External"/><Relationship Id="rId223" Type="http://schemas.openxmlformats.org/officeDocument/2006/relationships/hyperlink" Target="https://secure.phabricator.com/diviner/find/?name=Differential_User_Guide&amp;type=article&amp;jump=1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://www.phabricator.com/docs/phabricator/article/Configuring_File_Storage.html" TargetMode="External"/><Relationship Id="rId50" Type="http://schemas.openxmlformats.org/officeDocument/2006/relationships/hyperlink" Target="http://aws.amazon.com/ses/" TargetMode="External"/><Relationship Id="rId104" Type="http://schemas.openxmlformats.org/officeDocument/2006/relationships/hyperlink" Target="https://secure.phabricator.com/diviner/find/?name=Arcanist_User_Guide%3A_Lint&amp;type=article&amp;jump=1" TargetMode="External"/><Relationship Id="rId125" Type="http://schemas.openxmlformats.org/officeDocument/2006/relationships/hyperlink" Target="https://secure.phabricator.com/diviner/find/?book=arcanist&amp;name=ArcanistJSHintLinter&amp;type=class&amp;jump=1" TargetMode="External"/><Relationship Id="rId146" Type="http://schemas.openxmlformats.org/officeDocument/2006/relationships/hyperlink" Target="https://secure.phabricator.com/diviner/find/?book=arcanist&amp;name=ArcanistPEP8Linter&amp;type=class&amp;jump=1" TargetMode="External"/><Relationship Id="rId167" Type="http://schemas.openxmlformats.org/officeDocument/2006/relationships/hyperlink" Target="https://secure.phabricator.com/diviner/find/?name=Configuration_Guide&amp;type=article&amp;jump=1" TargetMode="External"/><Relationship Id="rId188" Type="http://schemas.openxmlformats.org/officeDocument/2006/relationships/hyperlink" Target="https://secure.phabricator.com/diviner/find/?book=libphutil&amp;name=PhutilEventListener&amp;type=class&amp;jump=1" TargetMode="External"/><Relationship Id="rId71" Type="http://schemas.openxmlformats.org/officeDocument/2006/relationships/hyperlink" Target="http://www.phabricator.com/docs/phabricator/article/Arcanist_User_Guide_arc_diff.html" TargetMode="External"/><Relationship Id="rId92" Type="http://schemas.openxmlformats.org/officeDocument/2006/relationships/hyperlink" Target="https://secure.phabricator.com/diviner/find/?name=Arcanist_User_Guide&amp;type=article&amp;jump=1" TargetMode="External"/><Relationship Id="rId213" Type="http://schemas.openxmlformats.org/officeDocument/2006/relationships/hyperlink" Target="https://secure.phabricator.com/diviner/find/?name=PhabricatorExampleEventListener&amp;type=class&amp;jump=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192.168.0.90/config/edit/storage.upload-size-limit/?issue=config.storage.upload-size-limit" TargetMode="External"/><Relationship Id="rId40" Type="http://schemas.openxmlformats.org/officeDocument/2006/relationships/hyperlink" Target="http://www.phabricator.com/docs/phabricator/article/Configuring_Outbound_Email.html" TargetMode="External"/><Relationship Id="rId115" Type="http://schemas.openxmlformats.org/officeDocument/2006/relationships/hyperlink" Target="https://secure.phabricator.com/diviner/find/?name=Arcanist_User_Guide%3A_Configuring_a_New_Project&amp;type=article&amp;jump=1" TargetMode="External"/><Relationship Id="rId136" Type="http://schemas.openxmlformats.org/officeDocument/2006/relationships/hyperlink" Target="https://secure.phabricator.com/diviner/find/?book=arcanist&amp;name=ArcanistTextLinter&amp;type=class&amp;jump=1" TargetMode="External"/><Relationship Id="rId157" Type="http://schemas.openxmlformats.org/officeDocument/2006/relationships/hyperlink" Target="https://secure.phabricator.com/diviner/find/?name=Arcanist_User_Guide&amp;type=article&amp;jump=1" TargetMode="External"/><Relationship Id="rId178" Type="http://schemas.openxmlformats.org/officeDocument/2006/relationships/hyperlink" Target="https://secure.phabricator.com/diviner/find/?name=Managing_Daemons_with_phd&amp;type=article&amp;jump=1" TargetMode="External"/><Relationship Id="rId61" Type="http://schemas.openxmlformats.org/officeDocument/2006/relationships/hyperlink" Target="http://www.phabricator.com/docs/phabricator/class/PhabricatorDaemon.html" TargetMode="External"/><Relationship Id="rId82" Type="http://schemas.openxmlformats.org/officeDocument/2006/relationships/hyperlink" Target="http://www.phabricator.com/docs/phabricator/article/Give_Feedback!_Get_Support!.html" TargetMode="External"/><Relationship Id="rId199" Type="http://schemas.openxmlformats.org/officeDocument/2006/relationships/hyperlink" Target="https://secure.phabricator.com/diviner/find/?name=ManiphestTransaction&amp;type=class&amp;jump=1" TargetMode="External"/><Relationship Id="rId203" Type="http://schemas.openxmlformats.org/officeDocument/2006/relationships/hyperlink" Target="https://secure.phabricator.com/diviner/find/?name=DifferentialRevision&amp;type=class&amp;jump=1" TargetMode="External"/><Relationship Id="rId19" Type="http://schemas.openxmlformats.org/officeDocument/2006/relationships/image" Target="media/image3.png"/><Relationship Id="rId224" Type="http://schemas.openxmlformats.org/officeDocument/2006/relationships/hyperlink" Target="https://secure.phabricator.com/diviner/find/?name=Audit_User_Guide&amp;type=article&amp;jump=1" TargetMode="External"/><Relationship Id="rId30" Type="http://schemas.openxmlformats.org/officeDocument/2006/relationships/image" Target="media/image9.png"/><Relationship Id="rId105" Type="http://schemas.openxmlformats.org/officeDocument/2006/relationships/hyperlink" Target="https://secure.phabricator.com/diviner/find/?book=arcanist&amp;name=ArcanistBaseUnitTestEngine&amp;type=class&amp;jump=1" TargetMode="External"/><Relationship Id="rId126" Type="http://schemas.openxmlformats.org/officeDocument/2006/relationships/hyperlink" Target="http://pypi.python.org/pypi/pep8" TargetMode="External"/><Relationship Id="rId147" Type="http://schemas.openxmlformats.org/officeDocument/2006/relationships/hyperlink" Target="https://secure.phabricator.com/diviner/find/?book=arcanist&amp;name=ArcanistLintEngine&amp;type=class&amp;jump=1" TargetMode="External"/><Relationship Id="rId168" Type="http://schemas.openxmlformats.org/officeDocument/2006/relationships/hyperlink" Target="https://secure.phabricator.com/diviner/find/?name=Arcanist_User_Guide&amp;type=article&amp;jump=1" TargetMode="External"/><Relationship Id="rId51" Type="http://schemas.openxmlformats.org/officeDocument/2006/relationships/hyperlink" Target="http://sendgrid.com/" TargetMode="External"/><Relationship Id="rId72" Type="http://schemas.openxmlformats.org/officeDocument/2006/relationships/hyperlink" Target="http://www.phabricator.com/docs/phabricator/article/Arcanist_User_Guide.html" TargetMode="External"/><Relationship Id="rId93" Type="http://schemas.openxmlformats.org/officeDocument/2006/relationships/hyperlink" Target="https://secure.phabricator.com/diviner/find/?name=Differential_User_Guide&amp;type=article&amp;jump=1" TargetMode="External"/><Relationship Id="rId189" Type="http://schemas.openxmlformats.org/officeDocument/2006/relationships/hyperlink" Target="https://secure.phabricator.com/diviner/find/?name=libphutil_Libraries_User_Guide&amp;type=article&amp;jump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A24532F81C4F789490760E15A4D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BB79CB-8B47-4382-8647-ACECC73BF952}"/>
      </w:docPartPr>
      <w:docPartBody>
        <w:p w:rsidR="003E36BF" w:rsidRDefault="003E36BF" w:rsidP="003E36BF">
          <w:pPr>
            <w:pStyle w:val="D8A24532F81C4F789490760E15A4DAE7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Liberation Serif">
    <w:altName w:val="MS PMincho"/>
    <w:charset w:val="8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iberation Sans">
    <w:altName w:val="Arial"/>
    <w:charset w:val="00"/>
    <w:family w:val="swiss"/>
    <w:pitch w:val="variable"/>
  </w:font>
  <w:font w:name="WenQuanYi Micro Hei">
    <w:altName w:val="MS Gothic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BF"/>
    <w:rsid w:val="00065C57"/>
    <w:rsid w:val="003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A24532F81C4F789490760E15A4DAE7">
    <w:name w:val="D8A24532F81C4F789490760E15A4DAE7"/>
    <w:rsid w:val="003E36BF"/>
    <w:pPr>
      <w:widowControl w:val="0"/>
      <w:jc w:val="both"/>
    </w:pPr>
  </w:style>
  <w:style w:type="paragraph" w:customStyle="1" w:styleId="5E1E4FF6FDD244C496F5B661E74C1B9C">
    <w:name w:val="5E1E4FF6FDD244C496F5B661E74C1B9C"/>
    <w:rsid w:val="003E36BF"/>
    <w:pPr>
      <w:widowControl w:val="0"/>
      <w:jc w:val="both"/>
    </w:pPr>
  </w:style>
  <w:style w:type="paragraph" w:customStyle="1" w:styleId="68F9481A9FB34246AF332257BBB880C3">
    <w:name w:val="68F9481A9FB34246AF332257BBB880C3"/>
    <w:rsid w:val="003E36BF"/>
    <w:pPr>
      <w:widowControl w:val="0"/>
      <w:jc w:val="both"/>
    </w:pPr>
  </w:style>
  <w:style w:type="paragraph" w:customStyle="1" w:styleId="F0284F8085924BEAB2D6EDD60E7F73D0">
    <w:name w:val="F0284F8085924BEAB2D6EDD60E7F73D0"/>
    <w:rsid w:val="003E36BF"/>
    <w:pPr>
      <w:widowControl w:val="0"/>
      <w:jc w:val="both"/>
    </w:pPr>
  </w:style>
  <w:style w:type="paragraph" w:customStyle="1" w:styleId="C76A04CB2B4946849A0889E542BC127E">
    <w:name w:val="C76A04CB2B4946849A0889E542BC127E"/>
    <w:rsid w:val="003E36BF"/>
    <w:pPr>
      <w:widowControl w:val="0"/>
      <w:jc w:val="both"/>
    </w:pPr>
  </w:style>
  <w:style w:type="paragraph" w:customStyle="1" w:styleId="2941CF6A29A944DA9733BEBE479882A9">
    <w:name w:val="2941CF6A29A944DA9733BEBE479882A9"/>
    <w:rsid w:val="003E36BF"/>
    <w:pPr>
      <w:widowControl w:val="0"/>
      <w:jc w:val="both"/>
    </w:pPr>
  </w:style>
  <w:style w:type="paragraph" w:customStyle="1" w:styleId="3A7F4CAFCFC74768AD6D52D40A66A537">
    <w:name w:val="3A7F4CAFCFC74768AD6D52D40A66A537"/>
    <w:rsid w:val="003E36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93C37-5F51-4C41-81C9-F44ED599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136</Pages>
  <Words>23099</Words>
  <Characters>131667</Characters>
  <Application>Microsoft Office Word</Application>
  <DocSecurity>0</DocSecurity>
  <Lines>1097</Lines>
  <Paragraphs>308</Paragraphs>
  <ScaleCrop>false</ScaleCrop>
  <Company>Microsoft</Company>
  <LinksUpToDate>false</LinksUpToDate>
  <CharactersWithSpaces>154458</CharactersWithSpaces>
  <SharedDoc>false</SharedDoc>
  <HLinks>
    <vt:vector size="1230" baseType="variant">
      <vt:variant>
        <vt:i4>458768</vt:i4>
      </vt:variant>
      <vt:variant>
        <vt:i4>612</vt:i4>
      </vt:variant>
      <vt:variant>
        <vt:i4>0</vt:i4>
      </vt:variant>
      <vt:variant>
        <vt:i4>5</vt:i4>
      </vt:variant>
      <vt:variant>
        <vt:lpwstr>http://my.oschina.net/yoyoko/blog/127071</vt:lpwstr>
      </vt:variant>
      <vt:variant>
        <vt:lpwstr/>
      </vt:variant>
      <vt:variant>
        <vt:i4>917583</vt:i4>
      </vt:variant>
      <vt:variant>
        <vt:i4>609</vt:i4>
      </vt:variant>
      <vt:variant>
        <vt:i4>0</vt:i4>
      </vt:variant>
      <vt:variant>
        <vt:i4>5</vt:i4>
      </vt:variant>
      <vt:variant>
        <vt:lpwstr>https://secure.phabricator.com/diviner/find/?name=Audit_User_Guide&amp;type=article&amp;jump=1</vt:lpwstr>
      </vt:variant>
      <vt:variant>
        <vt:lpwstr/>
      </vt:variant>
      <vt:variant>
        <vt:i4>2097212</vt:i4>
      </vt:variant>
      <vt:variant>
        <vt:i4>606</vt:i4>
      </vt:variant>
      <vt:variant>
        <vt:i4>0</vt:i4>
      </vt:variant>
      <vt:variant>
        <vt:i4>5</vt:i4>
      </vt:variant>
      <vt:variant>
        <vt:lpwstr>https://secure.phabricator.com/diviner/find/?name=Differential_User_Guide&amp;type=article&amp;jump=1</vt:lpwstr>
      </vt:variant>
      <vt:variant>
        <vt:lpwstr/>
      </vt:variant>
      <vt:variant>
        <vt:i4>917583</vt:i4>
      </vt:variant>
      <vt:variant>
        <vt:i4>603</vt:i4>
      </vt:variant>
      <vt:variant>
        <vt:i4>0</vt:i4>
      </vt:variant>
      <vt:variant>
        <vt:i4>5</vt:i4>
      </vt:variant>
      <vt:variant>
        <vt:lpwstr>https://secure.phabricator.com/diviner/find/?name=Audit_User_Guide&amp;type=article&amp;jump=1</vt:lpwstr>
      </vt:variant>
      <vt:variant>
        <vt:lpwstr/>
      </vt:variant>
      <vt:variant>
        <vt:i4>2097212</vt:i4>
      </vt:variant>
      <vt:variant>
        <vt:i4>600</vt:i4>
      </vt:variant>
      <vt:variant>
        <vt:i4>0</vt:i4>
      </vt:variant>
      <vt:variant>
        <vt:i4>5</vt:i4>
      </vt:variant>
      <vt:variant>
        <vt:lpwstr>https://secure.phabricator.com/diviner/find/?name=Differential_User_Guide&amp;type=article&amp;jump=1</vt:lpwstr>
      </vt:variant>
      <vt:variant>
        <vt:lpwstr/>
      </vt:variant>
      <vt:variant>
        <vt:i4>4980823</vt:i4>
      </vt:variant>
      <vt:variant>
        <vt:i4>597</vt:i4>
      </vt:variant>
      <vt:variant>
        <vt:i4>0</vt:i4>
      </vt:variant>
      <vt:variant>
        <vt:i4>5</vt:i4>
      </vt:variant>
      <vt:variant>
        <vt:lpwstr>http://comma.org/</vt:lpwstr>
      </vt:variant>
      <vt:variant>
        <vt:lpwstr/>
      </vt:variant>
      <vt:variant>
        <vt:i4>2424888</vt:i4>
      </vt:variant>
      <vt:variant>
        <vt:i4>594</vt:i4>
      </vt:variant>
      <vt:variant>
        <vt:i4>0</vt:i4>
      </vt:variant>
      <vt:variant>
        <vt:i4>5</vt:i4>
      </vt:variant>
      <vt:variant>
        <vt:lpwstr>http://phabricator.org/</vt:lpwstr>
      </vt:variant>
      <vt:variant>
        <vt:lpwstr/>
      </vt:variant>
      <vt:variant>
        <vt:i4>4980840</vt:i4>
      </vt:variant>
      <vt:variant>
        <vt:i4>591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4980840</vt:i4>
      </vt:variant>
      <vt:variant>
        <vt:i4>588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1769567</vt:i4>
      </vt:variant>
      <vt:variant>
        <vt:i4>585</vt:i4>
      </vt:variant>
      <vt:variant>
        <vt:i4>0</vt:i4>
      </vt:variant>
      <vt:variant>
        <vt:i4>5</vt:i4>
      </vt:variant>
      <vt:variant>
        <vt:lpwstr>https://secure.phabricator.com/diviner/find/?book=libphutil&amp;name=AbstractDirectedGraph&amp;type=class&amp;jump=1</vt:lpwstr>
      </vt:variant>
      <vt:variant>
        <vt:lpwstr/>
      </vt:variant>
      <vt:variant>
        <vt:i4>5898261</vt:i4>
      </vt:variant>
      <vt:variant>
        <vt:i4>582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4456501</vt:i4>
      </vt:variant>
      <vt:variant>
        <vt:i4>579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7405692</vt:i4>
      </vt:variant>
      <vt:variant>
        <vt:i4>576</vt:i4>
      </vt:variant>
      <vt:variant>
        <vt:i4>0</vt:i4>
      </vt:variant>
      <vt:variant>
        <vt:i4>5</vt:i4>
      </vt:variant>
      <vt:variant>
        <vt:lpwstr>https://secure.phabricator.com/diviner/find/?name=PhabricatorExampleEventListener&amp;type=class&amp;jump=1</vt:lpwstr>
      </vt:variant>
      <vt:variant>
        <vt:lpwstr/>
      </vt:variant>
      <vt:variant>
        <vt:i4>1114135</vt:i4>
      </vt:variant>
      <vt:variant>
        <vt:i4>573</vt:i4>
      </vt:variant>
      <vt:variant>
        <vt:i4>0</vt:i4>
      </vt:variant>
      <vt:variant>
        <vt:i4>5</vt:i4>
      </vt:variant>
      <vt:variant>
        <vt:lpwstr>https://secure.phabricator.com/diviner/find/?name=PhabricatorActionListView&amp;type=class&amp;jump=1</vt:lpwstr>
      </vt:variant>
      <vt:variant>
        <vt:lpwstr/>
      </vt:variant>
      <vt:variant>
        <vt:i4>1114119</vt:i4>
      </vt:variant>
      <vt:variant>
        <vt:i4>570</vt:i4>
      </vt:variant>
      <vt:variant>
        <vt:i4>0</vt:i4>
      </vt:variant>
      <vt:variant>
        <vt:i4>5</vt:i4>
      </vt:variant>
      <vt:variant>
        <vt:lpwstr>https://secure.phabricator.com/diviner/find/?name=PhabricatorSearchAbstractDocument&amp;type=class&amp;jump=1</vt:lpwstr>
      </vt:variant>
      <vt:variant>
        <vt:lpwstr/>
      </vt:variant>
      <vt:variant>
        <vt:i4>5636115</vt:i4>
      </vt:variant>
      <vt:variant>
        <vt:i4>567</vt:i4>
      </vt:variant>
      <vt:variant>
        <vt:i4>0</vt:i4>
      </vt:variant>
      <vt:variant>
        <vt:i4>5</vt:i4>
      </vt:variant>
      <vt:variant>
        <vt:lpwstr>https://secure.phabricator.com/diviner/find/?name=ManiphesTask&amp;type=class&amp;jump=1</vt:lpwstr>
      </vt:variant>
      <vt:variant>
        <vt:lpwstr/>
      </vt:variant>
      <vt:variant>
        <vt:i4>393235</vt:i4>
      </vt:variant>
      <vt:variant>
        <vt:i4>564</vt:i4>
      </vt:variant>
      <vt:variant>
        <vt:i4>0</vt:i4>
      </vt:variant>
      <vt:variant>
        <vt:i4>5</vt:i4>
      </vt:variant>
      <vt:variant>
        <vt:lpwstr>https://secure.phabricator.com/diviner/find/?name=PhabricatorEdgeEditor&amp;type=class&amp;jump=1</vt:lpwstr>
      </vt:variant>
      <vt:variant>
        <vt:lpwstr/>
      </vt:variant>
      <vt:variant>
        <vt:i4>393235</vt:i4>
      </vt:variant>
      <vt:variant>
        <vt:i4>561</vt:i4>
      </vt:variant>
      <vt:variant>
        <vt:i4>0</vt:i4>
      </vt:variant>
      <vt:variant>
        <vt:i4>5</vt:i4>
      </vt:variant>
      <vt:variant>
        <vt:lpwstr>https://secure.phabricator.com/diviner/find/?name=PhabricatorEdgeEditor&amp;type=class&amp;jump=1</vt:lpwstr>
      </vt:variant>
      <vt:variant>
        <vt:lpwstr/>
      </vt:variant>
      <vt:variant>
        <vt:i4>4325457</vt:i4>
      </vt:variant>
      <vt:variant>
        <vt:i4>558</vt:i4>
      </vt:variant>
      <vt:variant>
        <vt:i4>0</vt:i4>
      </vt:variant>
      <vt:variant>
        <vt:i4>5</vt:i4>
      </vt:variant>
      <vt:variant>
        <vt:lpwstr>https://secure.phabricator.com/diviner/find/?book=libphutil&amp;name=PhutilEmailAddress&amp;type=class&amp;jump=1</vt:lpwstr>
      </vt:variant>
      <vt:variant>
        <vt:lpwstr/>
      </vt:variant>
      <vt:variant>
        <vt:i4>7798899</vt:i4>
      </vt:variant>
      <vt:variant>
        <vt:i4>555</vt:i4>
      </vt:variant>
      <vt:variant>
        <vt:i4>0</vt:i4>
      </vt:variant>
      <vt:variant>
        <vt:i4>5</vt:i4>
      </vt:variant>
      <vt:variant>
        <vt:lpwstr>https://secure.phabricator.com/diviner/find/?name=PhabricatorRepositoryCommit&amp;type=class&amp;jump=1</vt:lpwstr>
      </vt:variant>
      <vt:variant>
        <vt:lpwstr/>
      </vt:variant>
      <vt:variant>
        <vt:i4>1048581</vt:i4>
      </vt:variant>
      <vt:variant>
        <vt:i4>552</vt:i4>
      </vt:variant>
      <vt:variant>
        <vt:i4>0</vt:i4>
      </vt:variant>
      <vt:variant>
        <vt:i4>5</vt:i4>
      </vt:variant>
      <vt:variant>
        <vt:lpwstr>https://secure.phabricator.com/diviner/find/?name=PhabricatorRepository&amp;type=class&amp;jump=1</vt:lpwstr>
      </vt:variant>
      <vt:variant>
        <vt:lpwstr/>
      </vt:variant>
      <vt:variant>
        <vt:i4>7798899</vt:i4>
      </vt:variant>
      <vt:variant>
        <vt:i4>549</vt:i4>
      </vt:variant>
      <vt:variant>
        <vt:i4>0</vt:i4>
      </vt:variant>
      <vt:variant>
        <vt:i4>5</vt:i4>
      </vt:variant>
      <vt:variant>
        <vt:lpwstr>https://secure.phabricator.com/diviner/find/?name=PhabricatorRepositoryCommit&amp;type=class&amp;jump=1</vt:lpwstr>
      </vt:variant>
      <vt:variant>
        <vt:lpwstr/>
      </vt:variant>
      <vt:variant>
        <vt:i4>5373965</vt:i4>
      </vt:variant>
      <vt:variant>
        <vt:i4>546</vt:i4>
      </vt:variant>
      <vt:variant>
        <vt:i4>0</vt:i4>
      </vt:variant>
      <vt:variant>
        <vt:i4>5</vt:i4>
      </vt:variant>
      <vt:variant>
        <vt:lpwstr>https://secure.phabricator.com/diviner/find/?name=DifferentialRevision&amp;type=class&amp;jump=1</vt:lpwstr>
      </vt:variant>
      <vt:variant>
        <vt:lpwstr/>
      </vt:variant>
      <vt:variant>
        <vt:i4>5373965</vt:i4>
      </vt:variant>
      <vt:variant>
        <vt:i4>543</vt:i4>
      </vt:variant>
      <vt:variant>
        <vt:i4>0</vt:i4>
      </vt:variant>
      <vt:variant>
        <vt:i4>5</vt:i4>
      </vt:variant>
      <vt:variant>
        <vt:lpwstr>https://secure.phabricator.com/diviner/find/?name=DifferentialRevision&amp;type=class&amp;jump=1</vt:lpwstr>
      </vt:variant>
      <vt:variant>
        <vt:lpwstr/>
      </vt:variant>
      <vt:variant>
        <vt:i4>3801200</vt:i4>
      </vt:variant>
      <vt:variant>
        <vt:i4>540</vt:i4>
      </vt:variant>
      <vt:variant>
        <vt:i4>0</vt:i4>
      </vt:variant>
      <vt:variant>
        <vt:i4>5</vt:i4>
      </vt:variant>
      <vt:variant>
        <vt:lpwstr>https://secure.phabricator.com/diviner/find/?name=PhabricatorMetaMTAMail&amp;type=class&amp;jump=1</vt:lpwstr>
      </vt:variant>
      <vt:variant>
        <vt:lpwstr/>
      </vt:variant>
      <vt:variant>
        <vt:i4>2621549</vt:i4>
      </vt:variant>
      <vt:variant>
        <vt:i4>537</vt:i4>
      </vt:variant>
      <vt:variant>
        <vt:i4>0</vt:i4>
      </vt:variant>
      <vt:variant>
        <vt:i4>5</vt:i4>
      </vt:variant>
      <vt:variant>
        <vt:lpwstr>https://secure.phabricator.com/diviner/find/?name=PhabricatorMetaMTAReceivedMail&amp;type=class&amp;jump=1</vt:lpwstr>
      </vt:variant>
      <vt:variant>
        <vt:lpwstr/>
      </vt:variant>
      <vt:variant>
        <vt:i4>6160390</vt:i4>
      </vt:variant>
      <vt:variant>
        <vt:i4>534</vt:i4>
      </vt:variant>
      <vt:variant>
        <vt:i4>0</vt:i4>
      </vt:variant>
      <vt:variant>
        <vt:i4>5</vt:i4>
      </vt:variant>
      <vt:variant>
        <vt:lpwstr>https://secure.phabricator.com/diviner/find/?name=ManiphestTransaction&amp;type=class&amp;jump=1</vt:lpwstr>
      </vt:variant>
      <vt:variant>
        <vt:lpwstr/>
      </vt:variant>
      <vt:variant>
        <vt:i4>1966110</vt:i4>
      </vt:variant>
      <vt:variant>
        <vt:i4>531</vt:i4>
      </vt:variant>
      <vt:variant>
        <vt:i4>0</vt:i4>
      </vt:variant>
      <vt:variant>
        <vt:i4>5</vt:i4>
      </vt:variant>
      <vt:variant>
        <vt:lpwstr>https://secure.phabricator.com/diviner/find/?name=ManiphestTask&amp;type=class&amp;jump=1</vt:lpwstr>
      </vt:variant>
      <vt:variant>
        <vt:lpwstr/>
      </vt:variant>
      <vt:variant>
        <vt:i4>2621549</vt:i4>
      </vt:variant>
      <vt:variant>
        <vt:i4>528</vt:i4>
      </vt:variant>
      <vt:variant>
        <vt:i4>0</vt:i4>
      </vt:variant>
      <vt:variant>
        <vt:i4>5</vt:i4>
      </vt:variant>
      <vt:variant>
        <vt:lpwstr>https://secure.phabricator.com/diviner/find/?name=PhabricatorMetaMTAReceivedMail&amp;type=class&amp;jump=1</vt:lpwstr>
      </vt:variant>
      <vt:variant>
        <vt:lpwstr/>
      </vt:variant>
      <vt:variant>
        <vt:i4>6160390</vt:i4>
      </vt:variant>
      <vt:variant>
        <vt:i4>525</vt:i4>
      </vt:variant>
      <vt:variant>
        <vt:i4>0</vt:i4>
      </vt:variant>
      <vt:variant>
        <vt:i4>5</vt:i4>
      </vt:variant>
      <vt:variant>
        <vt:lpwstr>https://secure.phabricator.com/diviner/find/?name=ManiphestTransaction&amp;type=class&amp;jump=1</vt:lpwstr>
      </vt:variant>
      <vt:variant>
        <vt:lpwstr/>
      </vt:variant>
      <vt:variant>
        <vt:i4>1966110</vt:i4>
      </vt:variant>
      <vt:variant>
        <vt:i4>522</vt:i4>
      </vt:variant>
      <vt:variant>
        <vt:i4>0</vt:i4>
      </vt:variant>
      <vt:variant>
        <vt:i4>5</vt:i4>
      </vt:variant>
      <vt:variant>
        <vt:lpwstr>https://secure.phabricator.com/diviner/find/?name=ManiphestTask&amp;type=class&amp;jump=1</vt:lpwstr>
      </vt:variant>
      <vt:variant>
        <vt:lpwstr/>
      </vt:variant>
      <vt:variant>
        <vt:i4>3211379</vt:i4>
      </vt:variant>
      <vt:variant>
        <vt:i4>519</vt:i4>
      </vt:variant>
      <vt:variant>
        <vt:i4>0</vt:i4>
      </vt:variant>
      <vt:variant>
        <vt:i4>5</vt:i4>
      </vt:variant>
      <vt:variant>
        <vt:lpwstr>https://secure.phabricator.com/diviner/find/?name=AphrontRequest&amp;type=class&amp;jump=1</vt:lpwstr>
      </vt:variant>
      <vt:variant>
        <vt:lpwstr/>
      </vt:variant>
      <vt:variant>
        <vt:i4>6553661</vt:i4>
      </vt:variant>
      <vt:variant>
        <vt:i4>516</vt:i4>
      </vt:variant>
      <vt:variant>
        <vt:i4>0</vt:i4>
      </vt:variant>
      <vt:variant>
        <vt:i4>5</vt:i4>
      </vt:variant>
      <vt:variant>
        <vt:lpwstr>https://secure.phabricator.com/diviner/find/?book=arcanist&amp;name=ArcanistBaseWorkflow&amp;type=class&amp;jump=1</vt:lpwstr>
      </vt:variant>
      <vt:variant>
        <vt:lpwstr/>
      </vt:variant>
      <vt:variant>
        <vt:i4>2490428</vt:i4>
      </vt:variant>
      <vt:variant>
        <vt:i4>513</vt:i4>
      </vt:variant>
      <vt:variant>
        <vt:i4>0</vt:i4>
      </vt:variant>
      <vt:variant>
        <vt:i4>5</vt:i4>
      </vt:variant>
      <vt:variant>
        <vt:lpwstr>https://secure.phabricator.com/diviner/find/?book=arcanist&amp;name=ArcanistEventType&amp;type=class&amp;jump=1</vt:lpwstr>
      </vt:variant>
      <vt:variant>
        <vt:lpwstr/>
      </vt:variant>
      <vt:variant>
        <vt:i4>4849688</vt:i4>
      </vt:variant>
      <vt:variant>
        <vt:i4>510</vt:i4>
      </vt:variant>
      <vt:variant>
        <vt:i4>0</vt:i4>
      </vt:variant>
      <vt:variant>
        <vt:i4>5</vt:i4>
      </vt:variant>
      <vt:variant>
        <vt:lpwstr>https://secure.phabricator.com/diviner/find/?name=PhabricatorEventType&amp;type=class&amp;jump=1</vt:lpwstr>
      </vt:variant>
      <vt:variant>
        <vt:lpwstr/>
      </vt:variant>
      <vt:variant>
        <vt:i4>7405692</vt:i4>
      </vt:variant>
      <vt:variant>
        <vt:i4>507</vt:i4>
      </vt:variant>
      <vt:variant>
        <vt:i4>0</vt:i4>
      </vt:variant>
      <vt:variant>
        <vt:i4>5</vt:i4>
      </vt:variant>
      <vt:variant>
        <vt:lpwstr>https://secure.phabricator.com/diviner/find/?name=PhabricatorExampleEventListener&amp;type=class&amp;jump=1</vt:lpwstr>
      </vt:variant>
      <vt:variant>
        <vt:lpwstr/>
      </vt:variant>
      <vt:variant>
        <vt:i4>4456501</vt:i4>
      </vt:variant>
      <vt:variant>
        <vt:i4>504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8323125</vt:i4>
      </vt:variant>
      <vt:variant>
        <vt:i4>501</vt:i4>
      </vt:variant>
      <vt:variant>
        <vt:i4>0</vt:i4>
      </vt:variant>
      <vt:variant>
        <vt:i4>5</vt:i4>
      </vt:variant>
      <vt:variant>
        <vt:lpwstr>https://secure.phabricator.com/diviner/find/?book=libphutil&amp;name=PhutilEventListener&amp;type=class&amp;jump=1</vt:lpwstr>
      </vt:variant>
      <vt:variant>
        <vt:lpwstr/>
      </vt:variant>
      <vt:variant>
        <vt:i4>5242996</vt:i4>
      </vt:variant>
      <vt:variant>
        <vt:i4>498</vt:i4>
      </vt:variant>
      <vt:variant>
        <vt:i4>0</vt:i4>
      </vt:variant>
      <vt:variant>
        <vt:i4>5</vt:i4>
      </vt:variant>
      <vt:variant>
        <vt:lpwstr>https://secure.phabricator.com/diviner/find/?name=Using_DarkConsole&amp;type=article&amp;jump=1</vt:lpwstr>
      </vt:variant>
      <vt:variant>
        <vt:lpwstr/>
      </vt:variant>
      <vt:variant>
        <vt:i4>4456501</vt:i4>
      </vt:variant>
      <vt:variant>
        <vt:i4>495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8323125</vt:i4>
      </vt:variant>
      <vt:variant>
        <vt:i4>492</vt:i4>
      </vt:variant>
      <vt:variant>
        <vt:i4>0</vt:i4>
      </vt:variant>
      <vt:variant>
        <vt:i4>5</vt:i4>
      </vt:variant>
      <vt:variant>
        <vt:lpwstr>https://secure.phabricator.com/diviner/find/?book=libphutil&amp;name=PhutilEventListener&amp;type=class&amp;jump=1</vt:lpwstr>
      </vt:variant>
      <vt:variant>
        <vt:lpwstr/>
      </vt:variant>
      <vt:variant>
        <vt:i4>5505039</vt:i4>
      </vt:variant>
      <vt:variant>
        <vt:i4>489</vt:i4>
      </vt:variant>
      <vt:variant>
        <vt:i4>0</vt:i4>
      </vt:variant>
      <vt:variant>
        <vt:i4>5</vt:i4>
      </vt:variant>
      <vt:variant>
        <vt:lpwstr>http://ctags.sourceforge.net/</vt:lpwstr>
      </vt:variant>
      <vt:variant>
        <vt:lpwstr/>
      </vt:variant>
      <vt:variant>
        <vt:i4>5177443</vt:i4>
      </vt:variant>
      <vt:variant>
        <vt:i4>486</vt:i4>
      </vt:variant>
      <vt:variant>
        <vt:i4>0</vt:i4>
      </vt:variant>
      <vt:variant>
        <vt:i4>5</vt:i4>
      </vt:variant>
      <vt:variant>
        <vt:lpwstr>https://secure.phabricator.com/diviner/find/?name=Managing_Daemons_with_phd&amp;type=article&amp;jump=1</vt:lpwstr>
      </vt:variant>
      <vt:variant>
        <vt:lpwstr/>
      </vt:variant>
      <vt:variant>
        <vt:i4>4980840</vt:i4>
      </vt:variant>
      <vt:variant>
        <vt:i4>483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4980840</vt:i4>
      </vt:variant>
      <vt:variant>
        <vt:i4>480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5177443</vt:i4>
      </vt:variant>
      <vt:variant>
        <vt:i4>477</vt:i4>
      </vt:variant>
      <vt:variant>
        <vt:i4>0</vt:i4>
      </vt:variant>
      <vt:variant>
        <vt:i4>5</vt:i4>
      </vt:variant>
      <vt:variant>
        <vt:lpwstr>https://secure.phabricator.com/diviner/find/?name=Managing_Daemons_with_phd&amp;type=article&amp;jump=1</vt:lpwstr>
      </vt:variant>
      <vt:variant>
        <vt:lpwstr/>
      </vt:variant>
      <vt:variant>
        <vt:i4>1835082</vt:i4>
      </vt:variant>
      <vt:variant>
        <vt:i4>474</vt:i4>
      </vt:variant>
      <vt:variant>
        <vt:i4>0</vt:i4>
      </vt:variant>
      <vt:variant>
        <vt:i4>5</vt:i4>
      </vt:variant>
      <vt:variant>
        <vt:lpwstr>https://secure.phabricator.com/diviner/find/?name=Diffusion_User_Guide%3A_Symbol_Indexes&amp;type=article&amp;jump=1</vt:lpwstr>
      </vt:variant>
      <vt:variant>
        <vt:lpwstr/>
      </vt:variant>
      <vt:variant>
        <vt:i4>5177443</vt:i4>
      </vt:variant>
      <vt:variant>
        <vt:i4>471</vt:i4>
      </vt:variant>
      <vt:variant>
        <vt:i4>0</vt:i4>
      </vt:variant>
      <vt:variant>
        <vt:i4>5</vt:i4>
      </vt:variant>
      <vt:variant>
        <vt:lpwstr>https://secure.phabricator.com/diviner/find/?name=Managing_Daemons_with_phd&amp;type=article&amp;jump=1</vt:lpwstr>
      </vt:variant>
      <vt:variant>
        <vt:lpwstr/>
      </vt:variant>
      <vt:variant>
        <vt:i4>5177443</vt:i4>
      </vt:variant>
      <vt:variant>
        <vt:i4>468</vt:i4>
      </vt:variant>
      <vt:variant>
        <vt:i4>0</vt:i4>
      </vt:variant>
      <vt:variant>
        <vt:i4>5</vt:i4>
      </vt:variant>
      <vt:variant>
        <vt:lpwstr>https://secure.phabricator.com/diviner/find/?name=Managing_Daemons_with_phd&amp;type=article&amp;jump=1</vt:lpwstr>
      </vt:variant>
      <vt:variant>
        <vt:lpwstr/>
      </vt:variant>
      <vt:variant>
        <vt:i4>6160498</vt:i4>
      </vt:variant>
      <vt:variant>
        <vt:i4>465</vt:i4>
      </vt:variant>
      <vt:variant>
        <vt:i4>0</vt:i4>
      </vt:variant>
      <vt:variant>
        <vt:i4>5</vt:i4>
      </vt:variant>
      <vt:variant>
        <vt:lpwstr>https://secure.phabricator.com/diviner/find/?name=Configuring_Accounts_and_Registration&amp;type=article&amp;jump=1</vt:lpwstr>
      </vt:variant>
      <vt:variant>
        <vt:lpwstr/>
      </vt:variant>
      <vt:variant>
        <vt:i4>1835037</vt:i4>
      </vt:variant>
      <vt:variant>
        <vt:i4>462</vt:i4>
      </vt:variant>
      <vt:variant>
        <vt:i4>0</vt:i4>
      </vt:variant>
      <vt:variant>
        <vt:i4>5</vt:i4>
      </vt:variant>
      <vt:variant>
        <vt:lpwstr>https://secure.phabricator.com/rP28146171ce1278f2375e3646a1e1ea3fd56fc5a3</vt:lpwstr>
      </vt:variant>
      <vt:variant>
        <vt:lpwstr/>
      </vt:variant>
      <vt:variant>
        <vt:i4>7667827</vt:i4>
      </vt:variant>
      <vt:variant>
        <vt:i4>459</vt:i4>
      </vt:variant>
      <vt:variant>
        <vt:i4>0</vt:i4>
      </vt:variant>
      <vt:variant>
        <vt:i4>5</vt:i4>
      </vt:variant>
      <vt:variant>
        <vt:lpwstr>https://secure.phabricator.com/D3324?vs=6468&amp;id=6513</vt:lpwstr>
      </vt:variant>
      <vt:variant>
        <vt:lpwstr>toc</vt:lpwstr>
      </vt:variant>
      <vt:variant>
        <vt:i4>4980840</vt:i4>
      </vt:variant>
      <vt:variant>
        <vt:i4>456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5636189</vt:i4>
      </vt:variant>
      <vt:variant>
        <vt:i4>453</vt:i4>
      </vt:variant>
      <vt:variant>
        <vt:i4>0</vt:i4>
      </vt:variant>
      <vt:variant>
        <vt:i4>5</vt:i4>
      </vt:variant>
      <vt:variant>
        <vt:lpwstr>https://secure.phabricator.com/diviner/find/?name=Herald_User_Guide&amp;type=article&amp;jump=1</vt:lpwstr>
      </vt:variant>
      <vt:variant>
        <vt:lpwstr/>
      </vt:variant>
      <vt:variant>
        <vt:i4>4063267</vt:i4>
      </vt:variant>
      <vt:variant>
        <vt:i4>450</vt:i4>
      </vt:variant>
      <vt:variant>
        <vt:i4>0</vt:i4>
      </vt:variant>
      <vt:variant>
        <vt:i4>5</vt:i4>
      </vt:variant>
      <vt:variant>
        <vt:lpwstr>https://secure.phabricator.com/diviner/find/?name=Differential_User_Guide%3A_Test_Plans&amp;type=article&amp;jump=1</vt:lpwstr>
      </vt:variant>
      <vt:variant>
        <vt:lpwstr/>
      </vt:variant>
      <vt:variant>
        <vt:i4>4587540</vt:i4>
      </vt:variant>
      <vt:variant>
        <vt:i4>447</vt:i4>
      </vt:variant>
      <vt:variant>
        <vt:i4>0</vt:i4>
      </vt:variant>
      <vt:variant>
        <vt:i4>5</vt:i4>
      </vt:variant>
      <vt:variant>
        <vt:lpwstr>https://secure.phabricator.com/diviner/find/?name=Differential_User_Guide%3A_Large_Changes&amp;type=article&amp;jump=1</vt:lpwstr>
      </vt:variant>
      <vt:variant>
        <vt:lpwstr/>
      </vt:variant>
      <vt:variant>
        <vt:i4>3932239</vt:i4>
      </vt:variant>
      <vt:variant>
        <vt:i4>444</vt:i4>
      </vt:variant>
      <vt:variant>
        <vt:i4>0</vt:i4>
      </vt:variant>
      <vt:variant>
        <vt:i4>5</vt:i4>
      </vt:variant>
      <vt:variant>
        <vt:lpwstr>https://secure.phabricator.com/diviner/find/?name=Differential_User_Guide%3A_FAQ&amp;type=article&amp;jump=1</vt:lpwstr>
      </vt:variant>
      <vt:variant>
        <vt:lpwstr/>
      </vt:variant>
      <vt:variant>
        <vt:i4>3670068</vt:i4>
      </vt:variant>
      <vt:variant>
        <vt:i4>441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2162690</vt:i4>
      </vt:variant>
      <vt:variant>
        <vt:i4>438</vt:i4>
      </vt:variant>
      <vt:variant>
        <vt:i4>0</vt:i4>
      </vt:variant>
      <vt:variant>
        <vt:i4>5</vt:i4>
      </vt:variant>
      <vt:variant>
        <vt:lpwstr>https://secure.phabricator.com/diviner/find/?name=Configuration_Guide&amp;type=article&amp;jump=1</vt:lpwstr>
      </vt:variant>
      <vt:variant>
        <vt:lpwstr/>
      </vt:variant>
      <vt:variant>
        <vt:i4>4980840</vt:i4>
      </vt:variant>
      <vt:variant>
        <vt:i4>435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5636189</vt:i4>
      </vt:variant>
      <vt:variant>
        <vt:i4>432</vt:i4>
      </vt:variant>
      <vt:variant>
        <vt:i4>0</vt:i4>
      </vt:variant>
      <vt:variant>
        <vt:i4>5</vt:i4>
      </vt:variant>
      <vt:variant>
        <vt:lpwstr>https://secure.phabricator.com/diviner/find/?name=Herald_User_Guide&amp;type=article&amp;jump=1</vt:lpwstr>
      </vt:variant>
      <vt:variant>
        <vt:lpwstr/>
      </vt:variant>
      <vt:variant>
        <vt:i4>4980840</vt:i4>
      </vt:variant>
      <vt:variant>
        <vt:i4>429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2097208</vt:i4>
      </vt:variant>
      <vt:variant>
        <vt:i4>426</vt:i4>
      </vt:variant>
      <vt:variant>
        <vt:i4>0</vt:i4>
      </vt:variant>
      <vt:variant>
        <vt:i4>5</vt:i4>
      </vt:variant>
      <vt:variant>
        <vt:lpwstr>https://secure.phabricator.com/diviner/find/?name=User_Guide%3A_Review_vs_Audit&amp;type=article&amp;jump=1</vt:lpwstr>
      </vt:variant>
      <vt:variant>
        <vt:lpwstr/>
      </vt:variant>
      <vt:variant>
        <vt:i4>3670068</vt:i4>
      </vt:variant>
      <vt:variant>
        <vt:i4>423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327771</vt:i4>
      </vt:variant>
      <vt:variant>
        <vt:i4>420</vt:i4>
      </vt:variant>
      <vt:variant>
        <vt:i4>0</vt:i4>
      </vt:variant>
      <vt:variant>
        <vt:i4>5</vt:i4>
      </vt:variant>
      <vt:variant>
        <vt:lpwstr>http://windows.php.net/download/</vt:lpwstr>
      </vt:variant>
      <vt:variant>
        <vt:lpwstr/>
      </vt:variant>
      <vt:variant>
        <vt:i4>4718681</vt:i4>
      </vt:variant>
      <vt:variant>
        <vt:i4>417</vt:i4>
      </vt:variant>
      <vt:variant>
        <vt:i4>0</vt:i4>
      </vt:variant>
      <vt:variant>
        <vt:i4>5</vt:i4>
      </vt:variant>
      <vt:variant>
        <vt:lpwstr>https://github.com/github/gitpad</vt:lpwstr>
      </vt:variant>
      <vt:variant>
        <vt:lpwstr/>
      </vt:variant>
      <vt:variant>
        <vt:i4>1703945</vt:i4>
      </vt:variant>
      <vt:variant>
        <vt:i4>414</vt:i4>
      </vt:variant>
      <vt:variant>
        <vt:i4>0</vt:i4>
      </vt:variant>
      <vt:variant>
        <vt:i4>5</vt:i4>
      </vt:variant>
      <vt:variant>
        <vt:lpwstr>http://notepad-plus-plus.org/</vt:lpwstr>
      </vt:variant>
      <vt:variant>
        <vt:lpwstr/>
      </vt:variant>
      <vt:variant>
        <vt:i4>3670068</vt:i4>
      </vt:variant>
      <vt:variant>
        <vt:i4>411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3670068</vt:i4>
      </vt:variant>
      <vt:variant>
        <vt:i4>408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3670068</vt:i4>
      </vt:variant>
      <vt:variant>
        <vt:i4>405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196635</vt:i4>
      </vt:variant>
      <vt:variant>
        <vt:i4>402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4325486</vt:i4>
      </vt:variant>
      <vt:variant>
        <vt:i4>399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https://secure.phabricator.com/diviner/find/?name=Arcanist_User_Guide%3A_Customizing_Existing_Linters&amp;type=article&amp;jump=1</vt:lpwstr>
      </vt:variant>
      <vt:variant>
        <vt:lpwstr/>
      </vt:variant>
      <vt:variant>
        <vt:i4>2293797</vt:i4>
      </vt:variant>
      <vt:variant>
        <vt:i4>396</vt:i4>
      </vt:variant>
      <vt:variant>
        <vt:i4>0</vt:i4>
      </vt:variant>
      <vt:variant>
        <vt:i4>5</vt:i4>
      </vt:variant>
      <vt:variant>
        <vt:lpwstr>https://secure.phabricator.com/diviner/find/?book=arcanist&amp;name=ExampleLintEngine&amp;type=class&amp;jump=1</vt:lpwstr>
      </vt:variant>
      <vt:variant>
        <vt:lpwstr/>
      </vt:variant>
      <vt:variant>
        <vt:i4>196635</vt:i4>
      </vt:variant>
      <vt:variant>
        <vt:i4>393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7143475</vt:i4>
      </vt:variant>
      <vt:variant>
        <vt:i4>390</vt:i4>
      </vt:variant>
      <vt:variant>
        <vt:i4>0</vt:i4>
      </vt:variant>
      <vt:variant>
        <vt:i4>5</vt:i4>
      </vt:variant>
      <vt:variant>
        <vt:lpwstr>https://secure.phabricator.com/diviner/find/?book=arcanist&amp;name=ArcanistScriptAndRegexLinter&amp;type=class&amp;jump=1</vt:lpwstr>
      </vt:variant>
      <vt:variant>
        <vt:lpwstr/>
      </vt:variant>
      <vt:variant>
        <vt:i4>7012415</vt:i4>
      </vt:variant>
      <vt:variant>
        <vt:i4>387</vt:i4>
      </vt:variant>
      <vt:variant>
        <vt:i4>0</vt:i4>
      </vt:variant>
      <vt:variant>
        <vt:i4>5</vt:i4>
      </vt:variant>
      <vt:variant>
        <vt:lpwstr>https://secure.phabricator.com/diviner/find/?book=arcanist&amp;name=ArcanistSingleLintEngine&amp;type=class&amp;jump=1</vt:lpwstr>
      </vt:variant>
      <vt:variant>
        <vt:lpwstr/>
      </vt:variant>
      <vt:variant>
        <vt:i4>4194370</vt:i4>
      </vt:variant>
      <vt:variant>
        <vt:i4>384</vt:i4>
      </vt:variant>
      <vt:variant>
        <vt:i4>0</vt:i4>
      </vt:variant>
      <vt:variant>
        <vt:i4>5</vt:i4>
      </vt:variant>
      <vt:variant>
        <vt:lpwstr>https://secure.phabricator.com/diviner/find/?book=arcanist&amp;name=ComprehensiveLintEngine&amp;type=class&amp;jump=1</vt:lpwstr>
      </vt:variant>
      <vt:variant>
        <vt:lpwstr/>
      </vt:variant>
      <vt:variant>
        <vt:i4>5898261</vt:i4>
      </vt:variant>
      <vt:variant>
        <vt:i4>381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78</vt:i4>
      </vt:variant>
      <vt:variant>
        <vt:i4>378</vt:i4>
      </vt:variant>
      <vt:variant>
        <vt:i4>0</vt:i4>
      </vt:variant>
      <vt:variant>
        <vt:i4>5</vt:i4>
      </vt:variant>
      <vt:variant>
        <vt:lpwstr>https://secure.phabricator.com/diviner/find/?book=arcanist&amp;name=ArcanistLintEngine&amp;type=class&amp;jump=1</vt:lpwstr>
      </vt:variant>
      <vt:variant>
        <vt:lpwstr/>
      </vt:variant>
      <vt:variant>
        <vt:i4>5046343</vt:i4>
      </vt:variant>
      <vt:variant>
        <vt:i4>375</vt:i4>
      </vt:variant>
      <vt:variant>
        <vt:i4>0</vt:i4>
      </vt:variant>
      <vt:variant>
        <vt:i4>5</vt:i4>
      </vt:variant>
      <vt:variant>
        <vt:lpwstr>https://secure.phabricator.com/diviner/find/?book=arcanist&amp;name=ArcanistPEP8Linter&amp;type=class&amp;jump=1</vt:lpwstr>
      </vt:variant>
      <vt:variant>
        <vt:lpwstr/>
      </vt:variant>
      <vt:variant>
        <vt:i4>8257579</vt:i4>
      </vt:variant>
      <vt:variant>
        <vt:i4>372</vt:i4>
      </vt:variant>
      <vt:variant>
        <vt:i4>0</vt:i4>
      </vt:variant>
      <vt:variant>
        <vt:i4>5</vt:i4>
      </vt:variant>
      <vt:variant>
        <vt:lpwstr>https://secure.phabricator.com/diviner/find/?book=arcanist&amp;name=ArcanistJSHintLinter&amp;type=class&amp;jump=1</vt:lpwstr>
      </vt:variant>
      <vt:variant>
        <vt:lpwstr/>
      </vt:variant>
      <vt:variant>
        <vt:i4>7143475</vt:i4>
      </vt:variant>
      <vt:variant>
        <vt:i4>369</vt:i4>
      </vt:variant>
      <vt:variant>
        <vt:i4>0</vt:i4>
      </vt:variant>
      <vt:variant>
        <vt:i4>5</vt:i4>
      </vt:variant>
      <vt:variant>
        <vt:lpwstr>https://secure.phabricator.com/diviner/find/?book=arcanist&amp;name=ArcanistScriptAndRegexLinter&amp;type=class&amp;jump=1</vt:lpwstr>
      </vt:variant>
      <vt:variant>
        <vt:lpwstr/>
      </vt:variant>
      <vt:variant>
        <vt:i4>4456513</vt:i4>
      </vt:variant>
      <vt:variant>
        <vt:i4>366</vt:i4>
      </vt:variant>
      <vt:variant>
        <vt:i4>0</vt:i4>
      </vt:variant>
      <vt:variant>
        <vt:i4>5</vt:i4>
      </vt:variant>
      <vt:variant>
        <vt:lpwstr>https://secure.phabricator.com/diviner/find/?book=arcanist&amp;name=ArcanistPhutilLibraryLinter&amp;type=class&amp;jump=1</vt:lpwstr>
      </vt:variant>
      <vt:variant>
        <vt:lpwstr/>
      </vt:variant>
      <vt:variant>
        <vt:i4>7143484</vt:i4>
      </vt:variant>
      <vt:variant>
        <vt:i4>363</vt:i4>
      </vt:variant>
      <vt:variant>
        <vt:i4>0</vt:i4>
      </vt:variant>
      <vt:variant>
        <vt:i4>5</vt:i4>
      </vt:variant>
      <vt:variant>
        <vt:lpwstr>https://secure.phabricator.com/diviner/find/?book=arcanist&amp;name=ArcanistXHPASTLinter&amp;type=class&amp;jump=1</vt:lpwstr>
      </vt:variant>
      <vt:variant>
        <vt:lpwstr/>
      </vt:variant>
      <vt:variant>
        <vt:i4>5832784</vt:i4>
      </vt:variant>
      <vt:variant>
        <vt:i4>360</vt:i4>
      </vt:variant>
      <vt:variant>
        <vt:i4>0</vt:i4>
      </vt:variant>
      <vt:variant>
        <vt:i4>5</vt:i4>
      </vt:variant>
      <vt:variant>
        <vt:lpwstr>https://secure.phabricator.com/diviner/find/?book=arcanist&amp;name=ArcanistGeneratedLinter&amp;type=class&amp;jump=1</vt:lpwstr>
      </vt:variant>
      <vt:variant>
        <vt:lpwstr/>
      </vt:variant>
      <vt:variant>
        <vt:i4>6422571</vt:i4>
      </vt:variant>
      <vt:variant>
        <vt:i4>357</vt:i4>
      </vt:variant>
      <vt:variant>
        <vt:i4>0</vt:i4>
      </vt:variant>
      <vt:variant>
        <vt:i4>5</vt:i4>
      </vt:variant>
      <vt:variant>
        <vt:lpwstr>https://secure.phabricator.com/diviner/find/?book=arcanist&amp;name=ArcanistNoLintLinter&amp;type=class&amp;jump=1</vt:lpwstr>
      </vt:variant>
      <vt:variant>
        <vt:lpwstr/>
      </vt:variant>
      <vt:variant>
        <vt:i4>2228287</vt:i4>
      </vt:variant>
      <vt:variant>
        <vt:i4>354</vt:i4>
      </vt:variant>
      <vt:variant>
        <vt:i4>0</vt:i4>
      </vt:variant>
      <vt:variant>
        <vt:i4>5</vt:i4>
      </vt:variant>
      <vt:variant>
        <vt:lpwstr>https://secure.phabricator.com/diviner/find/?book=arcanist&amp;name=ArcanistLicenseLinter&amp;type=class&amp;jump=1</vt:lpwstr>
      </vt:variant>
      <vt:variant>
        <vt:lpwstr/>
      </vt:variant>
      <vt:variant>
        <vt:i4>1572942</vt:i4>
      </vt:variant>
      <vt:variant>
        <vt:i4>351</vt:i4>
      </vt:variant>
      <vt:variant>
        <vt:i4>0</vt:i4>
      </vt:variant>
      <vt:variant>
        <vt:i4>5</vt:i4>
      </vt:variant>
      <vt:variant>
        <vt:lpwstr>https://secure.phabricator.com/diviner/find/?book=arcanist&amp;name=ArcanistFilenameLinter&amp;type=class&amp;jump=1</vt:lpwstr>
      </vt:variant>
      <vt:variant>
        <vt:lpwstr/>
      </vt:variant>
      <vt:variant>
        <vt:i4>131155</vt:i4>
      </vt:variant>
      <vt:variant>
        <vt:i4>348</vt:i4>
      </vt:variant>
      <vt:variant>
        <vt:i4>0</vt:i4>
      </vt:variant>
      <vt:variant>
        <vt:i4>5</vt:i4>
      </vt:variant>
      <vt:variant>
        <vt:lpwstr>https://secure.phabricator.com/diviner/find/?book=arcanist&amp;name=ArcanistSpellingLinter&amp;type=class&amp;jump=1</vt:lpwstr>
      </vt:variant>
      <vt:variant>
        <vt:lpwstr/>
      </vt:variant>
      <vt:variant>
        <vt:i4>65611</vt:i4>
      </vt:variant>
      <vt:variant>
        <vt:i4>345</vt:i4>
      </vt:variant>
      <vt:variant>
        <vt:i4>0</vt:i4>
      </vt:variant>
      <vt:variant>
        <vt:i4>5</vt:i4>
      </vt:variant>
      <vt:variant>
        <vt:lpwstr>https://secure.phabricator.com/diviner/find/?book=arcanist&amp;name=ArcanistTextLinter&amp;type=class&amp;jump=1</vt:lpwstr>
      </vt:variant>
      <vt:variant>
        <vt:lpwstr/>
      </vt:variant>
      <vt:variant>
        <vt:i4>4128823</vt:i4>
      </vt:variant>
      <vt:variant>
        <vt:i4>342</vt:i4>
      </vt:variant>
      <vt:variant>
        <vt:i4>0</vt:i4>
      </vt:variant>
      <vt:variant>
        <vt:i4>5</vt:i4>
      </vt:variant>
      <vt:variant>
        <vt:lpwstr>https://secure.phabricator.com/diviner/find/?book=arcanist&amp;name=ArcanistConduitLinter&amp;type=class&amp;jump=1</vt:lpwstr>
      </vt:variant>
      <vt:variant>
        <vt:lpwstr/>
      </vt:variant>
      <vt:variant>
        <vt:i4>7143475</vt:i4>
      </vt:variant>
      <vt:variant>
        <vt:i4>339</vt:i4>
      </vt:variant>
      <vt:variant>
        <vt:i4>0</vt:i4>
      </vt:variant>
      <vt:variant>
        <vt:i4>5</vt:i4>
      </vt:variant>
      <vt:variant>
        <vt:lpwstr>https://secure.phabricator.com/diviner/find/?book=arcanist&amp;name=ArcanistScriptAndRegexLinter&amp;type=class&amp;jump=1</vt:lpwstr>
      </vt:variant>
      <vt:variant>
        <vt:lpwstr/>
      </vt:variant>
      <vt:variant>
        <vt:i4>5636168</vt:i4>
      </vt:variant>
      <vt:variant>
        <vt:i4>336</vt:i4>
      </vt:variant>
      <vt:variant>
        <vt:i4>0</vt:i4>
      </vt:variant>
      <vt:variant>
        <vt:i4>5</vt:i4>
      </vt:variant>
      <vt:variant>
        <vt:lpwstr>https://secure.phabricator.com/diviner/find/?book=arcanist&amp;name=ArcanistPhpcsLinter&amp;type=class&amp;jump=1</vt:lpwstr>
      </vt:variant>
      <vt:variant>
        <vt:lpwstr/>
      </vt:variant>
      <vt:variant>
        <vt:i4>655464</vt:i4>
      </vt:variant>
      <vt:variant>
        <vt:i4>333</vt:i4>
      </vt:variant>
      <vt:variant>
        <vt:i4>0</vt:i4>
      </vt:variant>
      <vt:variant>
        <vt:i4>5</vt:i4>
      </vt:variant>
      <vt:variant>
        <vt:lpwstr>http://pear.php.net/package/PHP_CodeSniffer</vt:lpwstr>
      </vt:variant>
      <vt:variant>
        <vt:lpwstr/>
      </vt:variant>
      <vt:variant>
        <vt:i4>7602229</vt:i4>
      </vt:variant>
      <vt:variant>
        <vt:i4>330</vt:i4>
      </vt:variant>
      <vt:variant>
        <vt:i4>0</vt:i4>
      </vt:variant>
      <vt:variant>
        <vt:i4>5</vt:i4>
      </vt:variant>
      <vt:variant>
        <vt:lpwstr>https://secure.phabricator.com/diviner/find/?book=arcanist&amp;name=ArcanistPyLintLinter&amp;type=class&amp;jump=1</vt:lpwstr>
      </vt:variant>
      <vt:variant>
        <vt:lpwstr/>
      </vt:variant>
      <vt:variant>
        <vt:i4>3735651</vt:i4>
      </vt:variant>
      <vt:variant>
        <vt:i4>327</vt:i4>
      </vt:variant>
      <vt:variant>
        <vt:i4>0</vt:i4>
      </vt:variant>
      <vt:variant>
        <vt:i4>5</vt:i4>
      </vt:variant>
      <vt:variant>
        <vt:lpwstr>http://pypi.python.org/pypi/pylint</vt:lpwstr>
      </vt:variant>
      <vt:variant>
        <vt:lpwstr/>
      </vt:variant>
      <vt:variant>
        <vt:i4>1900629</vt:i4>
      </vt:variant>
      <vt:variant>
        <vt:i4>324</vt:i4>
      </vt:variant>
      <vt:variant>
        <vt:i4>0</vt:i4>
      </vt:variant>
      <vt:variant>
        <vt:i4>5</vt:i4>
      </vt:variant>
      <vt:variant>
        <vt:lpwstr>https://secure.phabricator.com/diviner/find/?book=arcanist&amp;name=ArcanistPyFlakesLinter&amp;type=class&amp;jump=1</vt:lpwstr>
      </vt:variant>
      <vt:variant>
        <vt:lpwstr/>
      </vt:variant>
      <vt:variant>
        <vt:i4>5242883</vt:i4>
      </vt:variant>
      <vt:variant>
        <vt:i4>321</vt:i4>
      </vt:variant>
      <vt:variant>
        <vt:i4>0</vt:i4>
      </vt:variant>
      <vt:variant>
        <vt:i4>5</vt:i4>
      </vt:variant>
      <vt:variant>
        <vt:lpwstr>http://pypi.python.org/pypi/pyflakes</vt:lpwstr>
      </vt:variant>
      <vt:variant>
        <vt:lpwstr/>
      </vt:variant>
      <vt:variant>
        <vt:i4>5046343</vt:i4>
      </vt:variant>
      <vt:variant>
        <vt:i4>318</vt:i4>
      </vt:variant>
      <vt:variant>
        <vt:i4>0</vt:i4>
      </vt:variant>
      <vt:variant>
        <vt:i4>5</vt:i4>
      </vt:variant>
      <vt:variant>
        <vt:lpwstr>https://secure.phabricator.com/diviner/find/?book=arcanist&amp;name=ArcanistPEP8Linter&amp;type=class&amp;jump=1</vt:lpwstr>
      </vt:variant>
      <vt:variant>
        <vt:lpwstr/>
      </vt:variant>
      <vt:variant>
        <vt:i4>17</vt:i4>
      </vt:variant>
      <vt:variant>
        <vt:i4>315</vt:i4>
      </vt:variant>
      <vt:variant>
        <vt:i4>0</vt:i4>
      </vt:variant>
      <vt:variant>
        <vt:i4>5</vt:i4>
      </vt:variant>
      <vt:variant>
        <vt:lpwstr>http://pypi.python.org/pypi/pep8</vt:lpwstr>
      </vt:variant>
      <vt:variant>
        <vt:lpwstr/>
      </vt:variant>
      <vt:variant>
        <vt:i4>8257579</vt:i4>
      </vt:variant>
      <vt:variant>
        <vt:i4>312</vt:i4>
      </vt:variant>
      <vt:variant>
        <vt:i4>0</vt:i4>
      </vt:variant>
      <vt:variant>
        <vt:i4>5</vt:i4>
      </vt:variant>
      <vt:variant>
        <vt:lpwstr>https://secure.phabricator.com/diviner/find/?book=arcanist&amp;name=ArcanistJSHintLinter&amp;type=class&amp;jump=1</vt:lpwstr>
      </vt:variant>
      <vt:variant>
        <vt:lpwstr/>
      </vt:variant>
      <vt:variant>
        <vt:i4>2687024</vt:i4>
      </vt:variant>
      <vt:variant>
        <vt:i4>309</vt:i4>
      </vt:variant>
      <vt:variant>
        <vt:i4>0</vt:i4>
      </vt:variant>
      <vt:variant>
        <vt:i4>5</vt:i4>
      </vt:variant>
      <vt:variant>
        <vt:lpwstr>http://www.jshint.com/</vt:lpwstr>
      </vt:variant>
      <vt:variant>
        <vt:lpwstr/>
      </vt:variant>
      <vt:variant>
        <vt:i4>5898261</vt:i4>
      </vt:variant>
      <vt:variant>
        <vt:i4>306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4325486</vt:i4>
      </vt:variant>
      <vt:variant>
        <vt:i4>303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https://secure.phabricator.com/diviner/find/?name=Arcanist_User_Guide%3A_Customizing_Existing_Linters&amp;type=article&amp;jump=1</vt:lpwstr>
      </vt:variant>
      <vt:variant>
        <vt:lpwstr/>
      </vt:variant>
      <vt:variant>
        <vt:i4>2293797</vt:i4>
      </vt:variant>
      <vt:variant>
        <vt:i4>300</vt:i4>
      </vt:variant>
      <vt:variant>
        <vt:i4>0</vt:i4>
      </vt:variant>
      <vt:variant>
        <vt:i4>5</vt:i4>
      </vt:variant>
      <vt:variant>
        <vt:lpwstr>https://secure.phabricator.com/diviner/find/?book=arcanist&amp;name=ExampleLintEngine&amp;type=class&amp;jump=1</vt:lpwstr>
      </vt:variant>
      <vt:variant>
        <vt:lpwstr/>
      </vt:variant>
      <vt:variant>
        <vt:i4>4456501</vt:i4>
      </vt:variant>
      <vt:variant>
        <vt:i4>297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78</vt:i4>
      </vt:variant>
      <vt:variant>
        <vt:i4>294</vt:i4>
      </vt:variant>
      <vt:variant>
        <vt:i4>0</vt:i4>
      </vt:variant>
      <vt:variant>
        <vt:i4>5</vt:i4>
      </vt:variant>
      <vt:variant>
        <vt:lpwstr>https://secure.phabricator.com/diviner/find/?book=arcanist&amp;name=ArcanistLintEngine&amp;type=class&amp;jump=1</vt:lpwstr>
      </vt:variant>
      <vt:variant>
        <vt:lpwstr/>
      </vt:variant>
      <vt:variant>
        <vt:i4>3997731</vt:i4>
      </vt:variant>
      <vt:variant>
        <vt:i4>291</vt:i4>
      </vt:variant>
      <vt:variant>
        <vt:i4>0</vt:i4>
      </vt:variant>
      <vt:variant>
        <vt:i4>5</vt:i4>
      </vt:variant>
      <vt:variant>
        <vt:lpwstr>https://secure.phabricator.com/diviner/find/?book=arcanist&amp;name=ArcanistConfiguration&amp;type=class&amp;jump=1</vt:lpwstr>
      </vt:variant>
      <vt:variant>
        <vt:lpwstr/>
      </vt:variant>
      <vt:variant>
        <vt:i4>1179718</vt:i4>
      </vt:variant>
      <vt:variant>
        <vt:i4>288</vt:i4>
      </vt:variant>
      <vt:variant>
        <vt:i4>0</vt:i4>
      </vt:variant>
      <vt:variant>
        <vt:i4>5</vt:i4>
      </vt:variant>
      <vt:variant>
        <vt:lpwstr>https://secure.phabricator.com/diviner/find/?book=arcanist&amp;name=ArcanistBaseUnitTestEngine&amp;type=class&amp;jump=1</vt:lpwstr>
      </vt:variant>
      <vt:variant>
        <vt:lpwstr/>
      </vt:variant>
      <vt:variant>
        <vt:i4>78</vt:i4>
      </vt:variant>
      <vt:variant>
        <vt:i4>285</vt:i4>
      </vt:variant>
      <vt:variant>
        <vt:i4>0</vt:i4>
      </vt:variant>
      <vt:variant>
        <vt:i4>5</vt:i4>
      </vt:variant>
      <vt:variant>
        <vt:lpwstr>https://secure.phabricator.com/diviner/find/?book=arcanist&amp;name=ArcanistLintEngine&amp;type=class&amp;jump=1</vt:lpwstr>
      </vt:variant>
      <vt:variant>
        <vt:lpwstr/>
      </vt:variant>
      <vt:variant>
        <vt:i4>5898261</vt:i4>
      </vt:variant>
      <vt:variant>
        <vt:i4>282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7471212</vt:i4>
      </vt:variant>
      <vt:variant>
        <vt:i4>279</vt:i4>
      </vt:variant>
      <vt:variant>
        <vt:i4>0</vt:i4>
      </vt:variant>
      <vt:variant>
        <vt:i4>5</vt:i4>
      </vt:variant>
      <vt:variant>
        <vt:lpwstr>https://secure.phabricator.com/diviner/find/?name=PhabricatorSymbolNameLinter&amp;type=class&amp;jump=1</vt:lpwstr>
      </vt:variant>
      <vt:variant>
        <vt:lpwstr/>
      </vt:variant>
      <vt:variant>
        <vt:i4>7602227</vt:i4>
      </vt:variant>
      <vt:variant>
        <vt:i4>276</vt:i4>
      </vt:variant>
      <vt:variant>
        <vt:i4>0</vt:i4>
      </vt:variant>
      <vt:variant>
        <vt:i4>5</vt:i4>
      </vt:variant>
      <vt:variant>
        <vt:lpwstr>https://secure.phabricator.com/diviner/find/?book=arcanist&amp;name=ArcanistXHPASTLintNamingHook&amp;type=class&amp;jump=1</vt:lpwstr>
      </vt:variant>
      <vt:variant>
        <vt:lpwstr/>
      </vt:variant>
      <vt:variant>
        <vt:i4>7471137</vt:i4>
      </vt:variant>
      <vt:variant>
        <vt:i4>273</vt:i4>
      </vt:variant>
      <vt:variant>
        <vt:i4>0</vt:i4>
      </vt:variant>
      <vt:variant>
        <vt:i4>5</vt:i4>
      </vt:variant>
      <vt:variant>
        <vt:lpwstr>https://secure.phabricator.com/diviner/find/?book=arcanist&amp;name=ArcanistLintSeverity&amp;type=class&amp;jump=1</vt:lpwstr>
      </vt:variant>
      <vt:variant>
        <vt:lpwstr/>
      </vt:variant>
      <vt:variant>
        <vt:i4>196635</vt:i4>
      </vt:variant>
      <vt:variant>
        <vt:i4>270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8257605</vt:i4>
      </vt:variant>
      <vt:variant>
        <vt:i4>267</vt:i4>
      </vt:variant>
      <vt:variant>
        <vt:i4>0</vt:i4>
      </vt:variant>
      <vt:variant>
        <vt:i4>5</vt:i4>
      </vt:variant>
      <vt:variant>
        <vt:lpwstr>https://secure.phabricator.com/diviner/find/?name=Arcanist_User_Guide%3A_Lint&amp;type=article&amp;jump=1</vt:lpwstr>
      </vt:variant>
      <vt:variant>
        <vt:lpwstr/>
      </vt:variant>
      <vt:variant>
        <vt:i4>8257605</vt:i4>
      </vt:variant>
      <vt:variant>
        <vt:i4>264</vt:i4>
      </vt:variant>
      <vt:variant>
        <vt:i4>0</vt:i4>
      </vt:variant>
      <vt:variant>
        <vt:i4>5</vt:i4>
      </vt:variant>
      <vt:variant>
        <vt:lpwstr>https://secure.phabricator.com/diviner/find/?name=Arcanist_User_Guide%3A_Lint&amp;type=article&amp;jump=1</vt:lpwstr>
      </vt:variant>
      <vt:variant>
        <vt:lpwstr/>
      </vt:variant>
      <vt:variant>
        <vt:i4>5898261</vt:i4>
      </vt:variant>
      <vt:variant>
        <vt:i4>261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3670068</vt:i4>
      </vt:variant>
      <vt:variant>
        <vt:i4>258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196635</vt:i4>
      </vt:variant>
      <vt:variant>
        <vt:i4>255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1179718</vt:i4>
      </vt:variant>
      <vt:variant>
        <vt:i4>252</vt:i4>
      </vt:variant>
      <vt:variant>
        <vt:i4>0</vt:i4>
      </vt:variant>
      <vt:variant>
        <vt:i4>5</vt:i4>
      </vt:variant>
      <vt:variant>
        <vt:lpwstr>https://secure.phabricator.com/diviner/find/?book=arcanist&amp;name=ArcanistBaseUnitTestEngine&amp;type=class&amp;jump=1</vt:lpwstr>
      </vt:variant>
      <vt:variant>
        <vt:lpwstr/>
      </vt:variant>
      <vt:variant>
        <vt:i4>8257605</vt:i4>
      </vt:variant>
      <vt:variant>
        <vt:i4>249</vt:i4>
      </vt:variant>
      <vt:variant>
        <vt:i4>0</vt:i4>
      </vt:variant>
      <vt:variant>
        <vt:i4>5</vt:i4>
      </vt:variant>
      <vt:variant>
        <vt:lpwstr>https://secure.phabricator.com/diviner/find/?name=Arcanist_User_Guide%3A_Lint&amp;type=article&amp;jump=1</vt:lpwstr>
      </vt:variant>
      <vt:variant>
        <vt:lpwstr/>
      </vt:variant>
      <vt:variant>
        <vt:i4>78</vt:i4>
      </vt:variant>
      <vt:variant>
        <vt:i4>246</vt:i4>
      </vt:variant>
      <vt:variant>
        <vt:i4>0</vt:i4>
      </vt:variant>
      <vt:variant>
        <vt:i4>5</vt:i4>
      </vt:variant>
      <vt:variant>
        <vt:lpwstr>https://secure.phabricator.com/diviner/find/?book=arcanist&amp;name=ArcanistLintEngine&amp;type=class&amp;jump=1</vt:lpwstr>
      </vt:variant>
      <vt:variant>
        <vt:lpwstr/>
      </vt:variant>
      <vt:variant>
        <vt:i4>4456501</vt:i4>
      </vt:variant>
      <vt:variant>
        <vt:i4>243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8126586</vt:i4>
      </vt:variant>
      <vt:variant>
        <vt:i4>240</vt:i4>
      </vt:variant>
      <vt:variant>
        <vt:i4>0</vt:i4>
      </vt:variant>
      <vt:variant>
        <vt:i4>5</vt:i4>
      </vt:variant>
      <vt:variant>
        <vt:lpwstr>https://secure.phabricator.com/diviner/find/?name=Arcanist_User_Guide%3A_arc_diff&amp;type=article&amp;jump=1</vt:lpwstr>
      </vt:variant>
      <vt:variant>
        <vt:lpwstr/>
      </vt:variant>
      <vt:variant>
        <vt:i4>3670068</vt:i4>
      </vt:variant>
      <vt:variant>
        <vt:i4>237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6815780</vt:i4>
      </vt:variant>
      <vt:variant>
        <vt:i4>234</vt:i4>
      </vt:variant>
      <vt:variant>
        <vt:i4>0</vt:i4>
      </vt:variant>
      <vt:variant>
        <vt:i4>5</vt:i4>
      </vt:variant>
      <vt:variant>
        <vt:lpwstr>https://secure.phabricator.com/diviner/find/?book=arcanist&amp;name=PhutilUnitTestEngine&amp;type=class&amp;jump=1</vt:lpwstr>
      </vt:variant>
      <vt:variant>
        <vt:lpwstr/>
      </vt:variant>
      <vt:variant>
        <vt:i4>1704027</vt:i4>
      </vt:variant>
      <vt:variant>
        <vt:i4>231</vt:i4>
      </vt:variant>
      <vt:variant>
        <vt:i4>0</vt:i4>
      </vt:variant>
      <vt:variant>
        <vt:i4>5</vt:i4>
      </vt:variant>
      <vt:variant>
        <vt:lpwstr>https://secure.phabricator.com/diviner/find/?book=arcanist&amp;name=ArcanistPhutilTestCase&amp;type=class&amp;jump=1</vt:lpwstr>
      </vt:variant>
      <vt:variant>
        <vt:lpwstr/>
      </vt:variant>
      <vt:variant>
        <vt:i4>1048662</vt:i4>
      </vt:variant>
      <vt:variant>
        <vt:i4>228</vt:i4>
      </vt:variant>
      <vt:variant>
        <vt:i4>0</vt:i4>
      </vt:variant>
      <vt:variant>
        <vt:i4>5</vt:i4>
      </vt:variant>
      <vt:variant>
        <vt:lpwstr>https://secure.phabricator.com/diviner/find/?book=arcanist&amp;name=ArcanistUnitTestResult&amp;type=class&amp;jump=1</vt:lpwstr>
      </vt:variant>
      <vt:variant>
        <vt:lpwstr/>
      </vt:variant>
      <vt:variant>
        <vt:i4>196635</vt:i4>
      </vt:variant>
      <vt:variant>
        <vt:i4>225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5898261</vt:i4>
      </vt:variant>
      <vt:variant>
        <vt:i4>222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3670068</vt:i4>
      </vt:variant>
      <vt:variant>
        <vt:i4>219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2097212</vt:i4>
      </vt:variant>
      <vt:variant>
        <vt:i4>216</vt:i4>
      </vt:variant>
      <vt:variant>
        <vt:i4>0</vt:i4>
      </vt:variant>
      <vt:variant>
        <vt:i4>5</vt:i4>
      </vt:variant>
      <vt:variant>
        <vt:lpwstr>https://secure.phabricator.com/diviner/find/?name=Differential_User_Guide&amp;type=article&amp;jump=1</vt:lpwstr>
      </vt:variant>
      <vt:variant>
        <vt:lpwstr/>
      </vt:variant>
      <vt:variant>
        <vt:i4>3670068</vt:i4>
      </vt:variant>
      <vt:variant>
        <vt:i4>213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1703942</vt:i4>
      </vt:variant>
      <vt:variant>
        <vt:i4>210</vt:i4>
      </vt:variant>
      <vt:variant>
        <vt:i4>0</vt:i4>
      </vt:variant>
      <vt:variant>
        <vt:i4>5</vt:i4>
      </vt:variant>
      <vt:variant>
        <vt:lpwstr>http://www.phabricator.com/docs/phabricator/article/Arcanist_User_Guide_Repository_Hooks.html</vt:lpwstr>
      </vt:variant>
      <vt:variant>
        <vt:lpwstr/>
      </vt:variant>
      <vt:variant>
        <vt:i4>2228259</vt:i4>
      </vt:variant>
      <vt:variant>
        <vt:i4>207</vt:i4>
      </vt:variant>
      <vt:variant>
        <vt:i4>0</vt:i4>
      </vt:variant>
      <vt:variant>
        <vt:i4>5</vt:i4>
      </vt:variant>
      <vt:variant>
        <vt:lpwstr>http://www.phabricator.com/docs/phabricator/article/Arcanist_User_Guide_Code_Coverage.html</vt:lpwstr>
      </vt:variant>
      <vt:variant>
        <vt:lpwstr/>
      </vt:variant>
      <vt:variant>
        <vt:i4>6946879</vt:i4>
      </vt:variant>
      <vt:variant>
        <vt:i4>204</vt:i4>
      </vt:variant>
      <vt:variant>
        <vt:i4>0</vt:i4>
      </vt:variant>
      <vt:variant>
        <vt:i4>5</vt:i4>
      </vt:variant>
      <vt:variant>
        <vt:lpwstr>http://www.phabricator.com/docs/phabricator/article/Arcanist_User_Guide_Customizing_Lint,_Unit_Tests_and_Workflows.html</vt:lpwstr>
      </vt:variant>
      <vt:variant>
        <vt:lpwstr/>
      </vt:variant>
      <vt:variant>
        <vt:i4>2949140</vt:i4>
      </vt:variant>
      <vt:variant>
        <vt:i4>201</vt:i4>
      </vt:variant>
      <vt:variant>
        <vt:i4>0</vt:i4>
      </vt:variant>
      <vt:variant>
        <vt:i4>5</vt:i4>
      </vt:variant>
      <vt:variant>
        <vt:lpwstr>http://www.phabricator.com/docs/phabricator/article/Arcanist_User_Guide_Customizing_Existing_Linters.html</vt:lpwstr>
      </vt:variant>
      <vt:variant>
        <vt:lpwstr/>
      </vt:variant>
      <vt:variant>
        <vt:i4>393256</vt:i4>
      </vt:variant>
      <vt:variant>
        <vt:i4>198</vt:i4>
      </vt:variant>
      <vt:variant>
        <vt:i4>0</vt:i4>
      </vt:variant>
      <vt:variant>
        <vt:i4>5</vt:i4>
      </vt:variant>
      <vt:variant>
        <vt:lpwstr>http://www.phabricator.com/docs/phabricator/article/Arcanist_User_Guide_Lint.html</vt:lpwstr>
      </vt:variant>
      <vt:variant>
        <vt:lpwstr/>
      </vt:variant>
      <vt:variant>
        <vt:i4>2555960</vt:i4>
      </vt:variant>
      <vt:variant>
        <vt:i4>195</vt:i4>
      </vt:variant>
      <vt:variant>
        <vt:i4>0</vt:i4>
      </vt:variant>
      <vt:variant>
        <vt:i4>5</vt:i4>
      </vt:variant>
      <vt:variant>
        <vt:lpwstr>http://www.phabricator.com/docs/phabricator/article/Arcanist_User_Guide_Commit_Ranges.html</vt:lpwstr>
      </vt:variant>
      <vt:variant>
        <vt:lpwstr/>
      </vt:variant>
      <vt:variant>
        <vt:i4>3735594</vt:i4>
      </vt:variant>
      <vt:variant>
        <vt:i4>192</vt:i4>
      </vt:variant>
      <vt:variant>
        <vt:i4>0</vt:i4>
      </vt:variant>
      <vt:variant>
        <vt:i4>5</vt:i4>
      </vt:variant>
      <vt:variant>
        <vt:lpwstr>http://www.phabricator.com/docs/phabricator/article/Arcanist_User_Guide_arc_diff.html</vt:lpwstr>
      </vt:variant>
      <vt:variant>
        <vt:lpwstr/>
      </vt:variant>
      <vt:variant>
        <vt:i4>1769500</vt:i4>
      </vt:variant>
      <vt:variant>
        <vt:i4>189</vt:i4>
      </vt:variant>
      <vt:variant>
        <vt:i4>0</vt:i4>
      </vt:variant>
      <vt:variant>
        <vt:i4>5</vt:i4>
      </vt:variant>
      <vt:variant>
        <vt:lpwstr>http://www.phabricator.com/docs/phabricator/article/Arcanist_User_Guide_Configuring_a_New_Project.html</vt:lpwstr>
      </vt:variant>
      <vt:variant>
        <vt:lpwstr/>
      </vt:variant>
      <vt:variant>
        <vt:i4>983099</vt:i4>
      </vt:variant>
      <vt:variant>
        <vt:i4>186</vt:i4>
      </vt:variant>
      <vt:variant>
        <vt:i4>0</vt:i4>
      </vt:variant>
      <vt:variant>
        <vt:i4>5</vt:i4>
      </vt:variant>
      <vt:variant>
        <vt:lpwstr>http://www.phabricator.com/docs/arcanist/class/ArcanistWorkingCopyIdentity.html</vt:lpwstr>
      </vt:variant>
      <vt:variant>
        <vt:lpwstr>method_setRuntimeConfig</vt:lpwstr>
      </vt:variant>
      <vt:variant>
        <vt:i4>196649</vt:i4>
      </vt:variant>
      <vt:variant>
        <vt:i4>183</vt:i4>
      </vt:variant>
      <vt:variant>
        <vt:i4>0</vt:i4>
      </vt:variant>
      <vt:variant>
        <vt:i4>5</vt:i4>
      </vt:variant>
      <vt:variant>
        <vt:lpwstr>http://www.phabricator.com/docs/phabricator/article/Give_Feedback!_Get_Support!.html</vt:lpwstr>
      </vt:variant>
      <vt:variant>
        <vt:lpwstr/>
      </vt:variant>
      <vt:variant>
        <vt:i4>3014676</vt:i4>
      </vt:variant>
      <vt:variant>
        <vt:i4>180</vt:i4>
      </vt:variant>
      <vt:variant>
        <vt:i4>0</vt:i4>
      </vt:variant>
      <vt:variant>
        <vt:i4>5</vt:i4>
      </vt:variant>
      <vt:variant>
        <vt:lpwstr>http://www.phabricator.com/docs/phabricator/article/Arcanist_User_Guide_Mac_OS_X.html</vt:lpwstr>
      </vt:variant>
      <vt:variant>
        <vt:lpwstr/>
      </vt:variant>
      <vt:variant>
        <vt:i4>5374064</vt:i4>
      </vt:variant>
      <vt:variant>
        <vt:i4>177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3211379</vt:i4>
      </vt:variant>
      <vt:variant>
        <vt:i4>174</vt:i4>
      </vt:variant>
      <vt:variant>
        <vt:i4>0</vt:i4>
      </vt:variant>
      <vt:variant>
        <vt:i4>5</vt:i4>
      </vt:variant>
      <vt:variant>
        <vt:lpwstr>http://www.php.net/</vt:lpwstr>
      </vt:variant>
      <vt:variant>
        <vt:lpwstr/>
      </vt:variant>
      <vt:variant>
        <vt:i4>5374064</vt:i4>
      </vt:variant>
      <vt:variant>
        <vt:i4>171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3014676</vt:i4>
      </vt:variant>
      <vt:variant>
        <vt:i4>168</vt:i4>
      </vt:variant>
      <vt:variant>
        <vt:i4>0</vt:i4>
      </vt:variant>
      <vt:variant>
        <vt:i4>5</vt:i4>
      </vt:variant>
      <vt:variant>
        <vt:lpwstr>http://www.phabricator.com/docs/phabricator/article/Arcanist_User_Guide_Mac_OS_X.html</vt:lpwstr>
      </vt:variant>
      <vt:variant>
        <vt:lpwstr/>
      </vt:variant>
      <vt:variant>
        <vt:i4>393256</vt:i4>
      </vt:variant>
      <vt:variant>
        <vt:i4>165</vt:i4>
      </vt:variant>
      <vt:variant>
        <vt:i4>0</vt:i4>
      </vt:variant>
      <vt:variant>
        <vt:i4>5</vt:i4>
      </vt:variant>
      <vt:variant>
        <vt:lpwstr>http://www.phabricator.com/docs/phabricator/article/Arcanist_User_Guide_Lint.html</vt:lpwstr>
      </vt:variant>
      <vt:variant>
        <vt:lpwstr/>
      </vt:variant>
      <vt:variant>
        <vt:i4>3735594</vt:i4>
      </vt:variant>
      <vt:variant>
        <vt:i4>162</vt:i4>
      </vt:variant>
      <vt:variant>
        <vt:i4>0</vt:i4>
      </vt:variant>
      <vt:variant>
        <vt:i4>5</vt:i4>
      </vt:variant>
      <vt:variant>
        <vt:lpwstr>http://www.phabricator.com/docs/phabricator/article/Arcanist_User_Guide_arc_diff.html</vt:lpwstr>
      </vt:variant>
      <vt:variant>
        <vt:lpwstr/>
      </vt:variant>
      <vt:variant>
        <vt:i4>983055</vt:i4>
      </vt:variant>
      <vt:variant>
        <vt:i4>159</vt:i4>
      </vt:variant>
      <vt:variant>
        <vt:i4>0</vt:i4>
      </vt:variant>
      <vt:variant>
        <vt:i4>5</vt:i4>
      </vt:variant>
      <vt:variant>
        <vt:lpwstr>http://www.phabricator.com/docs/phabricator/article/Arcanist_Quick_Start.html</vt:lpwstr>
      </vt:variant>
      <vt:variant>
        <vt:lpwstr/>
      </vt:variant>
      <vt:variant>
        <vt:i4>327760</vt:i4>
      </vt:variant>
      <vt:variant>
        <vt:i4>156</vt:i4>
      </vt:variant>
      <vt:variant>
        <vt:i4>0</vt:i4>
      </vt:variant>
      <vt:variant>
        <vt:i4>5</vt:i4>
      </vt:variant>
      <vt:variant>
        <vt:lpwstr>http://www.phabricator.com/docs/arcanist/</vt:lpwstr>
      </vt:variant>
      <vt:variant>
        <vt:lpwstr/>
      </vt:variant>
      <vt:variant>
        <vt:i4>7798901</vt:i4>
      </vt:variant>
      <vt:variant>
        <vt:i4>153</vt:i4>
      </vt:variant>
      <vt:variant>
        <vt:i4>0</vt:i4>
      </vt:variant>
      <vt:variant>
        <vt:i4>5</vt:i4>
      </vt:variant>
      <vt:variant>
        <vt:lpwstr>http://www.phabricator.com/docs/phabricator/article/Arcanist_User_Guide.html</vt:lpwstr>
      </vt:variant>
      <vt:variant>
        <vt:lpwstr/>
      </vt:variant>
      <vt:variant>
        <vt:i4>3735594</vt:i4>
      </vt:variant>
      <vt:variant>
        <vt:i4>150</vt:i4>
      </vt:variant>
      <vt:variant>
        <vt:i4>0</vt:i4>
      </vt:variant>
      <vt:variant>
        <vt:i4>5</vt:i4>
      </vt:variant>
      <vt:variant>
        <vt:lpwstr>http://www.phabricator.com/docs/phabricator/article/Arcanist_User_Guide_arc_diff.html</vt:lpwstr>
      </vt:variant>
      <vt:variant>
        <vt:lpwstr/>
      </vt:variant>
      <vt:variant>
        <vt:i4>1769500</vt:i4>
      </vt:variant>
      <vt:variant>
        <vt:i4>147</vt:i4>
      </vt:variant>
      <vt:variant>
        <vt:i4>0</vt:i4>
      </vt:variant>
      <vt:variant>
        <vt:i4>5</vt:i4>
      </vt:variant>
      <vt:variant>
        <vt:lpwstr>http://www.phabricator.com/docs/phabricator/article/Arcanist_User_Guide_Configuring_a_New_Project.html</vt:lpwstr>
      </vt:variant>
      <vt:variant>
        <vt:lpwstr/>
      </vt:variant>
      <vt:variant>
        <vt:i4>3735594</vt:i4>
      </vt:variant>
      <vt:variant>
        <vt:i4>144</vt:i4>
      </vt:variant>
      <vt:variant>
        <vt:i4>0</vt:i4>
      </vt:variant>
      <vt:variant>
        <vt:i4>5</vt:i4>
      </vt:variant>
      <vt:variant>
        <vt:lpwstr>http://www.phabricator.com/docs/phabricator/article/Arcanist_User_Guide_arc_diff.html</vt:lpwstr>
      </vt:variant>
      <vt:variant>
        <vt:lpwstr/>
      </vt:variant>
      <vt:variant>
        <vt:i4>1769500</vt:i4>
      </vt:variant>
      <vt:variant>
        <vt:i4>141</vt:i4>
      </vt:variant>
      <vt:variant>
        <vt:i4>0</vt:i4>
      </vt:variant>
      <vt:variant>
        <vt:i4>5</vt:i4>
      </vt:variant>
      <vt:variant>
        <vt:lpwstr>http://www.phabricator.com/docs/phabricator/article/Arcanist_User_Guide_Configuring_a_New_Project.html</vt:lpwstr>
      </vt:variant>
      <vt:variant>
        <vt:lpwstr/>
      </vt:variant>
      <vt:variant>
        <vt:i4>5374064</vt:i4>
      </vt:variant>
      <vt:variant>
        <vt:i4>138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5374064</vt:i4>
      </vt:variant>
      <vt:variant>
        <vt:i4>135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3014676</vt:i4>
      </vt:variant>
      <vt:variant>
        <vt:i4>132</vt:i4>
      </vt:variant>
      <vt:variant>
        <vt:i4>0</vt:i4>
      </vt:variant>
      <vt:variant>
        <vt:i4>5</vt:i4>
      </vt:variant>
      <vt:variant>
        <vt:lpwstr>http://www.phabricator.com/docs/phabricator/article/Arcanist_User_Guide_Mac_OS_X.html</vt:lpwstr>
      </vt:variant>
      <vt:variant>
        <vt:lpwstr/>
      </vt:variant>
      <vt:variant>
        <vt:i4>7798901</vt:i4>
      </vt:variant>
      <vt:variant>
        <vt:i4>129</vt:i4>
      </vt:variant>
      <vt:variant>
        <vt:i4>0</vt:i4>
      </vt:variant>
      <vt:variant>
        <vt:i4>5</vt:i4>
      </vt:variant>
      <vt:variant>
        <vt:lpwstr>http://www.phabricator.com/docs/phabricator/article/Arcanist_User_Guide.html</vt:lpwstr>
      </vt:variant>
      <vt:variant>
        <vt:lpwstr/>
      </vt:variant>
      <vt:variant>
        <vt:i4>3276846</vt:i4>
      </vt:variant>
      <vt:variant>
        <vt:i4>126</vt:i4>
      </vt:variant>
      <vt:variant>
        <vt:i4>0</vt:i4>
      </vt:variant>
      <vt:variant>
        <vt:i4>5</vt:i4>
      </vt:variant>
      <vt:variant>
        <vt:lpwstr>http://www.phabricator.com/docs/phabricator/article/Diffusion_User_Guide.html</vt:lpwstr>
      </vt:variant>
      <vt:variant>
        <vt:lpwstr/>
      </vt:variant>
      <vt:variant>
        <vt:i4>7798869</vt:i4>
      </vt:variant>
      <vt:variant>
        <vt:i4>123</vt:i4>
      </vt:variant>
      <vt:variant>
        <vt:i4>0</vt:i4>
      </vt:variant>
      <vt:variant>
        <vt:i4>5</vt:i4>
      </vt:variant>
      <vt:variant>
        <vt:lpwstr>http://www.phabricator.com/docs/phabricator/article/libphutil_Libraries_User_Guide.html</vt:lpwstr>
      </vt:variant>
      <vt:variant>
        <vt:lpwstr/>
      </vt:variant>
      <vt:variant>
        <vt:i4>4980825</vt:i4>
      </vt:variant>
      <vt:variant>
        <vt:i4>120</vt:i4>
      </vt:variant>
      <vt:variant>
        <vt:i4>0</vt:i4>
      </vt:variant>
      <vt:variant>
        <vt:i4>5</vt:i4>
      </vt:variant>
      <vt:variant>
        <vt:lpwstr>http://www.phabricator.com/docs/phabricator/class/PhabricatorDaemon.html</vt:lpwstr>
      </vt:variant>
      <vt:variant>
        <vt:lpwstr/>
      </vt:variant>
      <vt:variant>
        <vt:i4>3276846</vt:i4>
      </vt:variant>
      <vt:variant>
        <vt:i4>117</vt:i4>
      </vt:variant>
      <vt:variant>
        <vt:i4>0</vt:i4>
      </vt:variant>
      <vt:variant>
        <vt:i4>5</vt:i4>
      </vt:variant>
      <vt:variant>
        <vt:lpwstr>http://www.phabricator.com/docs/phabricator/article/Diffusion_User_Guide.html</vt:lpwstr>
      </vt:variant>
      <vt:variant>
        <vt:lpwstr/>
      </vt:variant>
      <vt:variant>
        <vt:i4>720977</vt:i4>
      </vt:variant>
      <vt:variant>
        <vt:i4>114</vt:i4>
      </vt:variant>
      <vt:variant>
        <vt:i4>0</vt:i4>
      </vt:variant>
      <vt:variant>
        <vt:i4>5</vt:i4>
      </vt:variant>
      <vt:variant>
        <vt:lpwstr>http://lamsonproject.org/docs/deploying_oneshotblog.html</vt:lpwstr>
      </vt:variant>
      <vt:variant>
        <vt:lpwstr>_blank</vt:lpwstr>
      </vt:variant>
      <vt:variant>
        <vt:i4>7733286</vt:i4>
      </vt:variant>
      <vt:variant>
        <vt:i4>111</vt:i4>
      </vt:variant>
      <vt:variant>
        <vt:i4>0</vt:i4>
      </vt:variant>
      <vt:variant>
        <vt:i4>5</vt:i4>
      </vt:variant>
      <vt:variant>
        <vt:lpwstr>http://lamsonproject.org/docs/getting_started.html</vt:lpwstr>
      </vt:variant>
      <vt:variant>
        <vt:lpwstr>_blank</vt:lpwstr>
      </vt:variant>
      <vt:variant>
        <vt:i4>1179699</vt:i4>
      </vt:variant>
      <vt:variant>
        <vt:i4>108</vt:i4>
      </vt:variant>
      <vt:variant>
        <vt:i4>0</vt:i4>
      </vt:variant>
      <vt:variant>
        <vt:i4>5</vt:i4>
      </vt:variant>
      <vt:variant>
        <vt:lpwstr>http://sendgrid.com/developer/reply</vt:lpwstr>
      </vt:variant>
      <vt:variant>
        <vt:lpwstr>_blank</vt:lpwstr>
      </vt:variant>
      <vt:variant>
        <vt:i4>4063309</vt:i4>
      </vt:variant>
      <vt:variant>
        <vt:i4>105</vt:i4>
      </vt:variant>
      <vt:variant>
        <vt:i4>0</vt:i4>
      </vt:variant>
      <vt:variant>
        <vt:i4>5</vt:i4>
      </vt:variant>
      <vt:variant>
        <vt:lpwstr>http://sendgrid.com/</vt:lpwstr>
      </vt:variant>
      <vt:variant>
        <vt:lpwstr>_blank</vt:lpwstr>
      </vt:variant>
      <vt:variant>
        <vt:i4>34</vt:i4>
      </vt:variant>
      <vt:variant>
        <vt:i4>102</vt:i4>
      </vt:variant>
      <vt:variant>
        <vt:i4>0</vt:i4>
      </vt:variant>
      <vt:variant>
        <vt:i4>5</vt:i4>
      </vt:variant>
      <vt:variant>
        <vt:lpwstr>http://www.phabricator.com/docs/phabricator/article/Managing_Daemons_with_phd.html</vt:lpwstr>
      </vt:variant>
      <vt:variant>
        <vt:lpwstr/>
      </vt:variant>
      <vt:variant>
        <vt:i4>6422637</vt:i4>
      </vt:variant>
      <vt:variant>
        <vt:i4>99</vt:i4>
      </vt:variant>
      <vt:variant>
        <vt:i4>0</vt:i4>
      </vt:variant>
      <vt:variant>
        <vt:i4>5</vt:i4>
      </vt:variant>
      <vt:variant>
        <vt:lpwstr>http://www.phabricator.com/docs/phabricator/class/PhabricatorMailImplementationTestAdapter.html</vt:lpwstr>
      </vt:variant>
      <vt:variant>
        <vt:lpwstr/>
      </vt:variant>
      <vt:variant>
        <vt:i4>6619260</vt:i4>
      </vt:variant>
      <vt:variant>
        <vt:i4>96</vt:i4>
      </vt:variant>
      <vt:variant>
        <vt:i4>0</vt:i4>
      </vt:variant>
      <vt:variant>
        <vt:i4>5</vt:i4>
      </vt:variant>
      <vt:variant>
        <vt:lpwstr>http://www.phabricator.com/docs/phabricator/class/PhabricatorMailImplementationAdapter.html</vt:lpwstr>
      </vt:variant>
      <vt:variant>
        <vt:lpwstr/>
      </vt:variant>
      <vt:variant>
        <vt:i4>3407939</vt:i4>
      </vt:variant>
      <vt:variant>
        <vt:i4>93</vt:i4>
      </vt:variant>
      <vt:variant>
        <vt:i4>0</vt:i4>
      </vt:variant>
      <vt:variant>
        <vt:i4>5</vt:i4>
      </vt:variant>
      <vt:variant>
        <vt:lpwstr>http://sendgrid.com/developer</vt:lpwstr>
      </vt:variant>
      <vt:variant>
        <vt:lpwstr>_blank</vt:lpwstr>
      </vt:variant>
      <vt:variant>
        <vt:i4>4063309</vt:i4>
      </vt:variant>
      <vt:variant>
        <vt:i4>90</vt:i4>
      </vt:variant>
      <vt:variant>
        <vt:i4>0</vt:i4>
      </vt:variant>
      <vt:variant>
        <vt:i4>5</vt:i4>
      </vt:variant>
      <vt:variant>
        <vt:lpwstr>http://sendgrid.com/</vt:lpwstr>
      </vt:variant>
      <vt:variant>
        <vt:lpwstr>_blank</vt:lpwstr>
      </vt:variant>
      <vt:variant>
        <vt:i4>7471143</vt:i4>
      </vt:variant>
      <vt:variant>
        <vt:i4>87</vt:i4>
      </vt:variant>
      <vt:variant>
        <vt:i4>0</vt:i4>
      </vt:variant>
      <vt:variant>
        <vt:i4>5</vt:i4>
      </vt:variant>
      <vt:variant>
        <vt:lpwstr>http://aws.amazon.com/ses/</vt:lpwstr>
      </vt:variant>
      <vt:variant>
        <vt:lpwstr/>
      </vt:variant>
      <vt:variant>
        <vt:i4>34</vt:i4>
      </vt:variant>
      <vt:variant>
        <vt:i4>84</vt:i4>
      </vt:variant>
      <vt:variant>
        <vt:i4>0</vt:i4>
      </vt:variant>
      <vt:variant>
        <vt:i4>5</vt:i4>
      </vt:variant>
      <vt:variant>
        <vt:lpwstr>http://www.phabricator.com/docs/phabricator/article/Managing_Daemons_with_phd.html</vt:lpwstr>
      </vt:variant>
      <vt:variant>
        <vt:lpwstr/>
      </vt:variant>
      <vt:variant>
        <vt:i4>2949163</vt:i4>
      </vt:variant>
      <vt:variant>
        <vt:i4>81</vt:i4>
      </vt:variant>
      <vt:variant>
        <vt:i4>0</vt:i4>
      </vt:variant>
      <vt:variant>
        <vt:i4>5</vt:i4>
      </vt:variant>
      <vt:variant>
        <vt:lpwstr>http://www.phabricator.com/docs/phabricator/article/Configuring_File_Storage.html</vt:lpwstr>
      </vt:variant>
      <vt:variant>
        <vt:lpwstr/>
      </vt:variant>
      <vt:variant>
        <vt:i4>4128775</vt:i4>
      </vt:variant>
      <vt:variant>
        <vt:i4>78</vt:i4>
      </vt:variant>
      <vt:variant>
        <vt:i4>0</vt:i4>
      </vt:variant>
      <vt:variant>
        <vt:i4>5</vt:i4>
      </vt:variant>
      <vt:variant>
        <vt:lpwstr>http://www.phabricator.com/docs/phabricator/article/Contributor_Introduction.html</vt:lpwstr>
      </vt:variant>
      <vt:variant>
        <vt:lpwstr/>
      </vt:variant>
      <vt:variant>
        <vt:i4>7340103</vt:i4>
      </vt:variant>
      <vt:variant>
        <vt:i4>75</vt:i4>
      </vt:variant>
      <vt:variant>
        <vt:i4>0</vt:i4>
      </vt:variant>
      <vt:variant>
        <vt:i4>5</vt:i4>
      </vt:variant>
      <vt:variant>
        <vt:lpwstr>http://www.phabricator.com/docs/phabricator/article/Configuring_Backups.html</vt:lpwstr>
      </vt:variant>
      <vt:variant>
        <vt:lpwstr/>
      </vt:variant>
      <vt:variant>
        <vt:i4>34</vt:i4>
      </vt:variant>
      <vt:variant>
        <vt:i4>72</vt:i4>
      </vt:variant>
      <vt:variant>
        <vt:i4>0</vt:i4>
      </vt:variant>
      <vt:variant>
        <vt:i4>5</vt:i4>
      </vt:variant>
      <vt:variant>
        <vt:lpwstr>http://www.phabricator.com/docs/phabricator/article/Managing_Daemons_with_phd.html</vt:lpwstr>
      </vt:variant>
      <vt:variant>
        <vt:lpwstr/>
      </vt:variant>
      <vt:variant>
        <vt:i4>3276846</vt:i4>
      </vt:variant>
      <vt:variant>
        <vt:i4>69</vt:i4>
      </vt:variant>
      <vt:variant>
        <vt:i4>0</vt:i4>
      </vt:variant>
      <vt:variant>
        <vt:i4>5</vt:i4>
      </vt:variant>
      <vt:variant>
        <vt:lpwstr>http://www.phabricator.com/docs/phabricator/article/Diffusion_User_Guide.html</vt:lpwstr>
      </vt:variant>
      <vt:variant>
        <vt:lpwstr/>
      </vt:variant>
      <vt:variant>
        <vt:i4>4063282</vt:i4>
      </vt:variant>
      <vt:variant>
        <vt:i4>66</vt:i4>
      </vt:variant>
      <vt:variant>
        <vt:i4>0</vt:i4>
      </vt:variant>
      <vt:variant>
        <vt:i4>5</vt:i4>
      </vt:variant>
      <vt:variant>
        <vt:lpwstr>http://www.phabricator.com/docs/phabricator/article/Configuring_Inbound_Email.html</vt:lpwstr>
      </vt:variant>
      <vt:variant>
        <vt:lpwstr/>
      </vt:variant>
      <vt:variant>
        <vt:i4>5701726</vt:i4>
      </vt:variant>
      <vt:variant>
        <vt:i4>63</vt:i4>
      </vt:variant>
      <vt:variant>
        <vt:i4>0</vt:i4>
      </vt:variant>
      <vt:variant>
        <vt:i4>5</vt:i4>
      </vt:variant>
      <vt:variant>
        <vt:lpwstr>http://www.phabricator.com/docs/phabricator/article/Configuring_Outbound_Email.html</vt:lpwstr>
      </vt:variant>
      <vt:variant>
        <vt:lpwstr/>
      </vt:variant>
      <vt:variant>
        <vt:i4>2949163</vt:i4>
      </vt:variant>
      <vt:variant>
        <vt:i4>60</vt:i4>
      </vt:variant>
      <vt:variant>
        <vt:i4>0</vt:i4>
      </vt:variant>
      <vt:variant>
        <vt:i4>5</vt:i4>
      </vt:variant>
      <vt:variant>
        <vt:lpwstr>http://www.phabricator.com/docs/phabricator/article/Configuring_File_Storage.html</vt:lpwstr>
      </vt:variant>
      <vt:variant>
        <vt:lpwstr/>
      </vt:variant>
      <vt:variant>
        <vt:i4>5308508</vt:i4>
      </vt:variant>
      <vt:variant>
        <vt:i4>57</vt:i4>
      </vt:variant>
      <vt:variant>
        <vt:i4>0</vt:i4>
      </vt:variant>
      <vt:variant>
        <vt:i4>5</vt:i4>
      </vt:variant>
      <vt:variant>
        <vt:lpwstr>http://www.phabricator.com/docs/phabricator/article/Configuration_User_Guide_Advanced_Configuration.html</vt:lpwstr>
      </vt:variant>
      <vt:variant>
        <vt:lpwstr/>
      </vt:variant>
      <vt:variant>
        <vt:i4>1114163</vt:i4>
      </vt:variant>
      <vt:variant>
        <vt:i4>54</vt:i4>
      </vt:variant>
      <vt:variant>
        <vt:i4>0</vt:i4>
      </vt:variant>
      <vt:variant>
        <vt:i4>5</vt:i4>
      </vt:variant>
      <vt:variant>
        <vt:lpwstr>http://www.phabricator.com/docs/phabricator/article/Configuring_Accounts_and_Registration.html</vt:lpwstr>
      </vt:variant>
      <vt:variant>
        <vt:lpwstr/>
      </vt:variant>
      <vt:variant>
        <vt:i4>6094924</vt:i4>
      </vt:variant>
      <vt:variant>
        <vt:i4>51</vt:i4>
      </vt:variant>
      <vt:variant>
        <vt:i4>0</vt:i4>
      </vt:variant>
      <vt:variant>
        <vt:i4>5</vt:i4>
      </vt:variant>
      <vt:variant>
        <vt:lpwstr>http://192.168.0.90/config/edit/phabricator.developer-mode/?issue=extension.apc.stat-enabled</vt:lpwstr>
      </vt:variant>
      <vt:variant>
        <vt:lpwstr/>
      </vt:variant>
      <vt:variant>
        <vt:i4>3276914</vt:i4>
      </vt:variant>
      <vt:variant>
        <vt:i4>48</vt:i4>
      </vt:variant>
      <vt:variant>
        <vt:i4>0</vt:i4>
      </vt:variant>
      <vt:variant>
        <vt:i4>5</vt:i4>
      </vt:variant>
      <vt:variant>
        <vt:lpwstr>http://phabricator.example.com/</vt:lpwstr>
      </vt:variant>
      <vt:variant>
        <vt:lpwstr/>
      </vt:variant>
      <vt:variant>
        <vt:i4>5308503</vt:i4>
      </vt:variant>
      <vt:variant>
        <vt:i4>45</vt:i4>
      </vt:variant>
      <vt:variant>
        <vt:i4>0</vt:i4>
      </vt:variant>
      <vt:variant>
        <vt:i4>5</vt:i4>
      </vt:variant>
      <vt:variant>
        <vt:lpwstr>http://192.168.0.90/config/edit/repository.default-local-path/?issue=repository.default-local-path.empty</vt:lpwstr>
      </vt:variant>
      <vt:variant>
        <vt:lpwstr/>
      </vt:variant>
      <vt:variant>
        <vt:i4>5242973</vt:i4>
      </vt:variant>
      <vt:variant>
        <vt:i4>42</vt:i4>
      </vt:variant>
      <vt:variant>
        <vt:i4>0</vt:i4>
      </vt:variant>
      <vt:variant>
        <vt:i4>5</vt:i4>
      </vt:variant>
      <vt:variant>
        <vt:lpwstr>http://192.168.0.90/config/edit/storage.upload-size-limit/?issue=config.storage.upload-size-limit</vt:lpwstr>
      </vt:variant>
      <vt:variant>
        <vt:lpwstr/>
      </vt:variant>
      <vt:variant>
        <vt:i4>6815793</vt:i4>
      </vt:variant>
      <vt:variant>
        <vt:i4>39</vt:i4>
      </vt:variant>
      <vt:variant>
        <vt:i4>0</vt:i4>
      </vt:variant>
      <vt:variant>
        <vt:i4>5</vt:i4>
      </vt:variant>
      <vt:variant>
        <vt:lpwstr>http://192.168.0.90/config/edit/phabricator.timezone/?issue=config.timezone</vt:lpwstr>
      </vt:variant>
      <vt:variant>
        <vt:lpwstr/>
      </vt:variant>
      <vt:variant>
        <vt:i4>3997751</vt:i4>
      </vt:variant>
      <vt:variant>
        <vt:i4>36</vt:i4>
      </vt:variant>
      <vt:variant>
        <vt:i4>0</vt:i4>
      </vt:variant>
      <vt:variant>
        <vt:i4>5</vt:i4>
      </vt:variant>
      <vt:variant>
        <vt:lpwstr>http://cn2.php.net/manual/en/timezones.php</vt:lpwstr>
      </vt:variant>
      <vt:variant>
        <vt:lpwstr/>
      </vt:variant>
      <vt:variant>
        <vt:i4>3866664</vt:i4>
      </vt:variant>
      <vt:variant>
        <vt:i4>33</vt:i4>
      </vt:variant>
      <vt:variant>
        <vt:i4>0</vt:i4>
      </vt:variant>
      <vt:variant>
        <vt:i4>5</vt:i4>
      </vt:variant>
      <vt:variant>
        <vt:lpwstr>http://cn2.php.net/manual/zh/timezones.php</vt:lpwstr>
      </vt:variant>
      <vt:variant>
        <vt:lpwstr/>
      </vt:variant>
      <vt:variant>
        <vt:i4>7077925</vt:i4>
      </vt:variant>
      <vt:variant>
        <vt:i4>30</vt:i4>
      </vt:variant>
      <vt:variant>
        <vt:i4>0</vt:i4>
      </vt:variant>
      <vt:variant>
        <vt:i4>5</vt:i4>
      </vt:variant>
      <vt:variant>
        <vt:lpwstr>http://cn2.php.net/manual/en/datetime.configuration.php</vt:lpwstr>
      </vt:variant>
      <vt:variant>
        <vt:lpwstr>ini.date.timezone</vt:lpwstr>
      </vt:variant>
      <vt:variant>
        <vt:i4>6160448</vt:i4>
      </vt:variant>
      <vt:variant>
        <vt:i4>27</vt:i4>
      </vt:variant>
      <vt:variant>
        <vt:i4>0</vt:i4>
      </vt:variant>
      <vt:variant>
        <vt:i4>5</vt:i4>
      </vt:variant>
      <vt:variant>
        <vt:lpwstr>https://help.ubuntu.com/13.10/serverguide/httpd.html</vt:lpwstr>
      </vt:variant>
      <vt:variant>
        <vt:lpwstr/>
      </vt:variant>
      <vt:variant>
        <vt:i4>5505069</vt:i4>
      </vt:variant>
      <vt:variant>
        <vt:i4>24</vt:i4>
      </vt:variant>
      <vt:variant>
        <vt:i4>0</vt:i4>
      </vt:variant>
      <vt:variant>
        <vt:i4>5</vt:i4>
      </vt:variant>
      <vt:variant>
        <vt:lpwstr>http://www.phabricator.com/rsrc/install/update_phabricator.sh</vt:lpwstr>
      </vt:variant>
      <vt:variant>
        <vt:lpwstr/>
      </vt:variant>
      <vt:variant>
        <vt:i4>5308429</vt:i4>
      </vt:variant>
      <vt:variant>
        <vt:i4>21</vt:i4>
      </vt:variant>
      <vt:variant>
        <vt:i4>0</vt:i4>
      </vt:variant>
      <vt:variant>
        <vt:i4>5</vt:i4>
      </vt:variant>
      <vt:variant>
        <vt:lpwstr>https://bugs.php.net/bug.php?id=59747</vt:lpwstr>
      </vt:variant>
      <vt:variant>
        <vt:lpwstr/>
      </vt:variant>
      <vt:variant>
        <vt:i4>2621548</vt:i4>
      </vt:variant>
      <vt:variant>
        <vt:i4>18</vt:i4>
      </vt:variant>
      <vt:variant>
        <vt:i4>0</vt:i4>
      </vt:variant>
      <vt:variant>
        <vt:i4>5</vt:i4>
      </vt:variant>
      <vt:variant>
        <vt:lpwstr>http://pecl.php.net/package/APC</vt:lpwstr>
      </vt:variant>
      <vt:variant>
        <vt:lpwstr/>
      </vt:variant>
      <vt:variant>
        <vt:i4>7733273</vt:i4>
      </vt:variant>
      <vt:variant>
        <vt:i4>15</vt:i4>
      </vt:variant>
      <vt:variant>
        <vt:i4>0</vt:i4>
      </vt:variant>
      <vt:variant>
        <vt:i4>5</vt:i4>
      </vt:variant>
      <vt:variant>
        <vt:lpwstr>http://www.phabricator.com/rsrc/install/install_ubuntu.sh</vt:lpwstr>
      </vt:variant>
      <vt:variant>
        <vt:lpwstr/>
      </vt:variant>
      <vt:variant>
        <vt:i4>7733273</vt:i4>
      </vt:variant>
      <vt:variant>
        <vt:i4>12</vt:i4>
      </vt:variant>
      <vt:variant>
        <vt:i4>0</vt:i4>
      </vt:variant>
      <vt:variant>
        <vt:i4>5</vt:i4>
      </vt:variant>
      <vt:variant>
        <vt:lpwstr>http://www.phabricator.com/rsrc/install/install_ubuntu.sh</vt:lpwstr>
      </vt:variant>
      <vt:variant>
        <vt:lpwstr/>
      </vt:variant>
      <vt:variant>
        <vt:i4>6160501</vt:i4>
      </vt:variant>
      <vt:variant>
        <vt:i4>9</vt:i4>
      </vt:variant>
      <vt:variant>
        <vt:i4>0</vt:i4>
      </vt:variant>
      <vt:variant>
        <vt:i4>5</vt:i4>
      </vt:variant>
      <vt:variant>
        <vt:lpwstr>http://www.phabricator.com/rsrc/install/install_rhel-derivs.sh</vt:lpwstr>
      </vt:variant>
      <vt:variant>
        <vt:lpwstr/>
      </vt:variant>
      <vt:variant>
        <vt:i4>5374064</vt:i4>
      </vt:variant>
      <vt:variant>
        <vt:i4>6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2621539</vt:i4>
      </vt:variant>
      <vt:variant>
        <vt:i4>3</vt:i4>
      </vt:variant>
      <vt:variant>
        <vt:i4>0</vt:i4>
      </vt:variant>
      <vt:variant>
        <vt:i4>5</vt:i4>
      </vt:variant>
      <vt:variant>
        <vt:lpwstr>http://alanmoment.ocomm.com.tw/blog/categories/phabricator/</vt:lpwstr>
      </vt:variant>
      <vt:variant>
        <vt:lpwstr/>
      </vt:variant>
      <vt:variant>
        <vt:i4>7209027</vt:i4>
      </vt:variant>
      <vt:variant>
        <vt:i4>0</vt:i4>
      </vt:variant>
      <vt:variant>
        <vt:i4>0</vt:i4>
      </vt:variant>
      <vt:variant>
        <vt:i4>5</vt:i4>
      </vt:variant>
      <vt:variant>
        <vt:lpwstr>http://www.phabricator.com/docs/phabricator/article/Configuration_Guide.html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Phabricator</dc:title>
  <dc:subject>安装及使用指南</dc:subject>
  <dc:creator>xiaowei</dc:creator>
  <cp:keywords/>
  <cp:lastModifiedBy>xiaowei</cp:lastModifiedBy>
  <cp:revision>284</cp:revision>
  <cp:lastPrinted>2014-04-17T17:03:00Z</cp:lastPrinted>
  <dcterms:created xsi:type="dcterms:W3CDTF">2014-04-17T14:34:00Z</dcterms:created>
  <dcterms:modified xsi:type="dcterms:W3CDTF">2014-08-10T16:26:00Z</dcterms:modified>
</cp:coreProperties>
</file>